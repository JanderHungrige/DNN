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C9264" w14:textId="77777777" w:rsidR="009B75AB" w:rsidRPr="0062735A" w:rsidRDefault="009B75AB" w:rsidP="00852640">
      <w:pPr>
        <w:tabs>
          <w:tab w:val="left" w:pos="0"/>
        </w:tabs>
        <w:rPr>
          <w:rFonts w:asciiTheme="minorHAnsi" w:hAnsiTheme="minorHAnsi" w:cstheme="minorHAnsi"/>
          <w:sz w:val="48"/>
          <w:szCs w:val="48"/>
        </w:rPr>
      </w:pPr>
    </w:p>
    <w:p w14:paraId="6FF8EA5B" w14:textId="77777777" w:rsidR="00D66E90" w:rsidRPr="0062735A" w:rsidRDefault="00D66E90" w:rsidP="00852640">
      <w:pPr>
        <w:tabs>
          <w:tab w:val="left" w:pos="0"/>
        </w:tabs>
        <w:spacing w:line="240" w:lineRule="auto"/>
        <w:jc w:val="center"/>
        <w:rPr>
          <w:rFonts w:asciiTheme="minorHAnsi" w:hAnsiTheme="minorHAnsi" w:cstheme="minorHAnsi"/>
          <w:sz w:val="48"/>
          <w:szCs w:val="48"/>
        </w:rPr>
      </w:pPr>
      <w:r w:rsidRPr="002F2293">
        <w:rPr>
          <w:rFonts w:asciiTheme="minorHAnsi" w:hAnsiTheme="minorHAnsi" w:cstheme="minorHAnsi"/>
          <w:noProof/>
          <w:sz w:val="48"/>
          <w:szCs w:val="48"/>
        </w:rPr>
        <w:t>Deep</w:t>
      </w:r>
      <w:r w:rsidRPr="0062735A">
        <w:rPr>
          <w:rFonts w:asciiTheme="minorHAnsi" w:hAnsiTheme="minorHAnsi" w:cstheme="minorHAnsi"/>
          <w:sz w:val="48"/>
          <w:szCs w:val="48"/>
        </w:rPr>
        <w:t xml:space="preserve"> learning approach for automated sleep state classification in preterm infants</w:t>
      </w:r>
    </w:p>
    <w:p w14:paraId="3B4391B5" w14:textId="77777777" w:rsidR="00D66E90" w:rsidRPr="0062735A" w:rsidRDefault="00A917E0" w:rsidP="00852640">
      <w:pPr>
        <w:tabs>
          <w:tab w:val="left" w:pos="0"/>
        </w:tabs>
        <w:spacing w:line="240" w:lineRule="auto"/>
        <w:jc w:val="center"/>
        <w:rPr>
          <w:rFonts w:asciiTheme="minorHAnsi" w:hAnsiTheme="minorHAnsi" w:cstheme="minorHAnsi"/>
        </w:rPr>
      </w:pPr>
      <w:r w:rsidRPr="0062735A">
        <w:rPr>
          <w:rFonts w:asciiTheme="minorHAnsi" w:hAnsiTheme="minorHAnsi" w:cstheme="minorHAnsi"/>
        </w:rPr>
        <w:t xml:space="preserve">Jan Werth, Mustafa </w:t>
      </w:r>
      <w:r w:rsidRPr="00E763F0">
        <w:rPr>
          <w:rFonts w:asciiTheme="minorHAnsi" w:hAnsiTheme="minorHAnsi" w:cstheme="minorHAnsi"/>
          <w:noProof/>
        </w:rPr>
        <w:t>Rad</w:t>
      </w:r>
      <w:r w:rsidR="00E763F0">
        <w:rPr>
          <w:rFonts w:asciiTheme="minorHAnsi" w:hAnsiTheme="minorHAnsi" w:cstheme="minorHAnsi"/>
          <w:noProof/>
        </w:rPr>
        <w:t>ha</w:t>
      </w:r>
      <w:r w:rsidR="00D66E90" w:rsidRPr="0062735A">
        <w:rPr>
          <w:rFonts w:asciiTheme="minorHAnsi" w:hAnsiTheme="minorHAnsi" w:cstheme="minorHAnsi"/>
        </w:rPr>
        <w:t>, Peter Andriessen, Ronald M Aarts, Xi Long</w:t>
      </w:r>
    </w:p>
    <w:p w14:paraId="2A398EEB" w14:textId="77777777" w:rsidR="00D66E90" w:rsidRPr="0062735A" w:rsidRDefault="00D66E90" w:rsidP="00852640">
      <w:pPr>
        <w:tabs>
          <w:tab w:val="left" w:pos="0"/>
        </w:tabs>
        <w:spacing w:line="240" w:lineRule="auto"/>
        <w:jc w:val="center"/>
        <w:rPr>
          <w:rFonts w:asciiTheme="minorHAnsi" w:hAnsiTheme="minorHAnsi" w:cstheme="minorHAnsi"/>
        </w:rPr>
      </w:pPr>
    </w:p>
    <w:p w14:paraId="19BA0761" w14:textId="10B9D3EE" w:rsidR="000D0904" w:rsidRPr="000F4310" w:rsidRDefault="000D0904" w:rsidP="000F4310">
      <w:pPr>
        <w:rPr>
          <w:b/>
        </w:rPr>
      </w:pPr>
      <w:r w:rsidRPr="000F4310">
        <w:rPr>
          <w:b/>
        </w:rPr>
        <w:t>Abstract</w:t>
      </w:r>
    </w:p>
    <w:p w14:paraId="44041413" w14:textId="3B8AB51D" w:rsidR="000D0904" w:rsidRPr="000D0904" w:rsidRDefault="000D0904" w:rsidP="00A46698">
      <w:pPr>
        <w:spacing w:line="240" w:lineRule="auto"/>
        <w:ind w:left="142"/>
        <w:jc w:val="both"/>
      </w:pPr>
      <w:r>
        <w:t>Preterm infant neuronal development is connected to the distribution of their sleep states. The distribution changes over the course of development. Automated sleep stage monitoring can become a powerful aid for development monitoring in preterm infants. Therefore, three datasets including 34 preterm infants and a total of 18018 30s manual annotated sleep intervals are analyzed in this publication. The annotation separated the data into active sleep, quiet sleep, intermediate sleep, wake, and caretaking. Four different recurrent neuronal network architectures are compared for bi-state, tri-state, and all-state analysis. A rather shallow model was used to compare long short term memory and gated recurrent units models. The other network architectures are based on the popular ResNet and ResNext architectures utilizing residual connection for more depth. The most important states active and quiet sleep could be separated</w:t>
      </w:r>
      <w:r w:rsidR="00AF6B23">
        <w:t xml:space="preserve"> well</w:t>
      </w:r>
      <w:r>
        <w:t xml:space="preserve"> with a kappa of 0.43 </w:t>
      </w:r>
      <w:r>
        <w:rPr>
          <w:rFonts w:cs="Calibri"/>
        </w:rPr>
        <w:t xml:space="preserve">± 0.08. Quiet vs caretaking and wake </w:t>
      </w:r>
      <w:r w:rsidR="00877E0D">
        <w:rPr>
          <w:rFonts w:cs="Calibri"/>
        </w:rPr>
        <w:t>showed</w:t>
      </w:r>
      <w:r>
        <w:rPr>
          <w:rFonts w:cs="Calibri"/>
        </w:rPr>
        <w:t xml:space="preserve"> kappa of 0.44 </w:t>
      </w:r>
      <w:r>
        <w:rPr>
          <w:rFonts w:cs="Calibri"/>
        </w:rPr>
        <w:t>±</w:t>
      </w:r>
      <w:r>
        <w:rPr>
          <w:rFonts w:cs="Calibri"/>
        </w:rPr>
        <w:t xml:space="preserve"> 0.01. </w:t>
      </w:r>
      <w:r w:rsidR="00877E0D">
        <w:rPr>
          <w:rFonts w:cs="Calibri"/>
        </w:rPr>
        <w:t>A</w:t>
      </w:r>
      <w:r w:rsidR="00AF6B23">
        <w:rPr>
          <w:rFonts w:cs="Calibri"/>
        </w:rPr>
        <w:t xml:space="preserve">ctive vs quiet vs intermediate sleep </w:t>
      </w:r>
      <w:r w:rsidR="00877E0D">
        <w:rPr>
          <w:rFonts w:cs="Calibri"/>
        </w:rPr>
        <w:t>resulted in</w:t>
      </w:r>
      <w:r w:rsidR="00AF6B23">
        <w:rPr>
          <w:rFonts w:cs="Calibri"/>
        </w:rPr>
        <w:t xml:space="preserve"> a kappa of </w:t>
      </w:r>
      <w:r w:rsidR="00AF6B23" w:rsidRPr="00AF6B23">
        <w:rPr>
          <w:rFonts w:asciiTheme="minorHAnsi" w:hAnsiTheme="minorHAnsi" w:cstheme="minorHAnsi"/>
        </w:rPr>
        <w:t xml:space="preserve">0.36 </w:t>
      </w:r>
      <w:r w:rsidR="00AF6B23" w:rsidRPr="0062735A">
        <w:rPr>
          <w:rFonts w:asciiTheme="minorHAnsi" w:hAnsiTheme="minorHAnsi" w:cstheme="minorHAnsi"/>
        </w:rPr>
        <w:t>± 0.04</w:t>
      </w:r>
      <w:r w:rsidR="00AF6B23">
        <w:rPr>
          <w:rFonts w:asciiTheme="minorHAnsi" w:hAnsiTheme="minorHAnsi" w:cstheme="minorHAnsi"/>
        </w:rPr>
        <w:t xml:space="preserve"> and for active vs quiet vs wake and caretaking with a kappa of </w:t>
      </w:r>
      <w:r w:rsidR="00AF6B23" w:rsidRPr="00AF6B23">
        <w:rPr>
          <w:rFonts w:asciiTheme="minorHAnsi" w:hAnsiTheme="minorHAnsi" w:cstheme="minorHAnsi"/>
        </w:rPr>
        <w:t xml:space="preserve">0.32 </w:t>
      </w:r>
      <w:r w:rsidR="00AF6B23" w:rsidRPr="0062735A">
        <w:rPr>
          <w:rFonts w:asciiTheme="minorHAnsi" w:hAnsiTheme="minorHAnsi" w:cstheme="minorHAnsi"/>
        </w:rPr>
        <w:t>± 0.09</w:t>
      </w:r>
      <w:r w:rsidR="00877E0D">
        <w:rPr>
          <w:rFonts w:asciiTheme="minorHAnsi" w:hAnsiTheme="minorHAnsi" w:cstheme="minorHAnsi"/>
        </w:rPr>
        <w:t>.</w:t>
      </w:r>
      <w:r w:rsidR="00AF6B23">
        <w:rPr>
          <w:rFonts w:asciiTheme="minorHAnsi" w:hAnsiTheme="minorHAnsi" w:cstheme="minorHAnsi"/>
        </w:rPr>
        <w:t xml:space="preserve"> </w:t>
      </w:r>
      <w:r w:rsidR="00800265">
        <w:rPr>
          <w:rFonts w:cs="Calibri"/>
        </w:rPr>
        <w:t xml:space="preserve">In contrary, all state classification was underperforming mostly due to lack of sufficient </w:t>
      </w:r>
      <w:r w:rsidR="00877E0D">
        <w:rPr>
          <w:rFonts w:cs="Calibri"/>
        </w:rPr>
        <w:t xml:space="preserve">training </w:t>
      </w:r>
      <w:r w:rsidR="00800265">
        <w:rPr>
          <w:rFonts w:cs="Calibri"/>
        </w:rPr>
        <w:t xml:space="preserve">data </w:t>
      </w:r>
      <w:r w:rsidR="00877E0D">
        <w:rPr>
          <w:rFonts w:cs="Calibri"/>
        </w:rPr>
        <w:t>for</w:t>
      </w:r>
      <w:r w:rsidR="00AF6B23">
        <w:rPr>
          <w:rFonts w:cs="Calibri"/>
        </w:rPr>
        <w:t xml:space="preserve"> the minority classes. </w:t>
      </w:r>
    </w:p>
    <w:p w14:paraId="7D2C8FC1" w14:textId="77777777" w:rsidR="00DE2402" w:rsidRPr="000F4310" w:rsidRDefault="00D66E90" w:rsidP="000F4310">
      <w:pPr>
        <w:rPr>
          <w:b/>
        </w:rPr>
      </w:pPr>
      <w:r w:rsidRPr="000F4310">
        <w:rPr>
          <w:b/>
        </w:rPr>
        <w:t>Introduction</w:t>
      </w:r>
    </w:p>
    <w:p w14:paraId="3193DCC5" w14:textId="77777777" w:rsidR="00D66E90" w:rsidRPr="0062735A" w:rsidRDefault="009A5352" w:rsidP="00A46698">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Preterm infant sleep</w:t>
      </w:r>
      <w:r w:rsidR="00DE2402" w:rsidRPr="0062735A">
        <w:rPr>
          <w:rFonts w:asciiTheme="minorHAnsi" w:hAnsiTheme="minorHAnsi" w:cstheme="minorHAnsi"/>
        </w:rPr>
        <w:t xml:space="preserve"> </w:t>
      </w:r>
      <w:r w:rsidR="00581C54" w:rsidRPr="0062735A">
        <w:rPr>
          <w:rFonts w:asciiTheme="minorHAnsi" w:hAnsiTheme="minorHAnsi" w:cstheme="minorHAnsi"/>
        </w:rPr>
        <w:t xml:space="preserve">shows </w:t>
      </w:r>
      <w:r w:rsidR="00DE2402" w:rsidRPr="0062735A">
        <w:rPr>
          <w:rFonts w:asciiTheme="minorHAnsi" w:hAnsiTheme="minorHAnsi" w:cstheme="minorHAnsi"/>
        </w:rPr>
        <w:t>several distinct sleep states. They are define</w:t>
      </w:r>
      <w:r w:rsidR="0017335D" w:rsidRPr="0062735A">
        <w:rPr>
          <w:rFonts w:asciiTheme="minorHAnsi" w:hAnsiTheme="minorHAnsi" w:cstheme="minorHAnsi"/>
        </w:rPr>
        <w:t>d mainly as active sleep (AS), q</w:t>
      </w:r>
      <w:r w:rsidR="00DE2402" w:rsidRPr="0062735A">
        <w:rPr>
          <w:rFonts w:asciiTheme="minorHAnsi" w:hAnsiTheme="minorHAnsi" w:cstheme="minorHAnsi"/>
        </w:rPr>
        <w:t xml:space="preserve">uiet sleep (QS), and wake. As in early preterm infants sleep states cannot always be </w:t>
      </w:r>
      <w:r w:rsidR="002F65CE" w:rsidRPr="002F65CE">
        <w:rPr>
          <w:rFonts w:asciiTheme="minorHAnsi" w:hAnsiTheme="minorHAnsi" w:cstheme="minorHAnsi"/>
          <w:noProof/>
        </w:rPr>
        <w:t>undoubtedly</w:t>
      </w:r>
      <w:r w:rsidR="00DE2402" w:rsidRPr="0062735A">
        <w:rPr>
          <w:rFonts w:asciiTheme="minorHAnsi" w:hAnsiTheme="minorHAnsi" w:cstheme="minorHAnsi"/>
        </w:rPr>
        <w:t xml:space="preserve"> </w:t>
      </w:r>
      <w:r w:rsidR="002F65CE">
        <w:rPr>
          <w:rFonts w:asciiTheme="minorHAnsi" w:hAnsiTheme="minorHAnsi" w:cstheme="minorHAnsi"/>
        </w:rPr>
        <w:t>identified</w:t>
      </w:r>
      <w:r w:rsidR="00DE2402" w:rsidRPr="0062735A">
        <w:rPr>
          <w:rFonts w:asciiTheme="minorHAnsi" w:hAnsiTheme="minorHAnsi" w:cstheme="minorHAnsi"/>
        </w:rPr>
        <w:t xml:space="preserve"> or show a s</w:t>
      </w:r>
      <w:r w:rsidR="0006118A">
        <w:rPr>
          <w:rFonts w:asciiTheme="minorHAnsi" w:hAnsiTheme="minorHAnsi" w:cstheme="minorHAnsi"/>
        </w:rPr>
        <w:t xml:space="preserve">low shift from one to the other, </w:t>
      </w:r>
      <w:r w:rsidR="00DE2402" w:rsidRPr="0062735A">
        <w:rPr>
          <w:rFonts w:asciiTheme="minorHAnsi" w:hAnsiTheme="minorHAnsi" w:cstheme="minorHAnsi"/>
        </w:rPr>
        <w:t xml:space="preserve">often </w:t>
      </w:r>
      <w:r w:rsidR="0006118A">
        <w:rPr>
          <w:rFonts w:asciiTheme="minorHAnsi" w:hAnsiTheme="minorHAnsi" w:cstheme="minorHAnsi"/>
        </w:rPr>
        <w:t xml:space="preserve">with </w:t>
      </w:r>
      <w:r w:rsidR="00DE2402" w:rsidRPr="0062735A">
        <w:rPr>
          <w:rFonts w:asciiTheme="minorHAnsi" w:hAnsiTheme="minorHAnsi" w:cstheme="minorHAnsi"/>
        </w:rPr>
        <w:t xml:space="preserve">patterns of </w:t>
      </w:r>
      <w:r w:rsidR="00581C54" w:rsidRPr="0062735A">
        <w:rPr>
          <w:rFonts w:asciiTheme="minorHAnsi" w:hAnsiTheme="minorHAnsi" w:cstheme="minorHAnsi"/>
        </w:rPr>
        <w:t xml:space="preserve">both, </w:t>
      </w:r>
      <w:r w:rsidR="00DE2402" w:rsidRPr="0062735A">
        <w:rPr>
          <w:rFonts w:asciiTheme="minorHAnsi" w:hAnsiTheme="minorHAnsi" w:cstheme="minorHAnsi"/>
        </w:rPr>
        <w:t>AS and QS</w:t>
      </w:r>
      <w:r w:rsidR="0006118A">
        <w:rPr>
          <w:rFonts w:asciiTheme="minorHAnsi" w:hAnsiTheme="minorHAnsi" w:cstheme="minorHAnsi"/>
        </w:rPr>
        <w:t>,</w:t>
      </w:r>
      <w:r w:rsidR="00DE2402" w:rsidRPr="0062735A">
        <w:rPr>
          <w:rFonts w:asciiTheme="minorHAnsi" w:hAnsiTheme="minorHAnsi" w:cstheme="minorHAnsi"/>
        </w:rPr>
        <w:t xml:space="preserve"> intermediate or </w:t>
      </w:r>
      <w:r w:rsidR="0017335D" w:rsidRPr="0062735A">
        <w:rPr>
          <w:rFonts w:asciiTheme="minorHAnsi" w:hAnsiTheme="minorHAnsi" w:cstheme="minorHAnsi"/>
          <w:color w:val="000000" w:themeColor="text1"/>
        </w:rPr>
        <w:t>undetermined</w:t>
      </w:r>
      <w:r w:rsidR="00DE2402" w:rsidRPr="0062735A">
        <w:rPr>
          <w:rFonts w:asciiTheme="minorHAnsi" w:hAnsiTheme="minorHAnsi" w:cstheme="minorHAnsi"/>
          <w:color w:val="FF0000"/>
        </w:rPr>
        <w:t xml:space="preserve"> </w:t>
      </w:r>
      <w:r w:rsidR="00DE2402" w:rsidRPr="0062735A">
        <w:rPr>
          <w:rFonts w:asciiTheme="minorHAnsi" w:hAnsiTheme="minorHAnsi" w:cstheme="minorHAnsi"/>
        </w:rPr>
        <w:t xml:space="preserve">(IS) states are used </w:t>
      </w:r>
      <w:r w:rsidR="00DE2402" w:rsidRPr="0062735A">
        <w:rPr>
          <w:rFonts w:asciiTheme="minorHAnsi" w:hAnsiTheme="minorHAnsi" w:cstheme="minorHAnsi"/>
        </w:rPr>
        <w:fldChar w:fldCharType="begin" w:fldLock="1"/>
      </w:r>
      <w:r w:rsidR="00331481" w:rsidRPr="0062735A">
        <w:rPr>
          <w:rFonts w:asciiTheme="minorHAnsi" w:hAnsiTheme="minorHAnsi" w:cstheme="minorHAnsi"/>
        </w:rPr>
        <w:instrText>ADDIN CSL_CITATION {"citationItems":[{"id":"ITEM-1","itemData":{"DOI":"10.1016/j.smrv.2016.03.005","ISSN":"10870792","PMID":"27318520","author":[{"dropping-particle":"","family":"Werth","given":"Jan","non-dropping-particle":"","parse-names":false,"suffix":""},{"dropping-particle":"","family":"Atallah","given":"Louis","non-dropping-particle":"","parse-names":false,"suffix":""},{"dropping-particle":"","family":"Andriessen","given":"Peter","non-dropping-particle":"","parse-names":false,"suffix":""},{"dropping-particle":"","family":"Long","given":"Xi","non-dropping-particle":"","parse-names":false,"suffix":""},{"dropping-particle":"","family":"Zwartkruis-Pelgrim","given":"Elly","non-dropping-particle":"","parse-names":false,"suffix":""},{"dropping-particle":"","family":"Aarts","given":"Ronald M.","non-dropping-particle":"","parse-names":false,"suffix":""}],"container-title":"Sleep Medicine Reviews","id":"ITEM-1","issued":{"date-parts":[["2017","4"]]},"page":"109-122","title":"Unobtrusive sleep state measurements in preterm infants – A review","type":"article-journal","volume":"32"},"uris":["http://www.mendeley.com/documents/?uuid=a6ffb429-5354-46a8-80bb-51176560527a"]}],"mendeley":{"formattedCitation":"[1]","plainTextFormattedCitation":"[1]","previouslyFormattedCitation":"[1]"},"properties":{"noteIndex":0},"schema":"https://github.com/citation-style-language/schema/raw/master/csl-citation.json"}</w:instrText>
      </w:r>
      <w:r w:rsidR="00DE2402" w:rsidRPr="0062735A">
        <w:rPr>
          <w:rFonts w:asciiTheme="minorHAnsi" w:hAnsiTheme="minorHAnsi" w:cstheme="minorHAnsi"/>
        </w:rPr>
        <w:fldChar w:fldCharType="separate"/>
      </w:r>
      <w:r w:rsidR="00DE2402" w:rsidRPr="0062735A">
        <w:rPr>
          <w:rFonts w:asciiTheme="minorHAnsi" w:hAnsiTheme="minorHAnsi" w:cstheme="minorHAnsi"/>
          <w:noProof/>
        </w:rPr>
        <w:t>[1]</w:t>
      </w:r>
      <w:r w:rsidR="00DE2402" w:rsidRPr="0062735A">
        <w:rPr>
          <w:rFonts w:asciiTheme="minorHAnsi" w:hAnsiTheme="minorHAnsi" w:cstheme="minorHAnsi"/>
        </w:rPr>
        <w:fldChar w:fldCharType="end"/>
      </w:r>
      <w:r w:rsidR="00DE2402" w:rsidRPr="0062735A">
        <w:rPr>
          <w:rFonts w:asciiTheme="minorHAnsi" w:hAnsiTheme="minorHAnsi" w:cstheme="minorHAnsi"/>
        </w:rPr>
        <w:t xml:space="preserve">. </w:t>
      </w:r>
      <w:r w:rsidR="00DE2402" w:rsidRPr="0062735A">
        <w:rPr>
          <w:rFonts w:asciiTheme="minorHAnsi" w:hAnsiTheme="minorHAnsi" w:cstheme="minorHAnsi"/>
        </w:rPr>
        <w:tab/>
      </w:r>
      <w:r w:rsidR="00DE2402" w:rsidRPr="0062735A">
        <w:rPr>
          <w:rFonts w:asciiTheme="minorHAnsi" w:hAnsiTheme="minorHAnsi" w:cstheme="minorHAnsi"/>
        </w:rPr>
        <w:br/>
      </w:r>
      <w:r w:rsidR="00DE2402" w:rsidRPr="0006118A">
        <w:rPr>
          <w:rFonts w:asciiTheme="minorHAnsi" w:hAnsiTheme="minorHAnsi" w:cstheme="minorHAnsi"/>
          <w:noProof/>
        </w:rPr>
        <w:t xml:space="preserve">AS is often compared to the adult rapid eye movement (REM) sleep states </w:t>
      </w:r>
      <w:r w:rsidR="00926638" w:rsidRPr="0006118A">
        <w:rPr>
          <w:rFonts w:asciiTheme="minorHAnsi" w:hAnsiTheme="minorHAnsi" w:cstheme="minorHAnsi"/>
          <w:noProof/>
        </w:rPr>
        <w:t xml:space="preserve">since </w:t>
      </w:r>
      <w:r w:rsidR="00DE2402" w:rsidRPr="0006118A">
        <w:rPr>
          <w:rFonts w:asciiTheme="minorHAnsi" w:hAnsiTheme="minorHAnsi" w:cstheme="minorHAnsi"/>
          <w:noProof/>
        </w:rPr>
        <w:t xml:space="preserve">it shows </w:t>
      </w:r>
      <w:r w:rsidR="00AE37CC" w:rsidRPr="0006118A">
        <w:rPr>
          <w:rFonts w:asciiTheme="minorHAnsi" w:hAnsiTheme="minorHAnsi" w:cstheme="minorHAnsi"/>
          <w:noProof/>
        </w:rPr>
        <w:t>similar</w:t>
      </w:r>
      <w:r w:rsidR="00AE37CC" w:rsidRPr="0006118A">
        <w:rPr>
          <w:rFonts w:asciiTheme="minorHAnsi" w:hAnsiTheme="minorHAnsi" w:cstheme="minorHAnsi"/>
          <w:noProof/>
          <w:color w:val="000000" w:themeColor="text1"/>
        </w:rPr>
        <w:t xml:space="preserve"> </w:t>
      </w:r>
      <w:r w:rsidR="0017335D" w:rsidRPr="0006118A">
        <w:rPr>
          <w:rFonts w:asciiTheme="minorHAnsi" w:hAnsiTheme="minorHAnsi" w:cstheme="minorHAnsi"/>
          <w:noProof/>
          <w:color w:val="000000" w:themeColor="text1"/>
        </w:rPr>
        <w:t xml:space="preserve">increased </w:t>
      </w:r>
      <w:r w:rsidR="00DE2402" w:rsidRPr="0006118A">
        <w:rPr>
          <w:rFonts w:asciiTheme="minorHAnsi" w:hAnsiTheme="minorHAnsi" w:cstheme="minorHAnsi"/>
          <w:noProof/>
        </w:rPr>
        <w:t>neural activity.</w:t>
      </w:r>
      <w:r w:rsidR="00DE2402" w:rsidRPr="0062735A">
        <w:rPr>
          <w:rFonts w:asciiTheme="minorHAnsi" w:hAnsiTheme="minorHAnsi" w:cstheme="minorHAnsi"/>
        </w:rPr>
        <w:t xml:space="preserve"> Nevertheless, the role of preterm infant sleep states </w:t>
      </w:r>
      <w:r w:rsidR="00DE2402" w:rsidRPr="0062735A">
        <w:rPr>
          <w:rFonts w:asciiTheme="minorHAnsi" w:hAnsiTheme="minorHAnsi" w:cstheme="minorHAnsi"/>
          <w:color w:val="000000" w:themeColor="text1"/>
        </w:rPr>
        <w:t>seem</w:t>
      </w:r>
      <w:r w:rsidR="0017335D" w:rsidRPr="0062735A">
        <w:rPr>
          <w:rFonts w:asciiTheme="minorHAnsi" w:hAnsiTheme="minorHAnsi" w:cstheme="minorHAnsi"/>
          <w:color w:val="000000" w:themeColor="text1"/>
        </w:rPr>
        <w:t>s</w:t>
      </w:r>
      <w:r w:rsidR="00DE2402" w:rsidRPr="0062735A">
        <w:rPr>
          <w:rFonts w:asciiTheme="minorHAnsi" w:hAnsiTheme="minorHAnsi" w:cstheme="minorHAnsi"/>
          <w:color w:val="FF0000"/>
        </w:rPr>
        <w:t xml:space="preserve"> </w:t>
      </w:r>
      <w:r w:rsidR="00DE2402" w:rsidRPr="0062735A">
        <w:rPr>
          <w:rFonts w:asciiTheme="minorHAnsi" w:hAnsiTheme="minorHAnsi" w:cstheme="minorHAnsi"/>
        </w:rPr>
        <w:t>to be different.</w:t>
      </w:r>
      <w:r w:rsidR="004B523C" w:rsidRPr="0062735A">
        <w:rPr>
          <w:rFonts w:asciiTheme="minorHAnsi" w:hAnsiTheme="minorHAnsi" w:cstheme="minorHAnsi"/>
        </w:rPr>
        <w:t xml:space="preserve"> It </w:t>
      </w:r>
      <w:r w:rsidR="004B523C" w:rsidRPr="0006118A">
        <w:rPr>
          <w:rFonts w:asciiTheme="minorHAnsi" w:hAnsiTheme="minorHAnsi" w:cstheme="minorHAnsi"/>
          <w:noProof/>
        </w:rPr>
        <w:t>is believed</w:t>
      </w:r>
      <w:r w:rsidR="004B523C" w:rsidRPr="0062735A">
        <w:rPr>
          <w:rFonts w:asciiTheme="minorHAnsi" w:hAnsiTheme="minorHAnsi" w:cstheme="minorHAnsi"/>
        </w:rPr>
        <w:t xml:space="preserve"> that the sleep, the sleep states and the sleep cycles of </w:t>
      </w:r>
      <w:r w:rsidR="007316B8">
        <w:rPr>
          <w:rFonts w:asciiTheme="minorHAnsi" w:hAnsiTheme="minorHAnsi" w:cstheme="minorHAnsi"/>
        </w:rPr>
        <w:t xml:space="preserve">the </w:t>
      </w:r>
      <w:r w:rsidR="004B523C" w:rsidRPr="007316B8">
        <w:rPr>
          <w:rFonts w:asciiTheme="minorHAnsi" w:hAnsiTheme="minorHAnsi" w:cstheme="minorHAnsi"/>
          <w:noProof/>
        </w:rPr>
        <w:t>fetus</w:t>
      </w:r>
      <w:r w:rsidR="004B523C" w:rsidRPr="0062735A">
        <w:rPr>
          <w:rFonts w:asciiTheme="minorHAnsi" w:hAnsiTheme="minorHAnsi" w:cstheme="minorHAnsi"/>
        </w:rPr>
        <w:t>, preterm and term infants</w:t>
      </w:r>
      <w:r w:rsidR="0017335D" w:rsidRPr="0062735A">
        <w:rPr>
          <w:rFonts w:asciiTheme="minorHAnsi" w:hAnsiTheme="minorHAnsi" w:cstheme="minorHAnsi"/>
        </w:rPr>
        <w:t xml:space="preserve"> </w:t>
      </w:r>
      <w:r w:rsidR="0017335D" w:rsidRPr="0062735A">
        <w:rPr>
          <w:rFonts w:asciiTheme="minorHAnsi" w:hAnsiTheme="minorHAnsi" w:cstheme="minorHAnsi"/>
          <w:color w:val="000000" w:themeColor="text1"/>
        </w:rPr>
        <w:t>all</w:t>
      </w:r>
      <w:r w:rsidR="004B523C" w:rsidRPr="0062735A">
        <w:rPr>
          <w:rFonts w:asciiTheme="minorHAnsi" w:hAnsiTheme="minorHAnsi" w:cstheme="minorHAnsi"/>
          <w:color w:val="000000" w:themeColor="text1"/>
        </w:rPr>
        <w:t xml:space="preserve"> play </w:t>
      </w:r>
      <w:r w:rsidR="004B523C" w:rsidRPr="0062735A">
        <w:rPr>
          <w:rFonts w:asciiTheme="minorHAnsi" w:hAnsiTheme="minorHAnsi" w:cstheme="minorHAnsi"/>
        </w:rPr>
        <w:t xml:space="preserve">an </w:t>
      </w:r>
      <w:r w:rsidR="007316B8">
        <w:rPr>
          <w:rFonts w:asciiTheme="minorHAnsi" w:hAnsiTheme="minorHAnsi" w:cstheme="minorHAnsi"/>
          <w:noProof/>
        </w:rPr>
        <w:t>essential</w:t>
      </w:r>
      <w:r w:rsidR="004B523C" w:rsidRPr="0062735A">
        <w:rPr>
          <w:rFonts w:asciiTheme="minorHAnsi" w:hAnsiTheme="minorHAnsi" w:cstheme="minorHAnsi"/>
        </w:rPr>
        <w:t xml:space="preserve"> role in the sensory and cortical development. </w:t>
      </w:r>
      <w:r w:rsidR="004B523C" w:rsidRPr="0006118A">
        <w:rPr>
          <w:rFonts w:asciiTheme="minorHAnsi" w:hAnsiTheme="minorHAnsi" w:cstheme="minorHAnsi"/>
          <w:noProof/>
        </w:rPr>
        <w:t>Initially</w:t>
      </w:r>
      <w:r w:rsidR="0006118A" w:rsidRPr="0006118A">
        <w:rPr>
          <w:rFonts w:asciiTheme="minorHAnsi" w:hAnsiTheme="minorHAnsi" w:cstheme="minorHAnsi"/>
          <w:noProof/>
        </w:rPr>
        <w:t>,</w:t>
      </w:r>
      <w:r w:rsidR="00DE2402" w:rsidRPr="0006118A">
        <w:rPr>
          <w:rFonts w:asciiTheme="minorHAnsi" w:hAnsiTheme="minorHAnsi" w:cstheme="minorHAnsi"/>
          <w:noProof/>
        </w:rPr>
        <w:t xml:space="preserve"> AS </w:t>
      </w:r>
      <w:r w:rsidR="004B523C" w:rsidRPr="0006118A">
        <w:rPr>
          <w:rFonts w:asciiTheme="minorHAnsi" w:hAnsiTheme="minorHAnsi" w:cstheme="minorHAnsi"/>
          <w:noProof/>
        </w:rPr>
        <w:t xml:space="preserve">is providing stimulation </w:t>
      </w:r>
      <w:r w:rsidR="002F65CE" w:rsidRPr="0006118A">
        <w:rPr>
          <w:rFonts w:asciiTheme="minorHAnsi" w:hAnsiTheme="minorHAnsi" w:cstheme="minorHAnsi"/>
          <w:noProof/>
        </w:rPr>
        <w:t>to the fetus brain in a sensory-</w:t>
      </w:r>
      <w:r w:rsidR="004B523C" w:rsidRPr="0006118A">
        <w:rPr>
          <w:rFonts w:asciiTheme="minorHAnsi" w:hAnsiTheme="minorHAnsi" w:cstheme="minorHAnsi"/>
          <w:noProof/>
        </w:rPr>
        <w:t>reduced environment triggering the development of brain regions with reduced sensory input.</w:t>
      </w:r>
      <w:r w:rsidR="004B523C" w:rsidRPr="0062735A">
        <w:rPr>
          <w:rFonts w:asciiTheme="minorHAnsi" w:hAnsiTheme="minorHAnsi" w:cstheme="minorHAnsi"/>
        </w:rPr>
        <w:t xml:space="preserve"> Furthermore, during AS the</w:t>
      </w:r>
      <w:r w:rsidR="00BC1FA6" w:rsidRPr="0062735A">
        <w:rPr>
          <w:rFonts w:asciiTheme="minorHAnsi" w:hAnsiTheme="minorHAnsi" w:cstheme="minorHAnsi"/>
        </w:rPr>
        <w:t xml:space="preserve"> development, integration, and alignment of specific neural tasks/regions into the cortex structure is taking place. During QS, it </w:t>
      </w:r>
      <w:r w:rsidR="00BC1FA6" w:rsidRPr="0006118A">
        <w:rPr>
          <w:rFonts w:asciiTheme="minorHAnsi" w:hAnsiTheme="minorHAnsi" w:cstheme="minorHAnsi"/>
          <w:noProof/>
        </w:rPr>
        <w:t>is reasonably assumed</w:t>
      </w:r>
      <w:r w:rsidR="00BC1FA6" w:rsidRPr="0062735A">
        <w:rPr>
          <w:rFonts w:asciiTheme="minorHAnsi" w:hAnsiTheme="minorHAnsi" w:cstheme="minorHAnsi"/>
        </w:rPr>
        <w:t xml:space="preserve"> that developmental errors are corrected</w:t>
      </w:r>
      <w:r w:rsidR="007316B8">
        <w:rPr>
          <w:rFonts w:asciiTheme="minorHAnsi" w:hAnsiTheme="minorHAnsi" w:cstheme="minorHAnsi"/>
        </w:rPr>
        <w:t>,</w:t>
      </w:r>
      <w:r w:rsidR="00BC1FA6" w:rsidRPr="0062735A">
        <w:rPr>
          <w:rFonts w:asciiTheme="minorHAnsi" w:hAnsiTheme="minorHAnsi" w:cstheme="minorHAnsi"/>
        </w:rPr>
        <w:t xml:space="preserve"> </w:t>
      </w:r>
      <w:r w:rsidR="00BC1FA6" w:rsidRPr="007316B8">
        <w:rPr>
          <w:rFonts w:asciiTheme="minorHAnsi" w:hAnsiTheme="minorHAnsi" w:cstheme="minorHAnsi"/>
          <w:noProof/>
        </w:rPr>
        <w:t>and</w:t>
      </w:r>
      <w:r w:rsidR="00BC1FA6" w:rsidRPr="0062735A">
        <w:rPr>
          <w:rFonts w:asciiTheme="minorHAnsi" w:hAnsiTheme="minorHAnsi" w:cstheme="minorHAnsi"/>
        </w:rPr>
        <w:t xml:space="preserve"> reorganizations </w:t>
      </w:r>
      <w:r w:rsidR="00BC1FA6" w:rsidRPr="0006118A">
        <w:rPr>
          <w:rFonts w:asciiTheme="minorHAnsi" w:hAnsiTheme="minorHAnsi" w:cstheme="minorHAnsi"/>
          <w:noProof/>
        </w:rPr>
        <w:t>are conducted</w:t>
      </w:r>
      <w:r w:rsidR="00BC1FA6" w:rsidRPr="0062735A">
        <w:rPr>
          <w:rFonts w:asciiTheme="minorHAnsi" w:hAnsiTheme="minorHAnsi" w:cstheme="minorHAnsi"/>
        </w:rPr>
        <w:t xml:space="preserve"> with the use of </w:t>
      </w:r>
      <w:r w:rsidR="0017335D" w:rsidRPr="0062735A">
        <w:rPr>
          <w:rFonts w:asciiTheme="minorHAnsi" w:hAnsiTheme="minorHAnsi" w:cstheme="minorHAnsi"/>
        </w:rPr>
        <w:t>increased</w:t>
      </w:r>
      <w:r w:rsidR="0017335D" w:rsidRPr="0062735A">
        <w:rPr>
          <w:rFonts w:asciiTheme="minorHAnsi" w:hAnsiTheme="minorHAnsi" w:cstheme="minorHAnsi"/>
          <w:color w:val="0070C0"/>
        </w:rPr>
        <w:t xml:space="preserve"> </w:t>
      </w:r>
      <w:r w:rsidR="00BC1FA6" w:rsidRPr="0062735A">
        <w:rPr>
          <w:rFonts w:asciiTheme="minorHAnsi" w:hAnsiTheme="minorHAnsi" w:cstheme="minorHAnsi"/>
        </w:rPr>
        <w:t xml:space="preserve">brain plasticity. QS is therefore often seen as the resting and reenergizing state. </w:t>
      </w:r>
      <w:r w:rsidR="00BC1FA6" w:rsidRPr="0062735A">
        <w:rPr>
          <w:rFonts w:asciiTheme="minorHAnsi" w:hAnsiTheme="minorHAnsi" w:cstheme="minorHAnsi"/>
        </w:rPr>
        <w:tab/>
      </w:r>
      <w:r w:rsidR="00BC1FA6" w:rsidRPr="0062735A">
        <w:rPr>
          <w:rFonts w:asciiTheme="minorHAnsi" w:hAnsiTheme="minorHAnsi" w:cstheme="minorHAnsi"/>
        </w:rPr>
        <w:br/>
      </w:r>
      <w:r w:rsidR="00DE2402" w:rsidRPr="0062735A">
        <w:rPr>
          <w:rFonts w:asciiTheme="minorHAnsi" w:hAnsiTheme="minorHAnsi" w:cstheme="minorHAnsi"/>
        </w:rPr>
        <w:t>In contra</w:t>
      </w:r>
      <w:r w:rsidR="0017335D" w:rsidRPr="0062735A">
        <w:rPr>
          <w:rFonts w:asciiTheme="minorHAnsi" w:hAnsiTheme="minorHAnsi" w:cstheme="minorHAnsi"/>
        </w:rPr>
        <w:t>st</w:t>
      </w:r>
      <w:r w:rsidR="00DE2402" w:rsidRPr="0062735A">
        <w:rPr>
          <w:rFonts w:asciiTheme="minorHAnsi" w:hAnsiTheme="minorHAnsi" w:cstheme="minorHAnsi"/>
        </w:rPr>
        <w:t xml:space="preserve"> to the adult REM sleep, AS sleep is dominating the sleep cycle of preterm infants with about 80% at early gestational birth. QS </w:t>
      </w:r>
      <w:r w:rsidR="00DE2402" w:rsidRPr="0006118A">
        <w:rPr>
          <w:rFonts w:asciiTheme="minorHAnsi" w:hAnsiTheme="minorHAnsi" w:cstheme="minorHAnsi"/>
          <w:noProof/>
        </w:rPr>
        <w:t>is seen</w:t>
      </w:r>
      <w:r w:rsidR="00DE2402" w:rsidRPr="0062735A">
        <w:rPr>
          <w:rFonts w:asciiTheme="minorHAnsi" w:hAnsiTheme="minorHAnsi" w:cstheme="minorHAnsi"/>
        </w:rPr>
        <w:t xml:space="preserve"> as the minority state with about 18%</w:t>
      </w:r>
      <w:r w:rsidR="006C20C4" w:rsidRPr="0062735A">
        <w:rPr>
          <w:rFonts w:asciiTheme="minorHAnsi" w:hAnsiTheme="minorHAnsi" w:cstheme="minorHAnsi"/>
        </w:rPr>
        <w:t xml:space="preserve"> </w:t>
      </w:r>
      <w:r w:rsidR="00581C54" w:rsidRPr="0062735A">
        <w:rPr>
          <w:rFonts w:asciiTheme="minorHAnsi" w:hAnsiTheme="minorHAnsi" w:cstheme="minorHAnsi"/>
        </w:rPr>
        <w:t xml:space="preserve">of the total sleep time. </w:t>
      </w:r>
      <w:r w:rsidR="004A2E31" w:rsidRPr="0062735A">
        <w:rPr>
          <w:rFonts w:asciiTheme="minorHAnsi" w:hAnsiTheme="minorHAnsi" w:cstheme="minorHAnsi"/>
        </w:rPr>
        <w:lastRenderedPageBreak/>
        <w:t xml:space="preserve">The distribution changes </w:t>
      </w:r>
      <w:r w:rsidR="0017335D" w:rsidRPr="0062735A">
        <w:rPr>
          <w:rFonts w:asciiTheme="minorHAnsi" w:hAnsiTheme="minorHAnsi" w:cstheme="minorHAnsi"/>
        </w:rPr>
        <w:t xml:space="preserve">in </w:t>
      </w:r>
      <w:r w:rsidR="004A2E31" w:rsidRPr="0062735A">
        <w:rPr>
          <w:rFonts w:asciiTheme="minorHAnsi" w:hAnsiTheme="minorHAnsi" w:cstheme="minorHAnsi"/>
        </w:rPr>
        <w:t>the course of development</w:t>
      </w:r>
      <w:r w:rsidR="00DE2402" w:rsidRPr="0062735A">
        <w:rPr>
          <w:rFonts w:asciiTheme="minorHAnsi" w:hAnsiTheme="minorHAnsi" w:cstheme="minorHAnsi"/>
        </w:rPr>
        <w:t xml:space="preserve">. The states can </w:t>
      </w:r>
      <w:r w:rsidR="00DE2402" w:rsidRPr="0006118A">
        <w:rPr>
          <w:rFonts w:asciiTheme="minorHAnsi" w:hAnsiTheme="minorHAnsi" w:cstheme="minorHAnsi"/>
          <w:noProof/>
        </w:rPr>
        <w:t>be observed</w:t>
      </w:r>
      <w:r w:rsidR="00DE2402" w:rsidRPr="0062735A">
        <w:rPr>
          <w:rFonts w:asciiTheme="minorHAnsi" w:hAnsiTheme="minorHAnsi" w:cstheme="minorHAnsi"/>
        </w:rPr>
        <w:t xml:space="preserve"> by difference</w:t>
      </w:r>
      <w:r w:rsidR="009E4D2C" w:rsidRPr="0062735A">
        <w:rPr>
          <w:rFonts w:asciiTheme="minorHAnsi" w:hAnsiTheme="minorHAnsi" w:cstheme="minorHAnsi"/>
        </w:rPr>
        <w:t>s</w:t>
      </w:r>
      <w:r w:rsidR="00DE2402" w:rsidRPr="0062735A">
        <w:rPr>
          <w:rFonts w:asciiTheme="minorHAnsi" w:hAnsiTheme="minorHAnsi" w:cstheme="minorHAnsi"/>
        </w:rPr>
        <w:t xml:space="preserve"> in vital sign, move</w:t>
      </w:r>
      <w:r w:rsidR="009E4D2C" w:rsidRPr="0062735A">
        <w:rPr>
          <w:rFonts w:asciiTheme="minorHAnsi" w:hAnsiTheme="minorHAnsi" w:cstheme="minorHAnsi"/>
        </w:rPr>
        <w:t>ment, and electroencephalographic</w:t>
      </w:r>
      <w:r w:rsidR="00DE2402" w:rsidRPr="0062735A">
        <w:rPr>
          <w:rFonts w:asciiTheme="minorHAnsi" w:hAnsiTheme="minorHAnsi" w:cstheme="minorHAnsi"/>
        </w:rPr>
        <w:t xml:space="preserve"> (EEG) activity. During active sleep </w:t>
      </w:r>
      <w:r w:rsidR="009E4D2C" w:rsidRPr="0062735A">
        <w:rPr>
          <w:rFonts w:asciiTheme="minorHAnsi" w:hAnsiTheme="minorHAnsi" w:cstheme="minorHAnsi"/>
        </w:rPr>
        <w:t xml:space="preserve">increased </w:t>
      </w:r>
      <w:r w:rsidR="00DE2402" w:rsidRPr="0062735A">
        <w:rPr>
          <w:rFonts w:asciiTheme="minorHAnsi" w:hAnsiTheme="minorHAnsi" w:cstheme="minorHAnsi"/>
        </w:rPr>
        <w:t>cardio-respiratory activity and increased motor movement with sporadic REM phases</w:t>
      </w:r>
      <w:r w:rsidR="00990A6A" w:rsidRPr="0062735A">
        <w:rPr>
          <w:rFonts w:asciiTheme="minorHAnsi" w:hAnsiTheme="minorHAnsi" w:cstheme="minorHAnsi"/>
        </w:rPr>
        <w:t xml:space="preserve"> can be observed</w:t>
      </w:r>
      <w:r w:rsidR="00DE2402" w:rsidRPr="0062735A">
        <w:rPr>
          <w:rFonts w:asciiTheme="minorHAnsi" w:hAnsiTheme="minorHAnsi" w:cstheme="minorHAnsi"/>
        </w:rPr>
        <w:t xml:space="preserve">. During QS all </w:t>
      </w:r>
      <w:r w:rsidR="00BC1FA6" w:rsidRPr="0062735A">
        <w:rPr>
          <w:rFonts w:asciiTheme="minorHAnsi" w:hAnsiTheme="minorHAnsi" w:cstheme="minorHAnsi"/>
        </w:rPr>
        <w:t>cardio</w:t>
      </w:r>
      <w:r w:rsidR="00DE2402" w:rsidRPr="0062735A">
        <w:rPr>
          <w:rFonts w:asciiTheme="minorHAnsi" w:hAnsiTheme="minorHAnsi" w:cstheme="minorHAnsi"/>
        </w:rPr>
        <w:t xml:space="preserve">-respiratory activities are lowered in amplitude and </w:t>
      </w:r>
      <w:r w:rsidR="00990A6A" w:rsidRPr="0062735A">
        <w:rPr>
          <w:rFonts w:asciiTheme="minorHAnsi" w:hAnsiTheme="minorHAnsi" w:cstheme="minorHAnsi"/>
        </w:rPr>
        <w:t xml:space="preserve">dynamic range. </w:t>
      </w:r>
    </w:p>
    <w:p w14:paraId="10893C93" w14:textId="77777777" w:rsidR="004A2E31" w:rsidRPr="0062735A" w:rsidRDefault="004A2E31" w:rsidP="00A46698">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 xml:space="preserve">To </w:t>
      </w:r>
      <w:r w:rsidRPr="007316B8">
        <w:rPr>
          <w:rFonts w:asciiTheme="minorHAnsi" w:hAnsiTheme="minorHAnsi" w:cstheme="minorHAnsi"/>
          <w:noProof/>
        </w:rPr>
        <w:t>date</w:t>
      </w:r>
      <w:r w:rsidR="007316B8">
        <w:rPr>
          <w:rFonts w:asciiTheme="minorHAnsi" w:hAnsiTheme="minorHAnsi" w:cstheme="minorHAnsi"/>
          <w:noProof/>
        </w:rPr>
        <w:t>,</w:t>
      </w:r>
      <w:r w:rsidRPr="0062735A">
        <w:rPr>
          <w:rFonts w:asciiTheme="minorHAnsi" w:hAnsiTheme="minorHAnsi" w:cstheme="minorHAnsi"/>
        </w:rPr>
        <w:t xml:space="preserve"> sleep is observed only </w:t>
      </w:r>
      <w:r w:rsidR="009A165F" w:rsidRPr="0062735A">
        <w:rPr>
          <w:rFonts w:asciiTheme="minorHAnsi" w:hAnsiTheme="minorHAnsi" w:cstheme="minorHAnsi"/>
        </w:rPr>
        <w:t>manually</w:t>
      </w:r>
      <w:r w:rsidRPr="0062735A">
        <w:rPr>
          <w:rFonts w:asciiTheme="minorHAnsi" w:hAnsiTheme="minorHAnsi" w:cstheme="minorHAnsi"/>
        </w:rPr>
        <w:t xml:space="preserve"> and</w:t>
      </w:r>
      <w:r w:rsidR="009E4D2C" w:rsidRPr="0062735A">
        <w:rPr>
          <w:rFonts w:asciiTheme="minorHAnsi" w:hAnsiTheme="minorHAnsi" w:cstheme="minorHAnsi"/>
        </w:rPr>
        <w:t>, more important,</w:t>
      </w:r>
      <w:r w:rsidRPr="0062735A">
        <w:rPr>
          <w:rFonts w:asciiTheme="minorHAnsi" w:hAnsiTheme="minorHAnsi" w:cstheme="minorHAnsi"/>
        </w:rPr>
        <w:t xml:space="preserve"> </w:t>
      </w:r>
      <w:r w:rsidR="009A165F" w:rsidRPr="0062735A">
        <w:rPr>
          <w:rFonts w:asciiTheme="minorHAnsi" w:hAnsiTheme="minorHAnsi" w:cstheme="minorHAnsi"/>
        </w:rPr>
        <w:t>sporadic</w:t>
      </w:r>
      <w:r w:rsidRPr="0062735A">
        <w:rPr>
          <w:rFonts w:asciiTheme="minorHAnsi" w:hAnsiTheme="minorHAnsi" w:cstheme="minorHAnsi"/>
        </w:rPr>
        <w:t>.</w:t>
      </w:r>
      <w:r w:rsidR="009A165F" w:rsidRPr="0062735A">
        <w:rPr>
          <w:rFonts w:asciiTheme="minorHAnsi" w:hAnsiTheme="minorHAnsi" w:cstheme="minorHAnsi"/>
        </w:rPr>
        <w:t xml:space="preserve"> </w:t>
      </w:r>
      <w:r w:rsidR="009117F2" w:rsidRPr="0062735A">
        <w:rPr>
          <w:rFonts w:asciiTheme="minorHAnsi" w:hAnsiTheme="minorHAnsi" w:cstheme="minorHAnsi"/>
        </w:rPr>
        <w:t>At present,</w:t>
      </w:r>
      <w:r w:rsidR="009A165F" w:rsidRPr="0062735A">
        <w:rPr>
          <w:rFonts w:asciiTheme="minorHAnsi" w:hAnsiTheme="minorHAnsi" w:cstheme="minorHAnsi"/>
        </w:rPr>
        <w:t xml:space="preserve"> manual analysis of polysomnographic (PSG) data is </w:t>
      </w:r>
      <w:r w:rsidR="009117F2" w:rsidRPr="0062735A">
        <w:rPr>
          <w:rFonts w:asciiTheme="minorHAnsi" w:hAnsiTheme="minorHAnsi" w:cstheme="minorHAnsi"/>
        </w:rPr>
        <w:t xml:space="preserve">still </w:t>
      </w:r>
      <w:r w:rsidR="007316B8">
        <w:rPr>
          <w:rFonts w:asciiTheme="minorHAnsi" w:hAnsiTheme="minorHAnsi" w:cstheme="minorHAnsi"/>
        </w:rPr>
        <w:t xml:space="preserve">the </w:t>
      </w:r>
      <w:r w:rsidR="009A165F" w:rsidRPr="007316B8">
        <w:rPr>
          <w:rFonts w:asciiTheme="minorHAnsi" w:hAnsiTheme="minorHAnsi" w:cstheme="minorHAnsi"/>
          <w:noProof/>
        </w:rPr>
        <w:t>clinical</w:t>
      </w:r>
      <w:r w:rsidR="009A165F" w:rsidRPr="0062735A">
        <w:rPr>
          <w:rFonts w:asciiTheme="minorHAnsi" w:hAnsiTheme="minorHAnsi" w:cstheme="minorHAnsi"/>
        </w:rPr>
        <w:t xml:space="preserve"> standard</w:t>
      </w:r>
      <w:r w:rsidR="009117F2" w:rsidRPr="0062735A">
        <w:rPr>
          <w:rFonts w:asciiTheme="minorHAnsi" w:hAnsiTheme="minorHAnsi" w:cstheme="minorHAnsi"/>
        </w:rPr>
        <w:t xml:space="preserve"> for slee</w:t>
      </w:r>
      <w:r w:rsidR="009117F2" w:rsidRPr="007316B8">
        <w:rPr>
          <w:rFonts w:asciiTheme="minorHAnsi" w:hAnsiTheme="minorHAnsi" w:cstheme="minorHAnsi"/>
          <w:noProof/>
        </w:rPr>
        <w:t>p classificatio</w:t>
      </w:r>
      <w:r w:rsidR="009117F2" w:rsidRPr="0062735A">
        <w:rPr>
          <w:rFonts w:asciiTheme="minorHAnsi" w:hAnsiTheme="minorHAnsi" w:cstheme="minorHAnsi"/>
        </w:rPr>
        <w:t xml:space="preserve">n and analysis. </w:t>
      </w:r>
      <w:r w:rsidR="007316B8">
        <w:rPr>
          <w:rFonts w:asciiTheme="minorHAnsi" w:hAnsiTheme="minorHAnsi" w:cstheme="minorHAnsi"/>
          <w:noProof/>
        </w:rPr>
        <w:t>C</w:t>
      </w:r>
      <w:r w:rsidRPr="007316B8">
        <w:rPr>
          <w:rFonts w:asciiTheme="minorHAnsi" w:hAnsiTheme="minorHAnsi" w:cstheme="minorHAnsi"/>
          <w:noProof/>
        </w:rPr>
        <w:t>ontinuous</w:t>
      </w:r>
      <w:r w:rsidR="0006118A">
        <w:rPr>
          <w:rFonts w:asciiTheme="minorHAnsi" w:hAnsiTheme="minorHAnsi" w:cstheme="minorHAnsi"/>
          <w:noProof/>
        </w:rPr>
        <w:t>,</w:t>
      </w:r>
      <w:r w:rsidRPr="0062735A">
        <w:rPr>
          <w:rFonts w:asciiTheme="minorHAnsi" w:hAnsiTheme="minorHAnsi" w:cstheme="minorHAnsi"/>
        </w:rPr>
        <w:t xml:space="preserve"> automated monitoring would enable a variety of possibilities</w:t>
      </w:r>
      <w:r w:rsidR="0006118A">
        <w:rPr>
          <w:rFonts w:asciiTheme="minorHAnsi" w:hAnsiTheme="minorHAnsi" w:cstheme="minorHAnsi"/>
        </w:rPr>
        <w:t>. Some</w:t>
      </w:r>
      <w:r w:rsidRPr="0062735A">
        <w:rPr>
          <w:rFonts w:asciiTheme="minorHAnsi" w:hAnsiTheme="minorHAnsi" w:cstheme="minorHAnsi"/>
        </w:rPr>
        <w:t xml:space="preserve"> </w:t>
      </w:r>
      <w:r w:rsidR="0006118A">
        <w:rPr>
          <w:rFonts w:asciiTheme="minorHAnsi" w:hAnsiTheme="minorHAnsi" w:cstheme="minorHAnsi"/>
        </w:rPr>
        <w:t>examples would be decision support</w:t>
      </w:r>
      <w:r w:rsidRPr="0062735A">
        <w:rPr>
          <w:rFonts w:asciiTheme="minorHAnsi" w:hAnsiTheme="minorHAnsi" w:cstheme="minorHAnsi"/>
        </w:rPr>
        <w:t xml:space="preserve"> to the neonatologist, </w:t>
      </w:r>
      <w:r w:rsidR="009E4D2C" w:rsidRPr="0006118A">
        <w:rPr>
          <w:rFonts w:asciiTheme="minorHAnsi" w:hAnsiTheme="minorHAnsi" w:cstheme="minorHAnsi"/>
          <w:noProof/>
        </w:rPr>
        <w:t xml:space="preserve">optimizing </w:t>
      </w:r>
      <w:r w:rsidR="009E4D2C" w:rsidRPr="000523A9">
        <w:rPr>
          <w:rFonts w:asciiTheme="minorHAnsi" w:hAnsiTheme="minorHAnsi" w:cstheme="minorHAnsi"/>
          <w:noProof/>
        </w:rPr>
        <w:t>workflow</w:t>
      </w:r>
      <w:r w:rsidR="0006118A">
        <w:rPr>
          <w:rFonts w:asciiTheme="minorHAnsi" w:hAnsiTheme="minorHAnsi" w:cstheme="minorHAnsi"/>
          <w:noProof/>
        </w:rPr>
        <w:t xml:space="preserve"> of the caretakers</w:t>
      </w:r>
      <w:r w:rsidR="009E4D2C" w:rsidRPr="0062735A">
        <w:rPr>
          <w:rFonts w:asciiTheme="minorHAnsi" w:hAnsiTheme="minorHAnsi" w:cstheme="minorHAnsi"/>
        </w:rPr>
        <w:t>, completing the patient information scheme</w:t>
      </w:r>
      <w:r w:rsidRPr="0062735A">
        <w:rPr>
          <w:rFonts w:asciiTheme="minorHAnsi" w:hAnsiTheme="minorHAnsi" w:cstheme="minorHAnsi"/>
        </w:rPr>
        <w:t xml:space="preserve"> and most important </w:t>
      </w:r>
      <w:r w:rsidRPr="000523A9">
        <w:rPr>
          <w:rFonts w:asciiTheme="minorHAnsi" w:hAnsiTheme="minorHAnsi" w:cstheme="minorHAnsi"/>
          <w:noProof/>
        </w:rPr>
        <w:t xml:space="preserve">to </w:t>
      </w:r>
      <w:r w:rsidR="009E4D2C" w:rsidRPr="000523A9">
        <w:rPr>
          <w:rFonts w:asciiTheme="minorHAnsi" w:hAnsiTheme="minorHAnsi" w:cstheme="minorHAnsi"/>
          <w:noProof/>
        </w:rPr>
        <w:t xml:space="preserve">better </w:t>
      </w:r>
      <w:r w:rsidRPr="000523A9">
        <w:rPr>
          <w:rFonts w:asciiTheme="minorHAnsi" w:hAnsiTheme="minorHAnsi" w:cstheme="minorHAnsi"/>
          <w:noProof/>
        </w:rPr>
        <w:t>safeguard the preterm infant</w:t>
      </w:r>
      <w:r w:rsidR="009E4D2C" w:rsidRPr="000523A9">
        <w:rPr>
          <w:rFonts w:asciiTheme="minorHAnsi" w:hAnsiTheme="minorHAnsi" w:cstheme="minorHAnsi"/>
          <w:noProof/>
        </w:rPr>
        <w:t>´s</w:t>
      </w:r>
      <w:r w:rsidRPr="000523A9">
        <w:rPr>
          <w:rFonts w:asciiTheme="minorHAnsi" w:hAnsiTheme="minorHAnsi" w:cstheme="minorHAnsi"/>
          <w:noProof/>
        </w:rPr>
        <w:t xml:space="preserve"> developmental process</w:t>
      </w:r>
      <w:r w:rsidR="0054519B" w:rsidRPr="0062735A">
        <w:rPr>
          <w:rFonts w:asciiTheme="minorHAnsi" w:hAnsiTheme="minorHAnsi" w:cstheme="minorHAnsi"/>
          <w:color w:val="00B050"/>
        </w:rPr>
        <w:t>.</w:t>
      </w:r>
      <w:r w:rsidRPr="0062735A">
        <w:rPr>
          <w:rFonts w:asciiTheme="minorHAnsi" w:hAnsiTheme="minorHAnsi" w:cstheme="minorHAnsi"/>
        </w:rPr>
        <w:t xml:space="preserve"> To be able to provide such a monitoring system to a neonatal intensive care unit (NICU) </w:t>
      </w:r>
      <w:r w:rsidR="0006118A" w:rsidRPr="000523A9">
        <w:rPr>
          <w:rFonts w:asciiTheme="minorHAnsi" w:hAnsiTheme="minorHAnsi" w:cstheme="minorHAnsi"/>
          <w:noProof/>
        </w:rPr>
        <w:t>in the near future</w:t>
      </w:r>
      <w:r w:rsidR="0006118A">
        <w:rPr>
          <w:rFonts w:asciiTheme="minorHAnsi" w:hAnsiTheme="minorHAnsi" w:cstheme="minorHAnsi"/>
        </w:rPr>
        <w:t xml:space="preserve">, </w:t>
      </w:r>
      <w:r w:rsidRPr="0062735A">
        <w:rPr>
          <w:rFonts w:asciiTheme="minorHAnsi" w:hAnsiTheme="minorHAnsi" w:cstheme="minorHAnsi"/>
        </w:rPr>
        <w:t xml:space="preserve">no </w:t>
      </w:r>
      <w:r w:rsidR="007316B8">
        <w:rPr>
          <w:rFonts w:asciiTheme="minorHAnsi" w:hAnsiTheme="minorHAnsi" w:cstheme="minorHAnsi"/>
          <w:noProof/>
        </w:rPr>
        <w:t>additional</w:t>
      </w:r>
      <w:r w:rsidRPr="0062735A">
        <w:rPr>
          <w:rFonts w:asciiTheme="minorHAnsi" w:hAnsiTheme="minorHAnsi" w:cstheme="minorHAnsi"/>
        </w:rPr>
        <w:t xml:space="preserve"> sensor should </w:t>
      </w:r>
      <w:r w:rsidRPr="000523A9">
        <w:rPr>
          <w:rFonts w:asciiTheme="minorHAnsi" w:hAnsiTheme="minorHAnsi" w:cstheme="minorHAnsi"/>
          <w:noProof/>
        </w:rPr>
        <w:t>be introduced</w:t>
      </w:r>
      <w:r w:rsidRPr="0062735A">
        <w:rPr>
          <w:rFonts w:asciiTheme="minorHAnsi" w:hAnsiTheme="minorHAnsi" w:cstheme="minorHAnsi"/>
        </w:rPr>
        <w:t>. Therefore, the system should concentrate on already existing, continuously monitored parameters</w:t>
      </w:r>
      <w:r w:rsidR="00331481" w:rsidRPr="0062735A">
        <w:rPr>
          <w:rFonts w:asciiTheme="minorHAnsi" w:hAnsiTheme="minorHAnsi" w:cstheme="minorHAnsi"/>
        </w:rPr>
        <w:t xml:space="preserve"> such as electrocardiography (ECG)</w:t>
      </w:r>
      <w:r w:rsidRPr="0062735A">
        <w:rPr>
          <w:rFonts w:asciiTheme="minorHAnsi" w:hAnsiTheme="minorHAnsi" w:cstheme="minorHAnsi"/>
        </w:rPr>
        <w:t>.</w:t>
      </w:r>
    </w:p>
    <w:p w14:paraId="7BE5800E" w14:textId="77777777" w:rsidR="004E56F8" w:rsidRPr="000F4310" w:rsidRDefault="004E56F8" w:rsidP="000F4310">
      <w:pPr>
        <w:rPr>
          <w:b/>
        </w:rPr>
      </w:pPr>
      <w:r w:rsidRPr="000F4310">
        <w:rPr>
          <w:b/>
        </w:rPr>
        <w:t>Related Work</w:t>
      </w:r>
    </w:p>
    <w:p w14:paraId="2E6EA32E" w14:textId="77777777" w:rsidR="004E56F8" w:rsidRPr="0062735A" w:rsidRDefault="00331481" w:rsidP="00A46698">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Machine</w:t>
      </w:r>
      <w:r w:rsidR="009E4D2C" w:rsidRPr="0062735A">
        <w:rPr>
          <w:rFonts w:asciiTheme="minorHAnsi" w:hAnsiTheme="minorHAnsi" w:cstheme="minorHAnsi"/>
        </w:rPr>
        <w:t xml:space="preserve"> learning opens</w:t>
      </w:r>
      <w:r w:rsidR="002E688C" w:rsidRPr="0062735A">
        <w:rPr>
          <w:rFonts w:asciiTheme="minorHAnsi" w:hAnsiTheme="minorHAnsi" w:cstheme="minorHAnsi"/>
        </w:rPr>
        <w:t xml:space="preserve"> up the possibility to create an automated algorithm based only on ECG. </w:t>
      </w:r>
      <w:r w:rsidRPr="0062735A">
        <w:rPr>
          <w:rFonts w:asciiTheme="minorHAnsi" w:hAnsiTheme="minorHAnsi" w:cstheme="minorHAnsi"/>
        </w:rPr>
        <w:t xml:space="preserve">In the </w:t>
      </w:r>
      <w:r w:rsidRPr="007316B8">
        <w:rPr>
          <w:rFonts w:asciiTheme="minorHAnsi" w:hAnsiTheme="minorHAnsi" w:cstheme="minorHAnsi"/>
          <w:noProof/>
        </w:rPr>
        <w:t>adult sleep research</w:t>
      </w:r>
      <w:r w:rsidR="007316B8">
        <w:rPr>
          <w:rFonts w:asciiTheme="minorHAnsi" w:hAnsiTheme="minorHAnsi" w:cstheme="minorHAnsi"/>
          <w:noProof/>
        </w:rPr>
        <w:t>,</w:t>
      </w:r>
      <w:r w:rsidRPr="007316B8">
        <w:rPr>
          <w:rFonts w:asciiTheme="minorHAnsi" w:hAnsiTheme="minorHAnsi" w:cstheme="minorHAnsi"/>
          <w:noProof/>
        </w:rPr>
        <w:t xml:space="preserve"> machine learning</w:t>
      </w:r>
      <w:r w:rsidRPr="0062735A">
        <w:rPr>
          <w:rFonts w:asciiTheme="minorHAnsi" w:hAnsiTheme="minorHAnsi" w:cstheme="minorHAnsi"/>
        </w:rPr>
        <w:t xml:space="preserve"> has already been successfully used</w:t>
      </w:r>
      <w:r w:rsidR="0045760C" w:rsidRPr="0062735A">
        <w:rPr>
          <w:rFonts w:asciiTheme="minorHAnsi" w:hAnsiTheme="minorHAnsi" w:cstheme="minorHAnsi"/>
        </w:rPr>
        <w:t xml:space="preserve"> </w:t>
      </w:r>
      <w:r w:rsidR="0045760C" w:rsidRPr="0062735A">
        <w:rPr>
          <w:rFonts w:asciiTheme="minorHAnsi" w:hAnsiTheme="minorHAnsi" w:cstheme="minorHAnsi"/>
        </w:rPr>
        <w:fldChar w:fldCharType="begin" w:fldLock="1"/>
      </w:r>
      <w:r w:rsidR="001C235F" w:rsidRPr="0062735A">
        <w:rPr>
          <w:rFonts w:asciiTheme="minorHAnsi" w:hAnsiTheme="minorHAnsi" w:cstheme="minorHAnsi"/>
        </w:rPr>
        <w:instrText>ADDIN CSL_CITATION {"citationItems":[{"id":"ITEM-1","itemData":{"DOI":"10.1088/0967-3334/36/10/2027","ISSN":"0967-3334","author":[{"dropping-particle":"","family":"Fonseca","given":"Pedro","non-dropping-particle":"","parse-names":false,"suffix":""},{"dropping-particle":"","family":"Long","given":"Xi","non-dropping-particle":"","parse-names":false,"suffix":""},{"dropping-particle":"","family":"Radha","given":"Mustafa","non-dropping-particle":"","parse-names":false,"suffix":""},{"dropping-particle":"","family":"Haakma","given":"Reinder","non-dropping-particle":"","parse-names":false,"suffix":""},{"dropping-particle":"","family":"Aarts","given":"Ronald M","non-dropping-particle":"","parse-names":false,"suffix":""},{"dropping-particle":"","family":"Rolink","given":"Jérôme","non-dropping-particle":"","parse-names":false,"suffix":""}],"container-title":"Physiological Measurement","id":"ITEM-1","issue":"10","issued":{"date-parts":[["2015","10","1"]]},"page":"2027-2040","title":"Sleep stage classification with ECG and respiratory effort","type":"article-journal","volume":"36"},"uris":["http://www.mendeley.com/documents/?uuid=c25b0c27-c1c3-49fb-9516-36b3507646e3"]},{"id":"ITEM-2","itemData":{"DOI":"10.1109/JBHI.2016.2550104","ISSN":"2168-2194","author":[{"dropping-particle":"","family":"Fonseca","given":"Pedro","non-dropping-particle":"","parse-names":false,"suffix":""},{"dropping-particle":"","family":"Teuling","given":"Niek","non-dropping-particle":"den","parse-names":false,"suffix":""},{"dropping-particle":"","family":"Long","given":"Xi","non-dropping-particle":"","parse-names":false,"suffix":""},{"dropping-particle":"","family":"Aarts","given":"Ronald M.","non-dropping-particle":"","parse-names":false,"suffix":""}],"container-title":"IEEE Journal of Biomedical and Health Informatics","id":"ITEM-2","issue":"4","issued":{"date-parts":[["2017","7"]]},"page":"956-966","title":"Cardiorespiratory Sleep Stage Detection Using Conditional Random Fields","type":"article-journal","volume":"21"},"uris":["http://www.mendeley.com/documents/?uuid=a70ec3e5-8634-455b-ba0a-c7bdb37a99e2"]}],"mendeley":{"formattedCitation":"[2], [3]","plainTextFormattedCitation":"[2], [3]","previouslyFormattedCitation":"[2], [3]"},"properties":{"noteIndex":0},"schema":"https://github.com/citation-style-language/schema/raw/master/csl-citation.json"}</w:instrText>
      </w:r>
      <w:r w:rsidR="0045760C" w:rsidRPr="0062735A">
        <w:rPr>
          <w:rFonts w:asciiTheme="minorHAnsi" w:hAnsiTheme="minorHAnsi" w:cstheme="minorHAnsi"/>
        </w:rPr>
        <w:fldChar w:fldCharType="separate"/>
      </w:r>
      <w:r w:rsidR="0045760C" w:rsidRPr="0062735A">
        <w:rPr>
          <w:rFonts w:asciiTheme="minorHAnsi" w:hAnsiTheme="minorHAnsi" w:cstheme="minorHAnsi"/>
          <w:noProof/>
        </w:rPr>
        <w:t>[2], [3]</w:t>
      </w:r>
      <w:r w:rsidR="0045760C" w:rsidRPr="0062735A">
        <w:rPr>
          <w:rFonts w:asciiTheme="minorHAnsi" w:hAnsiTheme="minorHAnsi" w:cstheme="minorHAnsi"/>
        </w:rPr>
        <w:fldChar w:fldCharType="end"/>
      </w:r>
      <w:r w:rsidRPr="0062735A">
        <w:rPr>
          <w:rFonts w:asciiTheme="minorHAnsi" w:hAnsiTheme="minorHAnsi" w:cstheme="minorHAnsi"/>
        </w:rPr>
        <w:t xml:space="preserve">. </w:t>
      </w:r>
      <w:r w:rsidRPr="00E763F0">
        <w:rPr>
          <w:rFonts w:asciiTheme="minorHAnsi" w:hAnsiTheme="minorHAnsi" w:cstheme="minorHAnsi"/>
          <w:noProof/>
        </w:rPr>
        <w:t>Rad</w:t>
      </w:r>
      <w:r w:rsidR="00E763F0">
        <w:rPr>
          <w:rFonts w:asciiTheme="minorHAnsi" w:hAnsiTheme="minorHAnsi" w:cstheme="minorHAnsi"/>
          <w:noProof/>
        </w:rPr>
        <w:t>ha</w:t>
      </w:r>
      <w:r w:rsidRPr="0062735A">
        <w:rPr>
          <w:rFonts w:asciiTheme="minorHAnsi" w:hAnsiTheme="minorHAnsi" w:cstheme="minorHAnsi"/>
        </w:rPr>
        <w:t xml:space="preserve"> et al. </w:t>
      </w:r>
      <w:r w:rsidRPr="0062735A">
        <w:rPr>
          <w:rFonts w:asciiTheme="minorHAnsi" w:hAnsiTheme="minorHAnsi" w:cstheme="minorHAnsi"/>
        </w:rPr>
        <w:fldChar w:fldCharType="begin" w:fldLock="1"/>
      </w:r>
      <w:r w:rsidR="001C235F" w:rsidRPr="0062735A">
        <w:rPr>
          <w:rFonts w:asciiTheme="minorHAnsi" w:hAnsiTheme="minorHAnsi" w:cstheme="minorHAnsi"/>
        </w:rPr>
        <w:instrText>ADDIN CSL_CITATION {"citationItems":[{"id":"ITEM-1","itemData":{"DOI":"10.1109/EMBC.2014.6943976","ISBN":"978-1-4244-7929-0","author":[{"dropping-particle":"","family":"Radha","given":"Mustafa","non-dropping-particle":"","parse-names":false,"suffix":""},{"dropping-particle":"","family":"Garcia-Molina","given":"Gary","non-dropping-particle":"","parse-names":false,"suffix":""},{"dropping-particle":"","family":"Poel","given":"Mannes","non-dropping-particle":"","parse-names":false,"suffix":""},{"dropping-particle":"","family":"Tononi","given":"Giulio","non-dropping-particle":"","parse-names":false,"suffix":""}],"container-title":"2014 36th Annual International Conference of the IEEE Engineering in Medicine and Biology Society","id":"ITEM-1","issued":{"date-parts":[["2014","8"]]},"page":"1876-1880","publisher":"IEEE","title":"Comparison of feature and classifier algorithms for online automatic sleep staging based on a single EEG signal","type":"paper-conference"},"uris":["http://www.mendeley.com/documents/?uuid=6bf60284-aac1-4116-b9e6-0f084f0c9115"]}],"mendeley":{"formattedCitation":"[4]","plainTextFormattedCitation":"[4]","previouslyFormattedCitation":"[4]"},"properties":{"noteIndex":0},"schema":"https://github.com/citation-style-language/schema/raw/master/csl-citation.json"}</w:instrText>
      </w:r>
      <w:r w:rsidRPr="0062735A">
        <w:rPr>
          <w:rFonts w:asciiTheme="minorHAnsi" w:hAnsiTheme="minorHAnsi" w:cstheme="minorHAnsi"/>
        </w:rPr>
        <w:fldChar w:fldCharType="separate"/>
      </w:r>
      <w:r w:rsidR="0045760C" w:rsidRPr="0062735A">
        <w:rPr>
          <w:rFonts w:asciiTheme="minorHAnsi" w:hAnsiTheme="minorHAnsi" w:cstheme="minorHAnsi"/>
          <w:noProof/>
        </w:rPr>
        <w:t>[4]</w:t>
      </w:r>
      <w:r w:rsidRPr="0062735A">
        <w:rPr>
          <w:rFonts w:asciiTheme="minorHAnsi" w:hAnsiTheme="minorHAnsi" w:cstheme="minorHAnsi"/>
        </w:rPr>
        <w:fldChar w:fldCharType="end"/>
      </w:r>
      <w:r w:rsidRPr="0062735A">
        <w:rPr>
          <w:rFonts w:asciiTheme="minorHAnsi" w:hAnsiTheme="minorHAnsi" w:cstheme="minorHAnsi"/>
        </w:rPr>
        <w:t xml:space="preserve"> compared several machine learning methods such as </w:t>
      </w:r>
      <w:r w:rsidR="0054519B" w:rsidRPr="0062735A">
        <w:rPr>
          <w:rFonts w:asciiTheme="minorHAnsi" w:hAnsiTheme="minorHAnsi" w:cstheme="minorHAnsi"/>
        </w:rPr>
        <w:t xml:space="preserve">random </w:t>
      </w:r>
      <w:r w:rsidRPr="0062735A">
        <w:rPr>
          <w:rFonts w:asciiTheme="minorHAnsi" w:hAnsiTheme="minorHAnsi" w:cstheme="minorHAnsi"/>
        </w:rPr>
        <w:t>forest and ensemble support vector</w:t>
      </w:r>
      <w:r w:rsidR="006C20C4" w:rsidRPr="0062735A">
        <w:rPr>
          <w:rFonts w:asciiTheme="minorHAnsi" w:hAnsiTheme="minorHAnsi" w:cstheme="minorHAnsi"/>
        </w:rPr>
        <w:t xml:space="preserve"> </w:t>
      </w:r>
      <w:r w:rsidRPr="0062735A">
        <w:rPr>
          <w:rFonts w:asciiTheme="minorHAnsi" w:hAnsiTheme="minorHAnsi" w:cstheme="minorHAnsi"/>
        </w:rPr>
        <w:t>machine</w:t>
      </w:r>
      <w:r w:rsidR="006C20C4" w:rsidRPr="0062735A">
        <w:rPr>
          <w:rFonts w:asciiTheme="minorHAnsi" w:hAnsiTheme="minorHAnsi" w:cstheme="minorHAnsi"/>
        </w:rPr>
        <w:t xml:space="preserve"> </w:t>
      </w:r>
      <w:r w:rsidRPr="0062735A">
        <w:rPr>
          <w:rFonts w:asciiTheme="minorHAnsi" w:hAnsiTheme="minorHAnsi" w:cstheme="minorHAnsi"/>
        </w:rPr>
        <w:t xml:space="preserve">(SVM) to show promising </w:t>
      </w:r>
      <w:r w:rsidRPr="00E763F0">
        <w:rPr>
          <w:rFonts w:asciiTheme="minorHAnsi" w:hAnsiTheme="minorHAnsi" w:cstheme="minorHAnsi"/>
          <w:noProof/>
        </w:rPr>
        <w:t>real</w:t>
      </w:r>
      <w:r w:rsidR="00E763F0">
        <w:rPr>
          <w:rFonts w:asciiTheme="minorHAnsi" w:hAnsiTheme="minorHAnsi" w:cstheme="minorHAnsi"/>
          <w:noProof/>
        </w:rPr>
        <w:t>-</w:t>
      </w:r>
      <w:r w:rsidRPr="00E763F0">
        <w:rPr>
          <w:rFonts w:asciiTheme="minorHAnsi" w:hAnsiTheme="minorHAnsi" w:cstheme="minorHAnsi"/>
          <w:noProof/>
        </w:rPr>
        <w:t>time</w:t>
      </w:r>
      <w:r w:rsidRPr="0062735A">
        <w:rPr>
          <w:rFonts w:asciiTheme="minorHAnsi" w:hAnsiTheme="minorHAnsi" w:cstheme="minorHAnsi"/>
        </w:rPr>
        <w:t xml:space="preserve"> EEG sleep analysis. </w:t>
      </w:r>
      <w:r w:rsidR="0045760C" w:rsidRPr="0062735A">
        <w:rPr>
          <w:rFonts w:asciiTheme="minorHAnsi" w:hAnsiTheme="minorHAnsi" w:cstheme="minorHAnsi"/>
        </w:rPr>
        <w:t xml:space="preserve">Further, full </w:t>
      </w:r>
      <w:r w:rsidR="00FB3884" w:rsidRPr="00E763F0">
        <w:rPr>
          <w:rFonts w:asciiTheme="minorHAnsi" w:hAnsiTheme="minorHAnsi" w:cstheme="minorHAnsi"/>
          <w:noProof/>
        </w:rPr>
        <w:t>polysomnograp</w:t>
      </w:r>
      <w:r w:rsidR="00E763F0">
        <w:rPr>
          <w:rFonts w:asciiTheme="minorHAnsi" w:hAnsiTheme="minorHAnsi" w:cstheme="minorHAnsi"/>
          <w:noProof/>
        </w:rPr>
        <w:t>h</w:t>
      </w:r>
      <w:r w:rsidR="00FB3884" w:rsidRPr="00E763F0">
        <w:rPr>
          <w:rFonts w:asciiTheme="minorHAnsi" w:hAnsiTheme="minorHAnsi" w:cstheme="minorHAnsi"/>
          <w:noProof/>
        </w:rPr>
        <w:t>ic</w:t>
      </w:r>
      <w:r w:rsidR="00FB3884" w:rsidRPr="0062735A">
        <w:rPr>
          <w:rFonts w:asciiTheme="minorHAnsi" w:hAnsiTheme="minorHAnsi" w:cstheme="minorHAnsi"/>
        </w:rPr>
        <w:t xml:space="preserve"> analysis (</w:t>
      </w:r>
      <w:r w:rsidR="0045760C" w:rsidRPr="0062735A">
        <w:rPr>
          <w:rFonts w:asciiTheme="minorHAnsi" w:hAnsiTheme="minorHAnsi" w:cstheme="minorHAnsi"/>
        </w:rPr>
        <w:t>PSG</w:t>
      </w:r>
      <w:r w:rsidR="00FB3884" w:rsidRPr="0062735A">
        <w:rPr>
          <w:rFonts w:asciiTheme="minorHAnsi" w:hAnsiTheme="minorHAnsi" w:cstheme="minorHAnsi"/>
        </w:rPr>
        <w:t>)</w:t>
      </w:r>
      <w:r w:rsidR="009E4D2C" w:rsidRPr="0062735A">
        <w:rPr>
          <w:rFonts w:asciiTheme="minorHAnsi" w:hAnsiTheme="minorHAnsi" w:cstheme="minorHAnsi"/>
        </w:rPr>
        <w:t xml:space="preserve"> </w:t>
      </w:r>
      <w:r w:rsidR="0045760C" w:rsidRPr="0062735A">
        <w:rPr>
          <w:rFonts w:asciiTheme="minorHAnsi" w:hAnsiTheme="minorHAnsi" w:cstheme="minorHAnsi"/>
        </w:rPr>
        <w:fldChar w:fldCharType="begin" w:fldLock="1"/>
      </w:r>
      <w:r w:rsidR="00BE01DA" w:rsidRPr="0062735A">
        <w:rPr>
          <w:rFonts w:asciiTheme="minorHAnsi" w:hAnsiTheme="minorHAnsi" w:cstheme="minorHAnsi"/>
        </w:rPr>
        <w:instrText>ADDIN CSL_CITATION {"citationItems":[{"id":"ITEM-1","itemData":{"DOI":"10.1109/JBHI.2015.2487446","ISSN":"2168-2194","author":[{"dropping-particle":"","family":"Long","given":"Xi","non-dropping-particle":"","parse-names":false,"suffix":""},{"dropping-particle":"","family":"Fonseca","given":"Pedro","non-dropping-particle":"","parse-names":false,"suffix":""},{"dropping-particle":"","family":"Aarts","given":"Ronald","non-dropping-particle":"","parse-names":false,"suffix":""},{"dropping-particle":"","family":"Haakma","given":"Reinder","non-dropping-particle":"","parse-names":false,"suffix":""},{"dropping-particle":"","family":"Rolink","given":"Jerome","non-dropping-particle":"","parse-names":false,"suffix":""},{"dropping-particle":"","family":"Leonhardt","given":"Steffen","non-dropping-particle":"","parse-names":false,"suffix":""}],"container-title":"IEEE Journal of Biomedical and Health Informatics","id":"ITEM-1","issued":{"date-parts":[["2015"]]},"page":"1-1","title":"Detection of nocturnal slow wave sleep based on cardiorespiratory activity in healthy adults","type":"article-journal"},"uris":["http://www.mendeley.com/documents/?uuid=7685ac30-31c0-4a65-acc7-c965b11de0a3"]},{"id":"ITEM-2","itemData":{"DOI":"10.3390/app8050697","ISBN":"4202204441","ISSN":"2076-3417","author":[{"dropping-particle":"","family":"Procházka","given":"Aleš","non-dropping-particle":"","parse-names":false,"suffix":""},{"dropping-particle":"","family":"Kuchyňka","given":"Jiří","non-dropping-particle":"","parse-names":false,"suffix":""},{"dropping-particle":"","family":"Vyšata","given":"Oldřich","non-dropping-particle":"","parse-names":false,"suffix":""},{"dropping-particle":"","family":"Cejnar","given":"Pavel","non-dropping-particle":"","parse-names":false,"suffix":""},{"dropping-particle":"","family":"Vališ","given":"Martin","non-dropping-particle":"","parse-names":false,"suffix":""},{"dropping-particle":"","family":"Mařík","given":"Vladimír","non-dropping-particle":"","parse-names":false,"suffix":""}],"container-title":"Applied Sciences","id":"ITEM-2","issue":"5","issued":{"date-parts":[["2018","5","1"]]},"page":"697","title":"Multi-Class Sleep Stage Analysis and Adaptive Pattern Recognition","type":"article-journal","volume":"8"},"uris":["http://www.mendeley.com/documents/?uuid=df8c389c-c6fc-494c-b85d-9b20f7ecc5f0"]}],"mendeley":{"formattedCitation":"[5], [6]","plainTextFormattedCitation":"[5], [6]","previouslyFormattedCitation":"[5], [6]"},"properties":{"noteIndex":0},"schema":"https://github.com/citation-style-language/schema/raw/master/csl-citation.json"}</w:instrText>
      </w:r>
      <w:r w:rsidR="0045760C" w:rsidRPr="0062735A">
        <w:rPr>
          <w:rFonts w:asciiTheme="minorHAnsi" w:hAnsiTheme="minorHAnsi" w:cstheme="minorHAnsi"/>
        </w:rPr>
        <w:fldChar w:fldCharType="separate"/>
      </w:r>
      <w:r w:rsidR="001C235F" w:rsidRPr="0062735A">
        <w:rPr>
          <w:rFonts w:asciiTheme="minorHAnsi" w:hAnsiTheme="minorHAnsi" w:cstheme="minorHAnsi"/>
          <w:noProof/>
        </w:rPr>
        <w:t>[5], [6]</w:t>
      </w:r>
      <w:r w:rsidR="0045760C" w:rsidRPr="0062735A">
        <w:rPr>
          <w:rFonts w:asciiTheme="minorHAnsi" w:hAnsiTheme="minorHAnsi" w:cstheme="minorHAnsi"/>
        </w:rPr>
        <w:fldChar w:fldCharType="end"/>
      </w:r>
      <w:r w:rsidR="0045760C" w:rsidRPr="0062735A">
        <w:rPr>
          <w:rFonts w:asciiTheme="minorHAnsi" w:hAnsiTheme="minorHAnsi" w:cstheme="minorHAnsi"/>
        </w:rPr>
        <w:t xml:space="preserve"> and unobtrusive actigraphy methods </w:t>
      </w:r>
      <w:r w:rsidR="0045760C"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10.1109/BSN.2017.7935711","ISBN":"978-1-5090-6244-7","author":[{"dropping-particle":"","family":"Long","given":"Xi","non-dropping-particle":"","parse-names":false,"suffix":""},{"dropping-particle":"","family":"Fonseca","given":"Pedro","non-dropping-particle":"","parse-names":false,"suffix":""},{"dropping-particle":"","family":"Haakma","given":"Reinder","non-dropping-particle":"","parse-names":false,"suffix":""},{"dropping-particle":"","family":"Aarts","given":"Ronald M.","non-dropping-particle":"","parse-names":false,"suffix":""}],"container-title":"2017 IEEE 14th International Conference on Wearable and Implantable Body Sensor Networks (BSN)","id":"ITEM-1","issued":{"date-parts":[["2017","5"]]},"page":"1-4","publisher":"IEEE","title":"Actigraphy-based sleep/wake detection for insomniacs","type":"paper-conference"},"uris":["http://www.mendeley.com/documents/?uuid=101a853c-2f4e-4f57-8485-717485a6ac52"]}],"mendeley":{"formattedCitation":"[7]","plainTextFormattedCitation":"[7]","previouslyFormattedCitation":"[7]"},"properties":{"noteIndex":0},"schema":"https://github.com/citation-style-language/schema/raw/master/csl-citation.json"}</w:instrText>
      </w:r>
      <w:r w:rsidR="0045760C" w:rsidRPr="0062735A">
        <w:rPr>
          <w:rFonts w:asciiTheme="minorHAnsi" w:hAnsiTheme="minorHAnsi" w:cstheme="minorHAnsi"/>
        </w:rPr>
        <w:fldChar w:fldCharType="separate"/>
      </w:r>
      <w:r w:rsidR="001C235F" w:rsidRPr="0062735A">
        <w:rPr>
          <w:rFonts w:asciiTheme="minorHAnsi" w:hAnsiTheme="minorHAnsi" w:cstheme="minorHAnsi"/>
          <w:noProof/>
        </w:rPr>
        <w:t>[7]</w:t>
      </w:r>
      <w:r w:rsidR="0045760C" w:rsidRPr="0062735A">
        <w:rPr>
          <w:rFonts w:asciiTheme="minorHAnsi" w:hAnsiTheme="minorHAnsi" w:cstheme="minorHAnsi"/>
        </w:rPr>
        <w:fldChar w:fldCharType="end"/>
      </w:r>
      <w:r w:rsidR="0045760C" w:rsidRPr="0062735A">
        <w:rPr>
          <w:rFonts w:asciiTheme="minorHAnsi" w:hAnsiTheme="minorHAnsi" w:cstheme="minorHAnsi"/>
        </w:rPr>
        <w:t xml:space="preserve"> where investigated for adult</w:t>
      </w:r>
      <w:r w:rsidR="0045760C" w:rsidRPr="007316B8">
        <w:rPr>
          <w:rFonts w:asciiTheme="minorHAnsi" w:hAnsiTheme="minorHAnsi" w:cstheme="minorHAnsi"/>
          <w:noProof/>
        </w:rPr>
        <w:t xml:space="preserve"> s</w:t>
      </w:r>
      <w:r w:rsidR="0045760C" w:rsidRPr="0062735A">
        <w:rPr>
          <w:rFonts w:asciiTheme="minorHAnsi" w:hAnsiTheme="minorHAnsi" w:cstheme="minorHAnsi"/>
        </w:rPr>
        <w:t xml:space="preserve">leep state separation. </w:t>
      </w:r>
    </w:p>
    <w:p w14:paraId="6576EC8E" w14:textId="77777777" w:rsidR="00380D09" w:rsidRPr="0062735A" w:rsidRDefault="0045760C" w:rsidP="00A46698">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Sleep an</w:t>
      </w:r>
      <w:r w:rsidR="00782EB6" w:rsidRPr="0062735A">
        <w:rPr>
          <w:rFonts w:asciiTheme="minorHAnsi" w:hAnsiTheme="minorHAnsi" w:cstheme="minorHAnsi"/>
        </w:rPr>
        <w:t xml:space="preserve">alysis for preterm infants is </w:t>
      </w:r>
      <w:r w:rsidRPr="0062735A">
        <w:rPr>
          <w:rFonts w:asciiTheme="minorHAnsi" w:hAnsiTheme="minorHAnsi" w:cstheme="minorHAnsi"/>
        </w:rPr>
        <w:t>more difficult as the states are less distinguishabl</w:t>
      </w:r>
      <w:r w:rsidR="00782EB6" w:rsidRPr="0062735A">
        <w:rPr>
          <w:rFonts w:asciiTheme="minorHAnsi" w:hAnsiTheme="minorHAnsi" w:cstheme="minorHAnsi"/>
        </w:rPr>
        <w:t>e</w:t>
      </w:r>
      <w:r w:rsidRPr="0062735A">
        <w:rPr>
          <w:rFonts w:asciiTheme="minorHAnsi" w:hAnsiTheme="minorHAnsi" w:cstheme="minorHAnsi"/>
        </w:rPr>
        <w:t xml:space="preserve">. Nevertheless, machine learning for automated EEG </w:t>
      </w:r>
      <w:r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{"citationItems":[{"id":"ITEM-1","itemData":{"DOI":"10.1016/j.clinph.2017.02.025","ISSN":"13882457","abstract":"OBJECTIVE: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author":[{"dropping-particle":"","family":"Koolen","given":"Ninah","non-dropping-particle":"","parse-names":false,"suffix":""},{"dropping-particle":"","family":"Oberdorfer","given":"Lisa","non-dropping-particle":"","parse-names":false,"suffix":""},{"dropping-particle":"","family":"Rona","given":"Zsofia","non-dropping-particle":"","parse-names":false,"suffix":""},{"dropping-particle":"","family":"Giordano","given":"Vito","non-dropping-particle":"","parse-names":false,"suffix":""},{"dropping-particle":"","family":"Werther","given":"Tobias","non-dropping-particle":"","parse-names":false,"suffix":""},{"dropping-particle":"","family":"Klebermass-Schrehof","given":"Katrin","non-dropping-particle":"","parse-names":false,"suffix":""},{"dropping-particle":"","family":"Stevenson","given":"Nathan","non-dropping-particle":"","parse-names":false,"suffix":""},{"dropping-particle":"","family":"Vanhatalo","given":"Sampsa","non-dropping-particle":"","parse-names":false,"suffix":""}],"container-title":"Clinical Neurophysiology","id":"ITEM-1","issue":"6","issued":{"date-parts":[["2017","6"]]},"page":"1100-1108","title":"Automated classification of neonatal sleep states using EEG","type":"article-journal","volume":"128"},"uris":["http://www.mendeley.com/documents/?uuid=15e79165-bc0b-4b8c-a9da-ef98c4c569b5"]}],"mendeley":{"formattedCitation":"[8]","plainTextFormattedCitation":"[8]","previouslyFormattedCitation":"[8]"},"properties":{"noteIndex":0},"schema":"https://github.com/citation-style-language/schema/raw/master/csl-citation.json"}</w:instrText>
      </w:r>
      <w:r w:rsidRPr="0062735A">
        <w:rPr>
          <w:rFonts w:asciiTheme="minorHAnsi" w:hAnsiTheme="minorHAnsi" w:cstheme="minorHAnsi"/>
        </w:rPr>
        <w:fldChar w:fldCharType="separate"/>
      </w:r>
      <w:r w:rsidR="001C235F" w:rsidRPr="0062735A">
        <w:rPr>
          <w:rFonts w:asciiTheme="minorHAnsi" w:hAnsiTheme="minorHAnsi" w:cstheme="minorHAnsi"/>
          <w:noProof/>
        </w:rPr>
        <w:t>[8]</w:t>
      </w:r>
      <w:r w:rsidRPr="0062735A">
        <w:rPr>
          <w:rFonts w:asciiTheme="minorHAnsi" w:hAnsiTheme="minorHAnsi" w:cstheme="minorHAnsi"/>
        </w:rPr>
        <w:fldChar w:fldCharType="end"/>
      </w:r>
      <w:r w:rsidR="009A165F" w:rsidRPr="0062735A">
        <w:rPr>
          <w:rFonts w:asciiTheme="minorHAnsi" w:hAnsiTheme="minorHAnsi" w:cstheme="minorHAnsi"/>
        </w:rPr>
        <w:t xml:space="preserve"> analysis,</w:t>
      </w:r>
      <w:r w:rsidRPr="0062735A">
        <w:rPr>
          <w:rFonts w:asciiTheme="minorHAnsi" w:hAnsiTheme="minorHAnsi" w:cstheme="minorHAnsi"/>
        </w:rPr>
        <w:t xml:space="preserve"> ECG for sleep </w:t>
      </w:r>
      <w:r w:rsidRPr="007316B8">
        <w:rPr>
          <w:rFonts w:asciiTheme="minorHAnsi" w:hAnsiTheme="minorHAnsi" w:cstheme="minorHAnsi"/>
          <w:noProof/>
        </w:rPr>
        <w:t>vs</w:t>
      </w:r>
      <w:r w:rsidR="007316B8">
        <w:rPr>
          <w:rFonts w:asciiTheme="minorHAnsi" w:hAnsiTheme="minorHAnsi" w:cstheme="minorHAnsi"/>
          <w:noProof/>
        </w:rPr>
        <w:t>.</w:t>
      </w:r>
      <w:r w:rsidRPr="0062735A">
        <w:rPr>
          <w:rFonts w:asciiTheme="minorHAnsi" w:hAnsiTheme="minorHAnsi" w:cstheme="minorHAnsi"/>
        </w:rPr>
        <w:t xml:space="preserve"> wake </w:t>
      </w:r>
      <w:r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{"citationItems":[{"id":"ITEM-1","itemData":{"DOI":"10.1109/TBME.2007.900558","ISBN":"0018-9294 (Print)\\n0018-9294 (Linking)","ISSN":"00189294","PMID":"18232352","abstract":"Reliability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author":[{"dropping-particle":"","family":"Lewicke","given":"Aaron","non-dropping-particle":"","parse-names":false,"suffix":""},{"dropping-particle":"","family":"Sazonov","given":"Edward","non-dropping-particle":"","parse-names":false,"suffix":""},{"dropping-particle":"","family":"Corwin","given":"Michael J.","non-dropping-particle":"","parse-names":false,"suffix":""},{"dropping-particle":"","family":"Neuman","given":"Michael","non-dropping-particle":"","parse-names":false,"suffix":""},{"dropping-particle":"","family":"Schuckers","given":"Stephanie","non-dropping-particle":"","parse-names":false,"suffix":""}],"container-title":"IEEE transactions on bio-medical engineering","id":"ITEM-1","issue":"1","issued":{"date-parts":[["2008"]]},"page":"108-118","title":"Sleep versus wake classification from heart rate variability using computational intelligence: consideration of rejection in classification models","type":"article-journal","volume":"55"},"uris":["http://www.mendeley.com/documents/?uuid=b91b1aa9-812b-4ccf-b6db-2e5e97dddf8f"]}],"mendeley":{"formattedCitation":"[9]","plainTextFormattedCitation":"[9]","previouslyFormattedCitation":"[9]"},"properties":{"noteIndex":0},"schema":"https://github.com/citation-style-language/schema/raw/master/csl-citation.json"}</w:instrText>
      </w:r>
      <w:r w:rsidRPr="0062735A">
        <w:rPr>
          <w:rFonts w:asciiTheme="minorHAnsi" w:hAnsiTheme="minorHAnsi" w:cstheme="minorHAnsi"/>
        </w:rPr>
        <w:fldChar w:fldCharType="separate"/>
      </w:r>
      <w:r w:rsidR="001C235F" w:rsidRPr="0062735A">
        <w:rPr>
          <w:rFonts w:asciiTheme="minorHAnsi" w:hAnsiTheme="minorHAnsi" w:cstheme="minorHAnsi"/>
          <w:noProof/>
        </w:rPr>
        <w:t>[9]</w:t>
      </w:r>
      <w:r w:rsidRPr="0062735A">
        <w:rPr>
          <w:rFonts w:asciiTheme="minorHAnsi" w:hAnsiTheme="minorHAnsi" w:cstheme="minorHAnsi"/>
        </w:rPr>
        <w:fldChar w:fldCharType="end"/>
      </w:r>
      <w:r w:rsidRPr="0062735A">
        <w:rPr>
          <w:rFonts w:asciiTheme="minorHAnsi" w:hAnsiTheme="minorHAnsi" w:cstheme="minorHAnsi"/>
        </w:rPr>
        <w:t xml:space="preserve"> and</w:t>
      </w:r>
      <w:r w:rsidR="009E4D2C" w:rsidRPr="0062735A">
        <w:rPr>
          <w:rFonts w:asciiTheme="minorHAnsi" w:hAnsiTheme="minorHAnsi" w:cstheme="minorHAnsi"/>
        </w:rPr>
        <w:t xml:space="preserve"> heart rate variabi</w:t>
      </w:r>
      <w:r w:rsidR="009E4D2C" w:rsidRPr="007316B8">
        <w:rPr>
          <w:rFonts w:asciiTheme="minorHAnsi" w:hAnsiTheme="minorHAnsi" w:cstheme="minorHAnsi"/>
          <w:noProof/>
        </w:rPr>
        <w:t>lity (</w:t>
      </w:r>
      <w:r w:rsidR="009A165F" w:rsidRPr="007316B8">
        <w:rPr>
          <w:rFonts w:asciiTheme="minorHAnsi" w:hAnsiTheme="minorHAnsi" w:cstheme="minorHAnsi"/>
          <w:noProof/>
        </w:rPr>
        <w:t>HR</w:t>
      </w:r>
      <w:r w:rsidR="009A165F" w:rsidRPr="0062735A">
        <w:rPr>
          <w:rFonts w:asciiTheme="minorHAnsi" w:hAnsiTheme="minorHAnsi" w:cstheme="minorHAnsi"/>
        </w:rPr>
        <w:t xml:space="preserve">V) for </w:t>
      </w:r>
      <w:r w:rsidRPr="0062735A">
        <w:rPr>
          <w:rFonts w:asciiTheme="minorHAnsi" w:hAnsiTheme="minorHAnsi" w:cstheme="minorHAnsi"/>
        </w:rPr>
        <w:t>sleep states analysis</w:t>
      </w:r>
      <w:r w:rsidR="005F1A45" w:rsidRPr="0062735A">
        <w:rPr>
          <w:rFonts w:asciiTheme="minorHAnsi" w:hAnsiTheme="minorHAnsi" w:cstheme="minorHAnsi"/>
        </w:rPr>
        <w:t xml:space="preserve"> </w:t>
      </w:r>
      <w:r w:rsidR="005F1A45" w:rsidRPr="0062735A">
        <w:rPr>
          <w:rFonts w:asciiTheme="minorHAnsi" w:hAnsiTheme="minorHAnsi" w:cstheme="minorHAnsi"/>
        </w:rPr>
        <w:fldChar w:fldCharType="begin" w:fldLock="1"/>
      </w:r>
      <w:r w:rsidR="00821C05" w:rsidRPr="0062735A">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5F1A45" w:rsidRPr="0062735A">
        <w:rPr>
          <w:rFonts w:asciiTheme="minorHAnsi" w:hAnsiTheme="minorHAnsi" w:cstheme="minorHAnsi"/>
        </w:rPr>
        <w:fldChar w:fldCharType="separate"/>
      </w:r>
      <w:r w:rsidR="00FB3884" w:rsidRPr="0062735A">
        <w:rPr>
          <w:rFonts w:asciiTheme="minorHAnsi" w:hAnsiTheme="minorHAnsi" w:cstheme="minorHAnsi"/>
          <w:noProof/>
        </w:rPr>
        <w:t>[10]</w:t>
      </w:r>
      <w:r w:rsidR="005F1A45" w:rsidRPr="0062735A">
        <w:rPr>
          <w:rFonts w:asciiTheme="minorHAnsi" w:hAnsiTheme="minorHAnsi" w:cstheme="minorHAnsi"/>
        </w:rPr>
        <w:fldChar w:fldCharType="end"/>
      </w:r>
      <w:r w:rsidRPr="0062735A">
        <w:rPr>
          <w:rFonts w:asciiTheme="minorHAnsi" w:hAnsiTheme="minorHAnsi" w:cstheme="minorHAnsi"/>
        </w:rPr>
        <w:t xml:space="preserve"> have been investigated</w:t>
      </w:r>
      <w:r w:rsidR="00782EB6" w:rsidRPr="0062735A">
        <w:rPr>
          <w:rFonts w:asciiTheme="minorHAnsi" w:hAnsiTheme="minorHAnsi" w:cstheme="minorHAnsi"/>
        </w:rPr>
        <w:t xml:space="preserve"> demonstrating the potential of machine learning for </w:t>
      </w:r>
      <w:r w:rsidR="007F63CF" w:rsidRPr="0062735A">
        <w:rPr>
          <w:rFonts w:asciiTheme="minorHAnsi" w:hAnsiTheme="minorHAnsi" w:cstheme="minorHAnsi"/>
        </w:rPr>
        <w:t xml:space="preserve">preterm infant sleep state classification. </w:t>
      </w:r>
    </w:p>
    <w:p w14:paraId="1E5E036A" w14:textId="77777777" w:rsidR="0018440F" w:rsidRDefault="0018440F" w:rsidP="00A46698">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 xml:space="preserve">The next logic step in </w:t>
      </w:r>
      <w:r w:rsidR="007316B8">
        <w:rPr>
          <w:rFonts w:asciiTheme="minorHAnsi" w:hAnsiTheme="minorHAnsi" w:cstheme="minorHAnsi"/>
        </w:rPr>
        <w:t xml:space="preserve">the </w:t>
      </w:r>
      <w:r w:rsidRPr="007316B8">
        <w:rPr>
          <w:rFonts w:asciiTheme="minorHAnsi" w:hAnsiTheme="minorHAnsi" w:cstheme="minorHAnsi"/>
          <w:noProof/>
        </w:rPr>
        <w:t>automated</w:t>
      </w:r>
      <w:r w:rsidRPr="0062735A">
        <w:rPr>
          <w:rFonts w:asciiTheme="minorHAnsi" w:hAnsiTheme="minorHAnsi" w:cstheme="minorHAnsi"/>
        </w:rPr>
        <w:t xml:space="preserve"> analysis is the use of artificial neural networks (ANN). The combination of </w:t>
      </w:r>
      <w:r w:rsidR="007316B8">
        <w:rPr>
          <w:rFonts w:asciiTheme="minorHAnsi" w:hAnsiTheme="minorHAnsi" w:cstheme="minorHAnsi"/>
        </w:rPr>
        <w:t xml:space="preserve">an </w:t>
      </w:r>
      <w:r w:rsidRPr="007316B8">
        <w:rPr>
          <w:rFonts w:asciiTheme="minorHAnsi" w:hAnsiTheme="minorHAnsi" w:cstheme="minorHAnsi"/>
          <w:noProof/>
        </w:rPr>
        <w:t>increase</w:t>
      </w:r>
      <w:r w:rsidRPr="0062735A">
        <w:rPr>
          <w:rFonts w:asciiTheme="minorHAnsi" w:hAnsiTheme="minorHAnsi" w:cstheme="minorHAnsi"/>
        </w:rPr>
        <w:t xml:space="preserve"> in</w:t>
      </w:r>
      <w:r w:rsidR="005F1A45" w:rsidRPr="0062735A">
        <w:rPr>
          <w:rFonts w:asciiTheme="minorHAnsi" w:hAnsiTheme="minorHAnsi" w:cstheme="minorHAnsi"/>
        </w:rPr>
        <w:t xml:space="preserve"> </w:t>
      </w:r>
      <w:r w:rsidRPr="0062735A">
        <w:rPr>
          <w:rFonts w:asciiTheme="minorHAnsi" w:hAnsiTheme="minorHAnsi" w:cstheme="minorHAnsi"/>
        </w:rPr>
        <w:t>computation power</w:t>
      </w:r>
      <w:r w:rsidRPr="007316B8">
        <w:rPr>
          <w:rFonts w:asciiTheme="minorHAnsi" w:hAnsiTheme="minorHAnsi" w:cstheme="minorHAnsi"/>
          <w:noProof/>
        </w:rPr>
        <w:t>,</w:t>
      </w:r>
      <w:r w:rsidR="007316B8">
        <w:rPr>
          <w:rFonts w:asciiTheme="minorHAnsi" w:hAnsiTheme="minorHAnsi" w:cstheme="minorHAnsi"/>
          <w:noProof/>
        </w:rPr>
        <w:t xml:space="preserve"> the </w:t>
      </w:r>
      <w:r w:rsidR="007316B8" w:rsidRPr="007316B8">
        <w:rPr>
          <w:rFonts w:asciiTheme="minorHAnsi" w:hAnsiTheme="minorHAnsi" w:cstheme="minorHAnsi"/>
          <w:noProof/>
        </w:rPr>
        <w:t>liberalization</w:t>
      </w:r>
      <w:r w:rsidR="007316B8">
        <w:rPr>
          <w:rFonts w:asciiTheme="minorHAnsi" w:hAnsiTheme="minorHAnsi" w:cstheme="minorHAnsi"/>
        </w:rPr>
        <w:t xml:space="preserve"> </w:t>
      </w:r>
      <w:r w:rsidRPr="0062735A">
        <w:rPr>
          <w:rFonts w:asciiTheme="minorHAnsi" w:hAnsiTheme="minorHAnsi" w:cstheme="minorHAnsi"/>
        </w:rPr>
        <w:t xml:space="preserve">of computation </w:t>
      </w:r>
      <w:r w:rsidRPr="007316B8">
        <w:rPr>
          <w:rFonts w:asciiTheme="minorHAnsi" w:hAnsiTheme="minorHAnsi" w:cstheme="minorHAnsi"/>
          <w:noProof/>
        </w:rPr>
        <w:t>power</w:t>
      </w:r>
      <w:r w:rsidR="007316B8">
        <w:rPr>
          <w:rFonts w:asciiTheme="minorHAnsi" w:hAnsiTheme="minorHAnsi" w:cstheme="minorHAnsi"/>
          <w:noProof/>
        </w:rPr>
        <w:t xml:space="preserve"> </w:t>
      </w:r>
      <w:r w:rsidR="007316B8" w:rsidRPr="007316B8">
        <w:rPr>
          <w:rFonts w:asciiTheme="minorHAnsi" w:hAnsiTheme="minorHAnsi" w:cstheme="minorHAnsi"/>
          <w:noProof/>
        </w:rPr>
        <w:t>due</w:t>
      </w:r>
      <w:r w:rsidR="007316B8">
        <w:rPr>
          <w:rFonts w:asciiTheme="minorHAnsi" w:hAnsiTheme="minorHAnsi" w:cstheme="minorHAnsi"/>
        </w:rPr>
        <w:t xml:space="preserve"> to </w:t>
      </w:r>
      <w:r w:rsidR="007316B8" w:rsidRPr="0062735A">
        <w:rPr>
          <w:rFonts w:asciiTheme="minorHAnsi" w:hAnsiTheme="minorHAnsi" w:cstheme="minorHAnsi"/>
        </w:rPr>
        <w:t>scalability</w:t>
      </w:r>
      <w:r w:rsidRPr="0062735A">
        <w:rPr>
          <w:rFonts w:asciiTheme="minorHAnsi" w:hAnsiTheme="minorHAnsi" w:cstheme="minorHAnsi"/>
        </w:rPr>
        <w:t xml:space="preserve"> on demand,</w:t>
      </w:r>
      <w:r w:rsidR="000523A9">
        <w:rPr>
          <w:rFonts w:asciiTheme="minorHAnsi" w:hAnsiTheme="minorHAnsi" w:cstheme="minorHAnsi"/>
        </w:rPr>
        <w:t xml:space="preserve"> </w:t>
      </w:r>
      <w:r w:rsidR="000523A9" w:rsidRPr="000523A9">
        <w:rPr>
          <w:rFonts w:asciiTheme="minorHAnsi" w:hAnsiTheme="minorHAnsi" w:cstheme="minorHAnsi"/>
          <w:noProof/>
        </w:rPr>
        <w:t>an</w:t>
      </w:r>
      <w:r w:rsidR="007316B8" w:rsidRPr="000523A9">
        <w:rPr>
          <w:rFonts w:asciiTheme="minorHAnsi" w:hAnsiTheme="minorHAnsi" w:cstheme="minorHAnsi"/>
          <w:noProof/>
        </w:rPr>
        <w:t xml:space="preserve"> open</w:t>
      </w:r>
      <w:r w:rsidR="007316B8">
        <w:rPr>
          <w:rFonts w:asciiTheme="minorHAnsi" w:hAnsiTheme="minorHAnsi" w:cstheme="minorHAnsi"/>
          <w:noProof/>
        </w:rPr>
        <w:t xml:space="preserve"> </w:t>
      </w:r>
      <w:r w:rsidR="007316B8" w:rsidRPr="007316B8">
        <w:rPr>
          <w:rFonts w:asciiTheme="minorHAnsi" w:hAnsiTheme="minorHAnsi" w:cstheme="minorHAnsi"/>
          <w:noProof/>
        </w:rPr>
        <w:t>access</w:t>
      </w:r>
      <w:r w:rsidR="007316B8">
        <w:rPr>
          <w:rFonts w:asciiTheme="minorHAnsi" w:hAnsiTheme="minorHAnsi" w:cstheme="minorHAnsi"/>
        </w:rPr>
        <w:t xml:space="preserve"> to </w:t>
      </w:r>
      <w:r w:rsidR="007316B8">
        <w:rPr>
          <w:rFonts w:asciiTheme="minorHAnsi" w:hAnsiTheme="minorHAnsi" w:cstheme="minorHAnsi"/>
          <w:noProof/>
        </w:rPr>
        <w:t>comprehensible</w:t>
      </w:r>
      <w:r w:rsidR="007316B8">
        <w:rPr>
          <w:rFonts w:asciiTheme="minorHAnsi" w:hAnsiTheme="minorHAnsi" w:cstheme="minorHAnsi"/>
        </w:rPr>
        <w:t xml:space="preserve"> analytic </w:t>
      </w:r>
      <w:r w:rsidR="007316B8" w:rsidRPr="007316B8">
        <w:rPr>
          <w:rFonts w:asciiTheme="minorHAnsi" w:hAnsiTheme="minorHAnsi" w:cstheme="minorHAnsi"/>
          <w:noProof/>
        </w:rPr>
        <w:t>tools</w:t>
      </w:r>
      <w:r w:rsidR="007316B8">
        <w:rPr>
          <w:rFonts w:asciiTheme="minorHAnsi" w:hAnsiTheme="minorHAnsi" w:cstheme="minorHAnsi"/>
          <w:noProof/>
        </w:rPr>
        <w:t>,</w:t>
      </w:r>
      <w:r w:rsidRPr="007316B8">
        <w:rPr>
          <w:rFonts w:asciiTheme="minorHAnsi" w:hAnsiTheme="minorHAnsi" w:cstheme="minorHAnsi"/>
          <w:noProof/>
        </w:rPr>
        <w:t xml:space="preserve"> and</w:t>
      </w:r>
      <w:r w:rsidRPr="0062735A">
        <w:rPr>
          <w:rFonts w:asciiTheme="minorHAnsi" w:hAnsiTheme="minorHAnsi" w:cstheme="minorHAnsi"/>
        </w:rPr>
        <w:t xml:space="preserve"> </w:t>
      </w:r>
      <w:r w:rsidR="007316B8">
        <w:rPr>
          <w:rFonts w:asciiTheme="minorHAnsi" w:hAnsiTheme="minorHAnsi" w:cstheme="minorHAnsi"/>
        </w:rPr>
        <w:t xml:space="preserve">a </w:t>
      </w:r>
      <w:r w:rsidRPr="007316B8">
        <w:rPr>
          <w:rFonts w:asciiTheme="minorHAnsi" w:hAnsiTheme="minorHAnsi" w:cstheme="minorHAnsi"/>
          <w:noProof/>
        </w:rPr>
        <w:t>drastic</w:t>
      </w:r>
      <w:r w:rsidRPr="0062735A">
        <w:rPr>
          <w:rFonts w:asciiTheme="minorHAnsi" w:hAnsiTheme="minorHAnsi" w:cstheme="minorHAnsi"/>
        </w:rPr>
        <w:t xml:space="preserve"> increase in </w:t>
      </w:r>
      <w:r w:rsidR="005F1A45" w:rsidRPr="0062735A">
        <w:rPr>
          <w:rFonts w:asciiTheme="minorHAnsi" w:hAnsiTheme="minorHAnsi" w:cstheme="minorHAnsi"/>
        </w:rPr>
        <w:t xml:space="preserve">the amount of </w:t>
      </w:r>
      <w:r w:rsidRPr="0062735A">
        <w:rPr>
          <w:rFonts w:asciiTheme="minorHAnsi" w:hAnsiTheme="minorHAnsi" w:cstheme="minorHAnsi"/>
        </w:rPr>
        <w:t xml:space="preserve">data </w:t>
      </w:r>
      <w:r w:rsidR="002171CF" w:rsidRPr="0062735A">
        <w:rPr>
          <w:rFonts w:asciiTheme="minorHAnsi" w:hAnsiTheme="minorHAnsi" w:cstheme="minorHAnsi"/>
        </w:rPr>
        <w:t xml:space="preserve">has recently led </w:t>
      </w:r>
      <w:r w:rsidRPr="0062735A">
        <w:rPr>
          <w:rFonts w:asciiTheme="minorHAnsi" w:hAnsiTheme="minorHAnsi" w:cstheme="minorHAnsi"/>
        </w:rPr>
        <w:t xml:space="preserve">to </w:t>
      </w:r>
      <w:r w:rsidR="007316B8">
        <w:rPr>
          <w:rFonts w:asciiTheme="minorHAnsi" w:hAnsiTheme="minorHAnsi" w:cstheme="minorHAnsi"/>
        </w:rPr>
        <w:t xml:space="preserve">the </w:t>
      </w:r>
      <w:r w:rsidRPr="007316B8">
        <w:rPr>
          <w:rFonts w:asciiTheme="minorHAnsi" w:hAnsiTheme="minorHAnsi" w:cstheme="minorHAnsi"/>
          <w:noProof/>
        </w:rPr>
        <w:t>great</w:t>
      </w:r>
      <w:r w:rsidRPr="0062735A">
        <w:rPr>
          <w:rFonts w:asciiTheme="minorHAnsi" w:hAnsiTheme="minorHAnsi" w:cstheme="minorHAnsi"/>
        </w:rPr>
        <w:t xml:space="preserve"> success of ANNs. The</w:t>
      </w:r>
      <w:r w:rsidR="002171CF" w:rsidRPr="0062735A">
        <w:rPr>
          <w:rFonts w:asciiTheme="minorHAnsi" w:hAnsiTheme="minorHAnsi" w:cstheme="minorHAnsi"/>
        </w:rPr>
        <w:t xml:space="preserve"> application</w:t>
      </w:r>
      <w:r w:rsidRPr="0062735A">
        <w:rPr>
          <w:rFonts w:asciiTheme="minorHAnsi" w:hAnsiTheme="minorHAnsi" w:cstheme="minorHAnsi"/>
        </w:rPr>
        <w:t xml:space="preserve"> of ANNs </w:t>
      </w:r>
      <w:r w:rsidR="002171CF" w:rsidRPr="0062735A">
        <w:rPr>
          <w:rFonts w:asciiTheme="minorHAnsi" w:hAnsiTheme="minorHAnsi" w:cstheme="minorHAnsi"/>
        </w:rPr>
        <w:t>to</w:t>
      </w:r>
      <w:r w:rsidRPr="0062735A">
        <w:rPr>
          <w:rFonts w:asciiTheme="minorHAnsi" w:hAnsiTheme="minorHAnsi" w:cstheme="minorHAnsi"/>
        </w:rPr>
        <w:t xml:space="preserve"> the topic of sleep classification is </w:t>
      </w:r>
      <w:r w:rsidR="00060DE6" w:rsidRPr="0062735A">
        <w:rPr>
          <w:rFonts w:asciiTheme="minorHAnsi" w:hAnsiTheme="minorHAnsi" w:cstheme="minorHAnsi"/>
        </w:rPr>
        <w:t>on the rise. I</w:t>
      </w:r>
      <w:r w:rsidRPr="0062735A">
        <w:rPr>
          <w:rFonts w:asciiTheme="minorHAnsi" w:hAnsiTheme="minorHAnsi" w:cstheme="minorHAnsi"/>
        </w:rPr>
        <w:t xml:space="preserve">n 2017 Bishwal et al. presented </w:t>
      </w:r>
      <w:r w:rsidR="008722AD" w:rsidRPr="0062735A">
        <w:rPr>
          <w:rFonts w:asciiTheme="minorHAnsi" w:hAnsiTheme="minorHAnsi" w:cstheme="minorHAnsi"/>
        </w:rPr>
        <w:t xml:space="preserve">the </w:t>
      </w:r>
      <w:r w:rsidRPr="0062735A">
        <w:rPr>
          <w:rFonts w:asciiTheme="minorHAnsi" w:hAnsiTheme="minorHAnsi" w:cstheme="minorHAnsi"/>
        </w:rPr>
        <w:t xml:space="preserve">annotation tool SLEEPNET </w:t>
      </w:r>
      <w:r w:rsidRPr="0062735A">
        <w:rPr>
          <w:rFonts w:asciiTheme="minorHAnsi" w:hAnsiTheme="minorHAnsi" w:cstheme="minorHAnsi"/>
        </w:rPr>
        <w:fldChar w:fldCharType="begin" w:fldLock="1"/>
      </w:r>
      <w:r w:rsidR="00BE01DA" w:rsidRPr="0062735A">
        <w:rPr>
          <w:rFonts w:asciiTheme="minorHAnsi" w:hAnsiTheme="minorHAnsi" w:cstheme="minorHAnsi"/>
        </w:rPr>
        <w:instrText>ADDIN CSL_CITATION {"citationItems":[{"id":"ITEM-1","itemData":{"abstract":"Sleep disorders, such as sleep apnea, parasomnias, and hypersomnia, affect 50-70 million adults in the United States (Hillman et al., 2006). Overnight polysomnography (PSG), including brain monitoring using electroencephalography (EEG), is a central component of the diagnostic evaluation for sleep disorders. While PSG is conventionally performed by trained technologists, the recent rise of powerful neural network learning algorithms combined with large physiological datasets offers the possibility of automation, potentially making expert-level sleep analysis more widely available. We propose SLEEPNET (Sleep EEG neural network), a deployed annotation tool for sleep staging. SLEEPNET uses a deep recurrent neural network trained on the largest sleep physiology database assembled to date, consisting of PSGs from over 10,000 patients from the Massachusetts General Hospital (MGH) Sleep Laboratory. SLEEPNET achieves human-level annotation performance on an independent test set of 1,000 EEGs, with an average accuracy of 85.76% and algorithm-expert inter-rater agreement (IRA) of kappa = 79.46%, comparable to expert-expert IRA.","author":[{"dropping-particle":"","family":"Biswal","given":"Siddharth","non-dropping-particle":"","parse-names":false,"suffix":""},{"dropping-particle":"","family":"Kulas","given":"Joshua","non-dropping-particle":"","parse-names":false,"suffix":""},{"dropping-particle":"","family":"Sun","given":"Haoqi","non-dropping-particle":"","parse-names":false,"suffix":""},{"dropping-particle":"","family":"Goparaju","given":"Balaji","non-dropping-particle":"","parse-names":false,"suffix":""},{"dropping-particle":"","family":"Westover","given":"M Brandon","non-dropping-particle":"","parse-names":false,"suffix":""},{"dropping-particle":"","family":"Bianchi","given":"Matt T","non-dropping-particle":"","parse-names":false,"suffix":""},{"dropping-particle":"","family":"Sun","given":"Jimeng","non-dropping-particle":"","parse-names":false,"suffix":""}],"id":"ITEM-1","issued":{"date-parts":[["2017","7","25"]]},"page":"1-17","title":"SLEEPNET: Automated Sleep Staging System via Deep Learning","type":"article-journal"},"uris":["http://www.mendeley.com/documents/?uuid=b1a65e38-7f48-488b-a3b4-754f767c6a43"]}],"mendeley":{"formattedCitation":"[11]","plainTextFormattedCitation":"[11]","previouslyFormattedCitation":"[11]"},"properties":{"noteIndex":0},"schema":"https://github.com/citation-style-language/schema/raw/master/csl-citation.json"}</w:instrText>
      </w:r>
      <w:r w:rsidRPr="0062735A">
        <w:rPr>
          <w:rFonts w:asciiTheme="minorHAnsi" w:hAnsiTheme="minorHAnsi" w:cstheme="minorHAnsi"/>
        </w:rPr>
        <w:fldChar w:fldCharType="separate"/>
      </w:r>
      <w:r w:rsidRPr="0062735A">
        <w:rPr>
          <w:rFonts w:asciiTheme="minorHAnsi" w:hAnsiTheme="minorHAnsi" w:cstheme="minorHAnsi"/>
          <w:noProof/>
        </w:rPr>
        <w:t>[11]</w:t>
      </w:r>
      <w:r w:rsidRPr="0062735A">
        <w:rPr>
          <w:rFonts w:asciiTheme="minorHAnsi" w:hAnsiTheme="minorHAnsi" w:cstheme="minorHAnsi"/>
        </w:rPr>
        <w:fldChar w:fldCharType="end"/>
      </w:r>
      <w:r w:rsidRPr="0062735A">
        <w:rPr>
          <w:rFonts w:asciiTheme="minorHAnsi" w:hAnsiTheme="minorHAnsi" w:cstheme="minorHAnsi"/>
        </w:rPr>
        <w:t xml:space="preserve"> using </w:t>
      </w:r>
      <w:r w:rsidR="00060DE6" w:rsidRPr="0062735A">
        <w:rPr>
          <w:rFonts w:asciiTheme="minorHAnsi" w:hAnsiTheme="minorHAnsi" w:cstheme="minorHAnsi"/>
        </w:rPr>
        <w:t xml:space="preserve">a large dataset to train </w:t>
      </w:r>
      <w:r w:rsidRPr="0062735A">
        <w:rPr>
          <w:rFonts w:asciiTheme="minorHAnsi" w:hAnsiTheme="minorHAnsi" w:cstheme="minorHAnsi"/>
        </w:rPr>
        <w:t>a deep recurrent neural network</w:t>
      </w:r>
      <w:r w:rsidRPr="0062735A">
        <w:rPr>
          <w:rFonts w:asciiTheme="minorHAnsi" w:hAnsiTheme="minorHAnsi" w:cstheme="minorHAnsi"/>
          <w:color w:val="0070C0"/>
        </w:rPr>
        <w:t xml:space="preserve"> </w:t>
      </w:r>
      <w:r w:rsidRPr="0062735A">
        <w:rPr>
          <w:rFonts w:asciiTheme="minorHAnsi" w:hAnsiTheme="minorHAnsi" w:cstheme="minorHAnsi"/>
        </w:rPr>
        <w:t xml:space="preserve">(RNN) </w:t>
      </w:r>
      <w:r w:rsidR="00060DE6" w:rsidRPr="0062735A">
        <w:rPr>
          <w:rFonts w:asciiTheme="minorHAnsi" w:hAnsiTheme="minorHAnsi" w:cstheme="minorHAnsi"/>
        </w:rPr>
        <w:t>reaching</w:t>
      </w:r>
      <w:r w:rsidRPr="0062735A">
        <w:rPr>
          <w:rFonts w:asciiTheme="minorHAnsi" w:hAnsiTheme="minorHAnsi" w:cstheme="minorHAnsi"/>
        </w:rPr>
        <w:t xml:space="preserve"> human level annotation performance. </w:t>
      </w:r>
      <w:r w:rsidR="002171CF" w:rsidRPr="0062735A">
        <w:rPr>
          <w:rFonts w:asciiTheme="minorHAnsi" w:hAnsiTheme="minorHAnsi" w:cstheme="minorHAnsi"/>
        </w:rPr>
        <w:t xml:space="preserve">During </w:t>
      </w:r>
      <w:r w:rsidR="00BE01DA" w:rsidRPr="0062735A">
        <w:rPr>
          <w:rFonts w:asciiTheme="minorHAnsi" w:hAnsiTheme="minorHAnsi" w:cstheme="minorHAnsi"/>
        </w:rPr>
        <w:t>the same</w:t>
      </w:r>
      <w:r w:rsidR="002171CF" w:rsidRPr="0062735A">
        <w:rPr>
          <w:rFonts w:asciiTheme="minorHAnsi" w:hAnsiTheme="minorHAnsi" w:cstheme="minorHAnsi"/>
        </w:rPr>
        <w:t xml:space="preserve"> period</w:t>
      </w:r>
      <w:r w:rsidR="002B6A69" w:rsidRPr="0062735A">
        <w:rPr>
          <w:rFonts w:asciiTheme="minorHAnsi" w:hAnsiTheme="minorHAnsi" w:cstheme="minorHAnsi"/>
        </w:rPr>
        <w:t xml:space="preserve">, Chambon et al. </w:t>
      </w:r>
      <w:r w:rsidR="00BE01DA" w:rsidRPr="0062735A">
        <w:rPr>
          <w:rFonts w:asciiTheme="minorHAnsi" w:hAnsiTheme="minorHAnsi" w:cstheme="minorHAnsi"/>
        </w:rPr>
        <w:fldChar w:fldCharType="begin" w:fldLock="1"/>
      </w:r>
      <w:r w:rsidR="00060DE6" w:rsidRPr="0062735A">
        <w:rPr>
          <w:rFonts w:asciiTheme="minorHAnsi" w:hAnsiTheme="minorHAnsi" w:cstheme="minorHAnsi"/>
        </w:rPr>
        <w:instrText>ADDIN CSL_CITATION {"citationItems":[{"id":"ITEM-1","itemData":{"DOI":"10.1109/TNSRE.2018.2813138","ISSN":"1534-4320","abstract":"Sleep stage classification constitutes an important preliminary exam in the diagnosis of sleep disorders. It is traditionally performed by a sleep expert who assigns to each 30s of signal a sleep stage, based on the visual inspection of signals such as electroencephalograms (EEG), electrooculograms (EOG), electrocardiograms (ECG) and electromyograms (EMG). We introduce here the first deep learning approach for sleep stage classification that learns end-to-end without computing spectrograms or extracting hand-crafted features, that exploits all multivariate and multimodal Polysomnography (PSG) signals (EEG, EMG and EOG), and that can exploit the temporal context of each 30s window of data. For each modality the first layer learns linear spatial filters that exploit the array of sensors to increase the signal-to-noise ratio, and the last layer feeds the learnt representation to a softmax classifier. Our model is compared to alternative automatic approaches based on convolutional networks or decisions trees. Results obtained on 61 publicly available PSG records with up to 20 EEG channels demonstrate that our network architecture yields state-of-the-art performance. Our study reveals a number of insights on the spatio-temporal distribution of the signal of interest: a good trade-off for optimal classification performance measured with balanced accuracy is to use 6 EEG with 2 EOG (left and right) and 3 EMG chin channels. Also exploiting one minute of data before and after each data segment offers the strongest improvement when a limited number of channels is available. As sleep experts, our system exploits the multivariate and multimodal nature of PSG signals in order to deliver state-of-the-art classification performance with a small computational cost.","author":[{"dropping-particle":"","family":"Chambon","given":"Stanislas","non-dropping-particle":"","parse-names":false,"suffix":""},{"dropping-particle":"","family":"Galtier","given":"Mathieu N.","non-dropping-particle":"","parse-names":false,"suffix":""},{"dropping-particle":"","family":"Arnal","given":"Pierrick J.","non-dropping-particle":"","parse-names":false,"suffix":""},{"dropping-particle":"","family":"Wainrib","given":"Gilles","non-dropping-particle":"","parse-names":false,"suffix":""},{"dropping-particle":"","family":"Gramfort","given":"Alexandre","non-dropping-particle":"","parse-names":false,"suffix":""}],"container-title":"IEEE Transactions on Neural Systems and Rehabilitation Engineering","id":"ITEM-1","issue":"4","issued":{"date-parts":[["2018","4"]]},"page":"758-769","title":"A Deep Learning Architecture for Temporal Sleep Stage Classification Using Multivariate and Multimodal Time Series","type":"article-journal","volume":"26"},"uris":["http://www.mendeley.com/documents/?uuid=e2644e5c-9c65-46ce-9f9b-edcb9d9a0f88"]}],"mendeley":{"formattedCitation":"[12]","plainTextFormattedCitation":"[12]","previouslyFormattedCitation":"[12]"},"properties":{"noteIndex":0},"schema":"https://github.com/citation-style-language/schema/raw/master/csl-citation.json"}</w:instrText>
      </w:r>
      <w:r w:rsidR="00BE01DA" w:rsidRPr="0062735A">
        <w:rPr>
          <w:rFonts w:asciiTheme="minorHAnsi" w:hAnsiTheme="minorHAnsi" w:cstheme="minorHAnsi"/>
        </w:rPr>
        <w:fldChar w:fldCharType="separate"/>
      </w:r>
      <w:r w:rsidR="00BE01DA" w:rsidRPr="0062735A">
        <w:rPr>
          <w:rFonts w:asciiTheme="minorHAnsi" w:hAnsiTheme="minorHAnsi" w:cstheme="minorHAnsi"/>
          <w:noProof/>
        </w:rPr>
        <w:t>[12]</w:t>
      </w:r>
      <w:r w:rsidR="00BE01DA" w:rsidRPr="0062735A">
        <w:rPr>
          <w:rFonts w:asciiTheme="minorHAnsi" w:hAnsiTheme="minorHAnsi" w:cstheme="minorHAnsi"/>
        </w:rPr>
        <w:fldChar w:fldCharType="end"/>
      </w:r>
      <w:r w:rsidR="00060DE6" w:rsidRPr="0062735A">
        <w:rPr>
          <w:rFonts w:asciiTheme="minorHAnsi" w:hAnsiTheme="minorHAnsi" w:cstheme="minorHAnsi"/>
        </w:rPr>
        <w:t xml:space="preserve"> </w:t>
      </w:r>
      <w:r w:rsidR="002B6A69" w:rsidRPr="0062735A">
        <w:rPr>
          <w:rFonts w:asciiTheme="minorHAnsi" w:hAnsiTheme="minorHAnsi" w:cstheme="minorHAnsi"/>
        </w:rPr>
        <w:t xml:space="preserve">published the implementation of </w:t>
      </w:r>
      <w:r w:rsidR="00BE01DA" w:rsidRPr="0062735A">
        <w:rPr>
          <w:rFonts w:asciiTheme="minorHAnsi" w:hAnsiTheme="minorHAnsi" w:cstheme="minorHAnsi"/>
        </w:rPr>
        <w:t xml:space="preserve">an algorithm which is independent </w:t>
      </w:r>
      <w:r w:rsidR="00E763F0">
        <w:rPr>
          <w:rFonts w:asciiTheme="minorHAnsi" w:hAnsiTheme="minorHAnsi" w:cstheme="minorHAnsi"/>
          <w:noProof/>
        </w:rPr>
        <w:t>of</w:t>
      </w:r>
      <w:r w:rsidR="00BE01DA" w:rsidRPr="0062735A">
        <w:rPr>
          <w:rFonts w:asciiTheme="minorHAnsi" w:hAnsiTheme="minorHAnsi" w:cstheme="minorHAnsi"/>
        </w:rPr>
        <w:t xml:space="preserve"> crafted features </w:t>
      </w:r>
      <w:r w:rsidR="009A165F" w:rsidRPr="0062735A">
        <w:rPr>
          <w:rFonts w:asciiTheme="minorHAnsi" w:hAnsiTheme="minorHAnsi" w:cstheme="minorHAnsi"/>
        </w:rPr>
        <w:t xml:space="preserve">using convolution in combination with spatial filtering </w:t>
      </w:r>
      <w:r w:rsidR="00437513" w:rsidRPr="0062735A">
        <w:rPr>
          <w:rFonts w:asciiTheme="minorHAnsi" w:hAnsiTheme="minorHAnsi" w:cstheme="minorHAnsi"/>
        </w:rPr>
        <w:t>for classification</w:t>
      </w:r>
      <w:r w:rsidR="009A165F" w:rsidRPr="0062735A">
        <w:rPr>
          <w:rFonts w:asciiTheme="minorHAnsi" w:hAnsiTheme="minorHAnsi" w:cstheme="minorHAnsi"/>
        </w:rPr>
        <w:t>.</w:t>
      </w:r>
      <w:r w:rsidR="00060DE6" w:rsidRPr="0062735A">
        <w:rPr>
          <w:rFonts w:asciiTheme="minorHAnsi" w:hAnsiTheme="minorHAnsi" w:cstheme="minorHAnsi"/>
        </w:rPr>
        <w:t xml:space="preserve"> A similar approach was chosen by </w:t>
      </w:r>
      <w:r w:rsidR="00060DE6" w:rsidRPr="002F65CE">
        <w:rPr>
          <w:rFonts w:asciiTheme="minorHAnsi" w:hAnsiTheme="minorHAnsi" w:cstheme="minorHAnsi"/>
          <w:noProof/>
        </w:rPr>
        <w:t>Supratak</w:t>
      </w:r>
      <w:r w:rsidR="00060DE6" w:rsidRPr="0062735A">
        <w:rPr>
          <w:rFonts w:asciiTheme="minorHAnsi" w:hAnsiTheme="minorHAnsi" w:cstheme="minorHAnsi"/>
        </w:rPr>
        <w:t xml:space="preserve"> et al. </w:t>
      </w:r>
      <w:r w:rsidR="00060DE6" w:rsidRPr="0062735A">
        <w:rPr>
          <w:rFonts w:asciiTheme="minorHAnsi" w:hAnsiTheme="minorHAnsi" w:cstheme="minorHAnsi"/>
        </w:rPr>
        <w:fldChar w:fldCharType="begin" w:fldLock="1"/>
      </w:r>
      <w:r w:rsidR="00060DE6" w:rsidRPr="0062735A">
        <w:rPr>
          <w:rFonts w:asciiTheme="minorHAnsi" w:hAnsiTheme="minorHAnsi" w:cstheme="minorHAnsi"/>
        </w:rPr>
        <w:instrText>ADDIN CSL_CITATION {"citationItems":[{"id":"ITEM-1","itemData":{"DOI":"10.1109/TNSRE.2017.2721116","ISBN":"1558-0210 (Electronic)\r1534-4320 (Linking)","ISSN":"15344320","PMID":"28678710","abstract":"The present study proposes a deep learning model, named DeepSleepNet, for automatic sleep stage scoring based on raw single-channel EEG. Most of the existing methods rely on hand-engineered features which require prior knowledge of sleep analysis. Only a few of them encode the temporal information such as transition rules, which is important for identifying the next sleep stages, into the extracted features. In the proposed model, we utilize Convolutional Neural Networks to extract time-invariant features, and bidirectional-Long Short-Term Memory to learn transition rules among sleep stages automatically from EEG epochs. We implement a two-step training algorithm to train our model efficiently. We evaluated our model using different single-channel EEGs (F4-EOG(Left), Fpz-Cz and Pz-Oz) from two public sleep datasets, that have different properties (e.g., sampling rate) and scoring standards (AASM and R&amp;K). The results showed that our model achieved similar overall accuracy and macro F1-score (MASS: 86.2%-81.7, Sleep-EDF: 82.0%-76.9) compared to the state-of-the-art methods (MASS: 85.9%-80.5, Sleep-EDF: 78.9%-73.7) on both datasets. This demonstrated that, without changing the model architecture and the training algorithm, our model could automatically learn features for sleep stage scoring from different raw single-channel EEGs from different datasets without utilizing any hand-engineered features.","author":[{"dropping-particle":"","family":"Supratak","given":"Akara","non-dropping-particle":"","parse-names":false,"suffix":""},{"dropping-particle":"","family":"Dong","given":"Hao","non-dropping-particle":"","parse-names":false,"suffix":""},{"dropping-particle":"","family":"Wu","given":"Chao","non-dropping-particle":"","parse-names":false,"suffix":""},{"dropping-particle":"","family":"Guo","given":"Yike","non-dropping-particle":"","parse-names":false,"suffix":""}],"container-title":"IEEE Transactions on Neural Systems and Rehabilitation Engineering","id":"ITEM-1","issued":{"date-parts":[["2017"]]},"title":"DeepSleepNet: A model for automatic sleep stage scoring based on raw single-channel EEG","type":"article-journal"},"uris":["http://www.mendeley.com/documents/?uuid=40aa41a4-a88b-42ba-8269-bca16df39ebf"]}],"mendeley":{"formattedCitation":"[13]","plainTextFormattedCitation":"[13]","previouslyFormattedCitation":"[13]"},"properties":{"noteIndex":0},"schema":"https://github.com/citation-style-language/schema/raw/master/csl-citation.json"}</w:instrText>
      </w:r>
      <w:r w:rsidR="00060DE6" w:rsidRPr="0062735A">
        <w:rPr>
          <w:rFonts w:asciiTheme="minorHAnsi" w:hAnsiTheme="minorHAnsi" w:cstheme="minorHAnsi"/>
        </w:rPr>
        <w:fldChar w:fldCharType="separate"/>
      </w:r>
      <w:r w:rsidR="00060DE6" w:rsidRPr="0062735A">
        <w:rPr>
          <w:rFonts w:asciiTheme="minorHAnsi" w:hAnsiTheme="minorHAnsi" w:cstheme="minorHAnsi"/>
          <w:noProof/>
        </w:rPr>
        <w:t>[13]</w:t>
      </w:r>
      <w:r w:rsidR="00060DE6" w:rsidRPr="0062735A">
        <w:rPr>
          <w:rFonts w:asciiTheme="minorHAnsi" w:hAnsiTheme="minorHAnsi" w:cstheme="minorHAnsi"/>
        </w:rPr>
        <w:fldChar w:fldCharType="end"/>
      </w:r>
      <w:r w:rsidR="00060DE6" w:rsidRPr="0062735A">
        <w:rPr>
          <w:rFonts w:asciiTheme="minorHAnsi" w:hAnsiTheme="minorHAnsi" w:cstheme="minorHAnsi"/>
        </w:rPr>
        <w:t xml:space="preserve"> using an ensemble of convolutional</w:t>
      </w:r>
      <w:r w:rsidR="000523A9">
        <w:rPr>
          <w:rFonts w:asciiTheme="minorHAnsi" w:hAnsiTheme="minorHAnsi" w:cstheme="minorHAnsi"/>
        </w:rPr>
        <w:t xml:space="preserve"> neural</w:t>
      </w:r>
      <w:r w:rsidR="00060DE6" w:rsidRPr="0062735A">
        <w:rPr>
          <w:rFonts w:asciiTheme="minorHAnsi" w:hAnsiTheme="minorHAnsi" w:cstheme="minorHAnsi"/>
        </w:rPr>
        <w:t xml:space="preserve"> networks</w:t>
      </w:r>
      <w:r w:rsidR="00FF1862" w:rsidRPr="0062735A">
        <w:rPr>
          <w:rFonts w:asciiTheme="minorHAnsi" w:hAnsiTheme="minorHAnsi" w:cstheme="minorHAnsi"/>
        </w:rPr>
        <w:t xml:space="preserve"> (CNN)</w:t>
      </w:r>
      <w:r w:rsidR="00060DE6" w:rsidRPr="0062735A">
        <w:rPr>
          <w:rFonts w:asciiTheme="minorHAnsi" w:hAnsiTheme="minorHAnsi" w:cstheme="minorHAnsi"/>
        </w:rPr>
        <w:t xml:space="preserve"> and RNN networks to be able to classify sleep from raw EEG data.</w:t>
      </w:r>
      <w:r w:rsidR="009A165F" w:rsidRPr="0062735A">
        <w:rPr>
          <w:rFonts w:asciiTheme="minorHAnsi" w:hAnsiTheme="minorHAnsi" w:cstheme="minorHAnsi"/>
        </w:rPr>
        <w:t xml:space="preserve"> </w:t>
      </w:r>
      <w:r w:rsidR="00E763F0">
        <w:rPr>
          <w:rFonts w:asciiTheme="minorHAnsi" w:hAnsiTheme="minorHAnsi" w:cstheme="minorHAnsi"/>
          <w:noProof/>
        </w:rPr>
        <w:t>At</w:t>
      </w:r>
      <w:r w:rsidR="002171CF" w:rsidRPr="0062735A">
        <w:rPr>
          <w:rFonts w:asciiTheme="minorHAnsi" w:hAnsiTheme="minorHAnsi" w:cstheme="minorHAnsi"/>
        </w:rPr>
        <w:t xml:space="preserve"> the b</w:t>
      </w:r>
      <w:r w:rsidR="00437513" w:rsidRPr="0062735A">
        <w:rPr>
          <w:rFonts w:asciiTheme="minorHAnsi" w:hAnsiTheme="minorHAnsi" w:cstheme="minorHAnsi"/>
        </w:rPr>
        <w:t xml:space="preserve">eginning </w:t>
      </w:r>
      <w:r w:rsidR="002171CF" w:rsidRPr="0062735A">
        <w:rPr>
          <w:rFonts w:asciiTheme="minorHAnsi" w:hAnsiTheme="minorHAnsi" w:cstheme="minorHAnsi"/>
        </w:rPr>
        <w:t xml:space="preserve">of </w:t>
      </w:r>
      <w:r w:rsidR="00437513" w:rsidRPr="0062735A">
        <w:rPr>
          <w:rFonts w:asciiTheme="minorHAnsi" w:hAnsiTheme="minorHAnsi" w:cstheme="minorHAnsi"/>
        </w:rPr>
        <w:t>2018 Olesen et al.</w:t>
      </w:r>
      <w:r w:rsidR="000C35DE" w:rsidRPr="0062735A">
        <w:rPr>
          <w:rFonts w:asciiTheme="minorHAnsi" w:hAnsiTheme="minorHAnsi" w:cstheme="minorHAnsi"/>
        </w:rPr>
        <w:t xml:space="preserve"> </w:t>
      </w:r>
      <w:r w:rsidR="000C35DE" w:rsidRPr="0062735A">
        <w:rPr>
          <w:rFonts w:asciiTheme="minorHAnsi" w:hAnsiTheme="minorHAnsi" w:cstheme="minorHAnsi"/>
        </w:rPr>
        <w:fldChar w:fldCharType="begin" w:fldLock="1"/>
      </w:r>
      <w:r w:rsidR="00FF1862" w:rsidRPr="0062735A">
        <w:rPr>
          <w:rFonts w:asciiTheme="minorHAnsi" w:hAnsiTheme="minorHAnsi" w:cstheme="minorHAnsi"/>
        </w:rPr>
        <w:instrText>ADDIN CSL_CITATION {"citationItems":[{"id":"ITEM-1","itemData":{"author":[{"dropping-particle":"","family":"Olesen","given":"A N","non-dropping-particle":"","parse-names":false,"suffix":""},{"dropping-particle":"","family":"Peppard","given":"P E","non-dropping-particle":"","parse-names":false,"suffix":""},{"dropping-particle":"","family":"Sorensen","given":"H B","non-dropping-particle":"","parse-names":false,"suffix":""},{"dropping-particle":"","family":"Jennum","given":"P J","non-dropping-particle":"","parse-names":false,"suffix":""},{"dropping-particle":"","family":"Mignot","given":"E","non-dropping-particle":"","parse-names":false,"suffix":""}],"container-title":"Sleep","id":"ITEM-1","issue":"1","issued":{"date-parts":[["2018"]]},"page":"A121","title":"End-to-End Deep Learning Model For Automatic Sleep Staging Using Raw PSG Waveforms","type":"article-journal","volume":"41"},"uris":["http://www.mendeley.com/documents/?uuid=17fccae1-fa7e-4e2a-aba4-1fd61c503a56"]}],"mendeley":{"formattedCitation":"[14]","plainTextFormattedCitation":"[14]","previouslyFormattedCitation":"[14]"},"properties":{"noteIndex":0},"schema":"https://github.com/citation-style-language/schema/raw/master/csl-citation.json"}</w:instrText>
      </w:r>
      <w:r w:rsidR="000C35DE" w:rsidRPr="0062735A">
        <w:rPr>
          <w:rFonts w:asciiTheme="minorHAnsi" w:hAnsiTheme="minorHAnsi" w:cstheme="minorHAnsi"/>
        </w:rPr>
        <w:fldChar w:fldCharType="separate"/>
      </w:r>
      <w:r w:rsidR="000C35DE" w:rsidRPr="0062735A">
        <w:rPr>
          <w:rFonts w:asciiTheme="minorHAnsi" w:hAnsiTheme="minorHAnsi" w:cstheme="minorHAnsi"/>
          <w:noProof/>
        </w:rPr>
        <w:t>[14]</w:t>
      </w:r>
      <w:r w:rsidR="000C35DE" w:rsidRPr="0062735A">
        <w:rPr>
          <w:rFonts w:asciiTheme="minorHAnsi" w:hAnsiTheme="minorHAnsi" w:cstheme="minorHAnsi"/>
        </w:rPr>
        <w:fldChar w:fldCharType="end"/>
      </w:r>
      <w:r w:rsidR="00437513" w:rsidRPr="0062735A">
        <w:rPr>
          <w:rFonts w:asciiTheme="minorHAnsi" w:hAnsiTheme="minorHAnsi" w:cstheme="minorHAnsi"/>
        </w:rPr>
        <w:t xml:space="preserve"> presented an approach with an adapted model using transfer learning from the ResNet50 architecture</w:t>
      </w:r>
      <w:r w:rsidR="000C35DE" w:rsidRPr="0062735A">
        <w:rPr>
          <w:rFonts w:asciiTheme="minorHAnsi" w:hAnsiTheme="minorHAnsi" w:cstheme="minorHAnsi"/>
        </w:rPr>
        <w:t xml:space="preserve">. </w:t>
      </w:r>
      <w:r w:rsidR="002171CF" w:rsidRPr="0062735A">
        <w:rPr>
          <w:rFonts w:asciiTheme="minorHAnsi" w:hAnsiTheme="minorHAnsi" w:cstheme="minorHAnsi"/>
        </w:rPr>
        <w:t>In the f</w:t>
      </w:r>
      <w:r w:rsidR="00060DE6" w:rsidRPr="0062735A">
        <w:rPr>
          <w:rFonts w:asciiTheme="minorHAnsi" w:hAnsiTheme="minorHAnsi" w:cstheme="minorHAnsi"/>
        </w:rPr>
        <w:t xml:space="preserve">ollowing, Sano et al. </w:t>
      </w:r>
      <w:r w:rsidR="00060DE6" w:rsidRPr="0062735A">
        <w:rPr>
          <w:rFonts w:asciiTheme="minorHAnsi" w:hAnsiTheme="minorHAnsi" w:cstheme="minorHAnsi"/>
        </w:rPr>
        <w:fldChar w:fldCharType="begin" w:fldLock="1"/>
      </w:r>
      <w:r w:rsidR="00FF1862" w:rsidRPr="0062735A">
        <w:rPr>
          <w:rFonts w:asciiTheme="minorHAnsi" w:hAnsiTheme="minorHAnsi" w:cstheme="minorHAnsi"/>
        </w:rPr>
        <w:instrText>ADDIN CSL_CITATION {"citationItems":[{"id":"ITEM-1","itemData":{"ISBN":"9781509041794","ISSN":"1550-9109","abstract":"Introduction: While polysomnography (PSG) is currently the gold standard for sleep-wake scoring, existing PSG technologies are impractical for long-term home use. Meanwhile, semi-automatic scoring from sleep diaries and actigraphy are commonly used in ambulatory sleep studies, but significant effort is required by users to maintain accurate diaries, and for researchers to check their entries for anomalies. There is thus a need for tools to enable accurate long-term evaluation of sleep timing and duration in daily life with less burden on users and researchers. To meet this need, we developed a system that analyzes large-scale physiological and behavioral data collected from smartphones and wearables using deep neural networks, and compared it to actigraphy and sleep diaries. Methods: We collected 5580 days of multimodal data (3-axis acceleration; skin conductance and skin temperature from a wrist sensor; location and timing of calls, short message service, and screen-on from an Android phone application) from 186 undergraduate students. A deep neural network model (bidirectional long short-term memory recurrent neural networks, commonly used for speech recognition and machine translation) was applied to the collected modalities for sleep/ wake classification on each 1-min epoch and for sleep episode on/offset detection. Sleep diaries and actigraphy data were also collected and examined by a human expert who (i) classified every epoch as sleep or wake and (ii) identified sleep episode onset and offset times, as labels for training and testing our model. Results: The deep learning computer algorithm achieved a best sleep/ wake classification accuracy of 96.5%, and sleep episode on/offset detection F1 scores (measuring detection exactness and completeness) of 0.86 and 0.84 with mean errors of 5.0 and 5.5 min respectively, when compared to the labels based on human scored actigraphy with sleep diaries. Among all modalities, a combination of acceleration, skin temperature and time data gave the best overall average performance. Conclusion: The results indicate that long-term ambulatory sleep/ wake records from large populations can be measured unobtrusively and accurately by exploiting the ubiquity of smartphones and wearable sensors and the power of deep learning.","author":[{"dropping-particle":"","family":"W.","given":"Chen","non-dropping-particle":"","parse-names":false,"suffix":""},{"dropping-particle":"","family":"A.","given":"Sano","non-dropping-particle":"","parse-names":false,"suffix":""},{"dropping-particle":"","family":"D.","given":"Lopez","non-dropping-particle":"","parse-names":false,"suffix":""},{"dropping-particle":"","family":"S.","given":"Taylor","non-dropping-particle":"","parse-names":false,"suffix":""},{"dropping-particle":"","family":"A.W.","given":"McHill","non-dropping-particle":"","parse-names":false,"suffix":""},{"dropping-particle":"","family":"A.J.","given":"Phillips","non-dropping-particle":"","parse-names":false,"suffix":""},{"dropping-particle":"","family":"L.K.","given":"Barger","non-dropping-particle":"","parse-names":false,"suffix":""},{"dropping-particle":"","family":"C.A.","given":"Czeisler","non-dropping-particle":"","parse-names":false,"suffix":""},{"dropping-particle":"","family":"R.W.","given":"Picard","non-dropping-particle":"","parse-names":false,"suffix":""}],"container-title":"Sleep","id":"ITEM-1","issued":{"date-parts":[["2017"]]},"title":"Multimodal ambulatory sleep detection using recurrent neural networks","type":"article-journal"},"uris":["http://www.mendeley.com/documents/?uuid=335b3794-0174-44e1-8a66-024199d34f33"]}],"mendeley":{"formattedCitation":"[15]","plainTextFormattedCitation":"[15]","previouslyFormattedCitation":"[15]"},"properties":{"noteIndex":0},"schema":"https://github.com/citation-style-language/schema/raw/master/csl-citation.json"}</w:instrText>
      </w:r>
      <w:r w:rsidR="00060DE6" w:rsidRPr="0062735A">
        <w:rPr>
          <w:rFonts w:asciiTheme="minorHAnsi" w:hAnsiTheme="minorHAnsi" w:cstheme="minorHAnsi"/>
        </w:rPr>
        <w:fldChar w:fldCharType="separate"/>
      </w:r>
      <w:r w:rsidR="000C35DE" w:rsidRPr="0062735A">
        <w:rPr>
          <w:rFonts w:asciiTheme="minorHAnsi" w:hAnsiTheme="minorHAnsi" w:cstheme="minorHAnsi"/>
          <w:noProof/>
        </w:rPr>
        <w:t>[15]</w:t>
      </w:r>
      <w:r w:rsidR="00060DE6" w:rsidRPr="0062735A">
        <w:rPr>
          <w:rFonts w:asciiTheme="minorHAnsi" w:hAnsiTheme="minorHAnsi" w:cstheme="minorHAnsi"/>
        </w:rPr>
        <w:fldChar w:fldCharType="end"/>
      </w:r>
      <w:r w:rsidR="00060DE6" w:rsidRPr="0062735A">
        <w:rPr>
          <w:rFonts w:asciiTheme="minorHAnsi" w:hAnsiTheme="minorHAnsi" w:cstheme="minorHAnsi"/>
        </w:rPr>
        <w:t xml:space="preserve"> used long- and short-term memory (LSTM) classifier to identify wake </w:t>
      </w:r>
      <w:r w:rsidR="00060DE6" w:rsidRPr="00E763F0">
        <w:rPr>
          <w:rFonts w:asciiTheme="minorHAnsi" w:hAnsiTheme="minorHAnsi" w:cstheme="minorHAnsi"/>
          <w:noProof/>
        </w:rPr>
        <w:t>vs</w:t>
      </w:r>
      <w:r w:rsidR="00E763F0">
        <w:rPr>
          <w:rFonts w:asciiTheme="minorHAnsi" w:hAnsiTheme="minorHAnsi" w:cstheme="minorHAnsi"/>
          <w:noProof/>
        </w:rPr>
        <w:t>.</w:t>
      </w:r>
      <w:r w:rsidR="00060DE6" w:rsidRPr="0062735A">
        <w:rPr>
          <w:rFonts w:asciiTheme="minorHAnsi" w:hAnsiTheme="minorHAnsi" w:cstheme="minorHAnsi"/>
        </w:rPr>
        <w:t xml:space="preserve"> sleep from multimodal data. </w:t>
      </w:r>
      <w:r w:rsidR="009A165F" w:rsidRPr="0062735A">
        <w:rPr>
          <w:rFonts w:asciiTheme="minorHAnsi" w:hAnsiTheme="minorHAnsi" w:cstheme="minorHAnsi"/>
        </w:rPr>
        <w:t>On</w:t>
      </w:r>
      <w:r w:rsidR="009117F2" w:rsidRPr="0062735A">
        <w:rPr>
          <w:rFonts w:asciiTheme="minorHAnsi" w:hAnsiTheme="minorHAnsi" w:cstheme="minorHAnsi"/>
        </w:rPr>
        <w:t>e</w:t>
      </w:r>
      <w:r w:rsidR="009A165F" w:rsidRPr="0062735A">
        <w:rPr>
          <w:rFonts w:asciiTheme="minorHAnsi" w:hAnsiTheme="minorHAnsi" w:cstheme="minorHAnsi"/>
        </w:rPr>
        <w:t xml:space="preserve"> of the most recent </w:t>
      </w:r>
      <w:r w:rsidR="009A165F" w:rsidRPr="000523A9">
        <w:rPr>
          <w:rFonts w:asciiTheme="minorHAnsi" w:hAnsiTheme="minorHAnsi" w:cstheme="minorHAnsi"/>
          <w:noProof/>
        </w:rPr>
        <w:t>publication</w:t>
      </w:r>
      <w:r w:rsidR="000523A9" w:rsidRPr="000523A9">
        <w:rPr>
          <w:rFonts w:asciiTheme="minorHAnsi" w:hAnsiTheme="minorHAnsi" w:cstheme="minorHAnsi"/>
          <w:noProof/>
        </w:rPr>
        <w:t>s</w:t>
      </w:r>
      <w:r w:rsidR="009A165F" w:rsidRPr="0062735A">
        <w:rPr>
          <w:rFonts w:asciiTheme="minorHAnsi" w:hAnsiTheme="minorHAnsi" w:cstheme="minorHAnsi"/>
        </w:rPr>
        <w:t xml:space="preserve"> on the topic from </w:t>
      </w:r>
      <w:r w:rsidR="009A165F" w:rsidRPr="00E763F0">
        <w:rPr>
          <w:rFonts w:asciiTheme="minorHAnsi" w:hAnsiTheme="minorHAnsi" w:cstheme="minorHAnsi"/>
          <w:noProof/>
        </w:rPr>
        <w:t>Rad</w:t>
      </w:r>
      <w:r w:rsidR="00E763F0">
        <w:rPr>
          <w:rFonts w:asciiTheme="minorHAnsi" w:hAnsiTheme="minorHAnsi" w:cstheme="minorHAnsi"/>
          <w:noProof/>
        </w:rPr>
        <w:t>ha</w:t>
      </w:r>
      <w:r w:rsidR="009A165F" w:rsidRPr="0062735A">
        <w:rPr>
          <w:rFonts w:asciiTheme="minorHAnsi" w:hAnsiTheme="minorHAnsi" w:cstheme="minorHAnsi"/>
        </w:rPr>
        <w:t xml:space="preserve"> et al. </w:t>
      </w:r>
      <w:r w:rsidR="00FF1862"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author":[{"dropping-particle":"","family":"Radha","given":"M","non-dropping-particle":"","parse-names":false,"suffix":""},{"dropping-particle":"","family":"Fonseca","given":"P","non-dropping-particle":"","parse-names":false,"suffix":""},{"dropping-particle":"","family":"Moreau","given":"A","non-dropping-particle":"","parse-names":false,"suffix":""},{"dropping-particle":"","family":"Ross","given":"M","non-dropping-particle":"","parse-names":false,"suffix":""},{"dropping-particle":"","family":"Cerny","given":"A","non-dropping-particle":"","parse-names":false,"suffix":""},{"dropping-particle":"","family":"Anderer","given":"P","non-dropping-particle":"","parse-names":false,"suffix":""},{"dropping-particle":"","family":"Aarts","given":"R M","non-dropping-particle":"","parse-names":false,"suffix":""}],"id":"ITEM-1","issued":{"date-parts":[["0"]]},"page":"1-11","title":"LSTM knowledge transfer for HRV-based sleep staging","type":"article-journal"},"uris":["http://www.mendeley.com/documents/?uuid=ae0a4107-8112-4912-9ccb-67f9588485b8"]}],"mendeley":{"formattedCitation":"[16]","plainTextFormattedCitation":"[16]","previouslyFormattedCitation":"[16]"},"properties":{"noteIndex":0},"schema":"https://github.com/citation-style-language/schema/raw/master/csl-citation.json"}</w:instrText>
      </w:r>
      <w:r w:rsidR="00FF1862" w:rsidRPr="0062735A">
        <w:rPr>
          <w:rFonts w:asciiTheme="minorHAnsi" w:hAnsiTheme="minorHAnsi" w:cstheme="minorHAnsi"/>
        </w:rPr>
        <w:fldChar w:fldCharType="separate"/>
      </w:r>
      <w:r w:rsidR="00FF1862" w:rsidRPr="0062735A">
        <w:rPr>
          <w:rFonts w:asciiTheme="minorHAnsi" w:hAnsiTheme="minorHAnsi" w:cstheme="minorHAnsi"/>
          <w:noProof/>
        </w:rPr>
        <w:t>[16]</w:t>
      </w:r>
      <w:r w:rsidR="00FF1862" w:rsidRPr="0062735A">
        <w:rPr>
          <w:rFonts w:asciiTheme="minorHAnsi" w:hAnsiTheme="minorHAnsi" w:cstheme="minorHAnsi"/>
        </w:rPr>
        <w:fldChar w:fldCharType="end"/>
      </w:r>
      <w:r w:rsidR="00FF1862" w:rsidRPr="0062735A">
        <w:rPr>
          <w:rFonts w:asciiTheme="minorHAnsi" w:hAnsiTheme="minorHAnsi" w:cstheme="minorHAnsi"/>
        </w:rPr>
        <w:t xml:space="preserve"> </w:t>
      </w:r>
      <w:r w:rsidR="009A165F" w:rsidRPr="0062735A">
        <w:rPr>
          <w:rFonts w:asciiTheme="minorHAnsi" w:hAnsiTheme="minorHAnsi" w:cstheme="minorHAnsi"/>
        </w:rPr>
        <w:t>use</w:t>
      </w:r>
      <w:r w:rsidR="00060DE6" w:rsidRPr="0062735A">
        <w:rPr>
          <w:rFonts w:asciiTheme="minorHAnsi" w:hAnsiTheme="minorHAnsi" w:cstheme="minorHAnsi"/>
        </w:rPr>
        <w:t>d</w:t>
      </w:r>
      <w:r w:rsidR="009A165F" w:rsidRPr="0062735A">
        <w:rPr>
          <w:rFonts w:asciiTheme="minorHAnsi" w:hAnsiTheme="minorHAnsi" w:cstheme="minorHAnsi"/>
        </w:rPr>
        <w:t xml:space="preserve"> LSTM classifier to classify sleep</w:t>
      </w:r>
      <w:r w:rsidR="009117F2" w:rsidRPr="0062735A">
        <w:rPr>
          <w:rFonts w:asciiTheme="minorHAnsi" w:hAnsiTheme="minorHAnsi" w:cstheme="minorHAnsi"/>
        </w:rPr>
        <w:t xml:space="preserve"> from HRV features</w:t>
      </w:r>
      <w:r w:rsidR="009A165F" w:rsidRPr="0062735A">
        <w:rPr>
          <w:rFonts w:asciiTheme="minorHAnsi" w:hAnsiTheme="minorHAnsi" w:cstheme="minorHAnsi"/>
        </w:rPr>
        <w:t xml:space="preserve"> overcoming the temporal limits of non-temporal models. </w:t>
      </w:r>
      <w:r w:rsidR="002F65CE">
        <w:rPr>
          <w:rFonts w:asciiTheme="minorHAnsi" w:hAnsiTheme="minorHAnsi" w:cstheme="minorHAnsi"/>
          <w:noProof/>
        </w:rPr>
        <w:t>Also</w:t>
      </w:r>
      <w:r w:rsidR="009117F2" w:rsidRPr="0062735A">
        <w:rPr>
          <w:rFonts w:asciiTheme="minorHAnsi" w:hAnsiTheme="minorHAnsi" w:cstheme="minorHAnsi"/>
        </w:rPr>
        <w:t xml:space="preserve">, they used </w:t>
      </w:r>
      <w:r w:rsidR="009117F2" w:rsidRPr="002F65CE">
        <w:rPr>
          <w:rFonts w:asciiTheme="minorHAnsi" w:hAnsiTheme="minorHAnsi" w:cstheme="minorHAnsi"/>
          <w:noProof/>
        </w:rPr>
        <w:t>transfer</w:t>
      </w:r>
      <w:r w:rsidR="002F65CE" w:rsidRPr="002F65CE">
        <w:rPr>
          <w:rFonts w:asciiTheme="minorHAnsi" w:hAnsiTheme="minorHAnsi" w:cstheme="minorHAnsi"/>
          <w:noProof/>
        </w:rPr>
        <w:t>-</w:t>
      </w:r>
      <w:r w:rsidR="009117F2" w:rsidRPr="0062735A">
        <w:rPr>
          <w:rFonts w:asciiTheme="minorHAnsi" w:hAnsiTheme="minorHAnsi" w:cstheme="minorHAnsi"/>
        </w:rPr>
        <w:t xml:space="preserve">learning </w:t>
      </w:r>
      <w:r w:rsidR="009117F2" w:rsidRPr="002F65CE">
        <w:rPr>
          <w:rFonts w:asciiTheme="minorHAnsi" w:hAnsiTheme="minorHAnsi" w:cstheme="minorHAnsi"/>
          <w:noProof/>
        </w:rPr>
        <w:t>to enable</w:t>
      </w:r>
      <w:r w:rsidR="009117F2" w:rsidRPr="0062735A">
        <w:rPr>
          <w:rFonts w:asciiTheme="minorHAnsi" w:hAnsiTheme="minorHAnsi" w:cstheme="minorHAnsi"/>
        </w:rPr>
        <w:t xml:space="preserve"> the utilization of other signals (here photoplethysmography) with the same trained model enabling different </w:t>
      </w:r>
      <w:r w:rsidR="00437513" w:rsidRPr="0062735A">
        <w:rPr>
          <w:rFonts w:asciiTheme="minorHAnsi" w:hAnsiTheme="minorHAnsi" w:cstheme="minorHAnsi"/>
        </w:rPr>
        <w:t>application areas</w:t>
      </w:r>
      <w:r w:rsidR="009117F2" w:rsidRPr="0062735A">
        <w:rPr>
          <w:rFonts w:asciiTheme="minorHAnsi" w:hAnsiTheme="minorHAnsi" w:cstheme="minorHAnsi"/>
        </w:rPr>
        <w:t xml:space="preserve">. </w:t>
      </w:r>
    </w:p>
    <w:p w14:paraId="17B5CEB4" w14:textId="77777777" w:rsidR="00B15458" w:rsidRPr="0062735A" w:rsidRDefault="00B15458" w:rsidP="00A46698">
      <w:pPr>
        <w:tabs>
          <w:tab w:val="left" w:pos="142"/>
        </w:tabs>
        <w:spacing w:line="240" w:lineRule="auto"/>
        <w:ind w:left="142"/>
        <w:jc w:val="both"/>
        <w:rPr>
          <w:rFonts w:asciiTheme="minorHAnsi" w:hAnsiTheme="minorHAnsi" w:cstheme="minorHAnsi"/>
        </w:rPr>
      </w:pPr>
      <w:r>
        <w:rPr>
          <w:rFonts w:asciiTheme="minorHAnsi" w:hAnsiTheme="minorHAnsi" w:cstheme="minorHAnsi"/>
        </w:rPr>
        <w:t xml:space="preserve">As sleep classification in adults </w:t>
      </w:r>
      <w:r w:rsidRPr="000523A9">
        <w:rPr>
          <w:rFonts w:asciiTheme="minorHAnsi" w:hAnsiTheme="minorHAnsi" w:cstheme="minorHAnsi"/>
          <w:noProof/>
        </w:rPr>
        <w:t>is well handled</w:t>
      </w:r>
      <w:r>
        <w:rPr>
          <w:rFonts w:asciiTheme="minorHAnsi" w:hAnsiTheme="minorHAnsi" w:cstheme="minorHAnsi"/>
        </w:rPr>
        <w:t xml:space="preserve"> with deep learning</w:t>
      </w:r>
      <w:r w:rsidR="002F65CE">
        <w:rPr>
          <w:rFonts w:asciiTheme="minorHAnsi" w:hAnsiTheme="minorHAnsi" w:cstheme="minorHAnsi"/>
        </w:rPr>
        <w:t>,</w:t>
      </w:r>
      <w:r>
        <w:rPr>
          <w:rFonts w:asciiTheme="minorHAnsi" w:hAnsiTheme="minorHAnsi" w:cstheme="minorHAnsi"/>
        </w:rPr>
        <w:t xml:space="preserve"> </w:t>
      </w:r>
      <w:r w:rsidRPr="002F65CE">
        <w:rPr>
          <w:rFonts w:asciiTheme="minorHAnsi" w:hAnsiTheme="minorHAnsi" w:cstheme="minorHAnsi"/>
          <w:noProof/>
        </w:rPr>
        <w:t>this</w:t>
      </w:r>
      <w:r>
        <w:rPr>
          <w:rFonts w:asciiTheme="minorHAnsi" w:hAnsiTheme="minorHAnsi" w:cstheme="minorHAnsi"/>
        </w:rPr>
        <w:t xml:space="preserve"> publication tries to investigate the possibility of </w:t>
      </w:r>
      <w:r w:rsidRPr="002F65CE">
        <w:rPr>
          <w:rFonts w:asciiTheme="minorHAnsi" w:hAnsiTheme="minorHAnsi" w:cstheme="minorHAnsi"/>
          <w:noProof/>
        </w:rPr>
        <w:t>deep</w:t>
      </w:r>
      <w:r>
        <w:rPr>
          <w:rFonts w:asciiTheme="minorHAnsi" w:hAnsiTheme="minorHAnsi" w:cstheme="minorHAnsi"/>
        </w:rPr>
        <w:t xml:space="preserve"> learning approaches for the more difficult preterm infant sleep classification. </w:t>
      </w:r>
    </w:p>
    <w:p w14:paraId="34C79706" w14:textId="77777777" w:rsidR="00D66E90" w:rsidRPr="000F4310" w:rsidRDefault="00D66E90" w:rsidP="000F4310">
      <w:pPr>
        <w:rPr>
          <w:b/>
        </w:rPr>
      </w:pPr>
      <w:r w:rsidRPr="000F4310">
        <w:rPr>
          <w:b/>
        </w:rPr>
        <w:lastRenderedPageBreak/>
        <w:t>Methods</w:t>
      </w:r>
      <w:bookmarkStart w:id="0" w:name="_GoBack"/>
      <w:bookmarkEnd w:id="0"/>
    </w:p>
    <w:p w14:paraId="67F98D88" w14:textId="77777777" w:rsidR="00B41AE0" w:rsidRPr="000F4310" w:rsidRDefault="00B41AE0" w:rsidP="000F4310">
      <w:pPr>
        <w:rPr>
          <w:b/>
        </w:rPr>
      </w:pPr>
      <w:r w:rsidRPr="000F4310">
        <w:rPr>
          <w:b/>
        </w:rPr>
        <w:t>Population</w:t>
      </w:r>
    </w:p>
    <w:p w14:paraId="6BB777C4" w14:textId="77777777" w:rsidR="007C3C73" w:rsidRPr="0062735A" w:rsidRDefault="00B15458" w:rsidP="00852640">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As </w:t>
      </w:r>
      <w:r w:rsidRPr="002F65CE">
        <w:rPr>
          <w:rFonts w:asciiTheme="minorHAnsi" w:hAnsiTheme="minorHAnsi" w:cstheme="minorHAnsi"/>
          <w:noProof/>
        </w:rPr>
        <w:t>deep</w:t>
      </w:r>
      <w:r>
        <w:rPr>
          <w:rFonts w:asciiTheme="minorHAnsi" w:hAnsiTheme="minorHAnsi" w:cstheme="minorHAnsi"/>
        </w:rPr>
        <w:t xml:space="preserve"> learning demands generally more data than </w:t>
      </w:r>
      <w:r w:rsidR="002F65CE">
        <w:rPr>
          <w:rFonts w:asciiTheme="minorHAnsi" w:hAnsiTheme="minorHAnsi" w:cstheme="minorHAnsi"/>
          <w:noProof/>
        </w:rPr>
        <w:t>traditional</w:t>
      </w:r>
      <w:r>
        <w:rPr>
          <w:rFonts w:asciiTheme="minorHAnsi" w:hAnsiTheme="minorHAnsi" w:cstheme="minorHAnsi"/>
        </w:rPr>
        <w:t xml:space="preserve"> machine learning,</w:t>
      </w:r>
      <w:r w:rsidR="007C3C73" w:rsidRPr="0062735A">
        <w:rPr>
          <w:rFonts w:asciiTheme="minorHAnsi" w:hAnsiTheme="minorHAnsi" w:cstheme="minorHAnsi"/>
        </w:rPr>
        <w:t xml:space="preserve"> thre</w:t>
      </w:r>
      <w:r>
        <w:rPr>
          <w:rFonts w:asciiTheme="minorHAnsi" w:hAnsiTheme="minorHAnsi" w:cstheme="minorHAnsi"/>
        </w:rPr>
        <w:t>e retrospective studies were combined</w:t>
      </w:r>
      <w:r w:rsidR="007C3C73" w:rsidRPr="0062735A">
        <w:rPr>
          <w:rFonts w:asciiTheme="minorHAnsi" w:hAnsiTheme="minorHAnsi" w:cstheme="minorHAnsi"/>
        </w:rPr>
        <w:t>. The dataset recording</w:t>
      </w:r>
      <w:r w:rsidR="000D5A23" w:rsidRPr="0062735A">
        <w:rPr>
          <w:rFonts w:asciiTheme="minorHAnsi" w:hAnsiTheme="minorHAnsi" w:cstheme="minorHAnsi"/>
        </w:rPr>
        <w:t>s</w:t>
      </w:r>
      <w:r w:rsidR="007C3C73" w:rsidRPr="0062735A">
        <w:rPr>
          <w:rFonts w:asciiTheme="minorHAnsi" w:hAnsiTheme="minorHAnsi" w:cstheme="minorHAnsi"/>
        </w:rPr>
        <w:t xml:space="preserve"> have a timespan of several years in-between them. The infants </w:t>
      </w:r>
      <w:r w:rsidR="007C3C73" w:rsidRPr="000523A9">
        <w:rPr>
          <w:rFonts w:asciiTheme="minorHAnsi" w:hAnsiTheme="minorHAnsi" w:cstheme="minorHAnsi"/>
          <w:noProof/>
        </w:rPr>
        <w:t>were admitted</w:t>
      </w:r>
      <w:r w:rsidR="007C3C73" w:rsidRPr="0062735A">
        <w:rPr>
          <w:rFonts w:asciiTheme="minorHAnsi" w:hAnsiTheme="minorHAnsi" w:cstheme="minorHAnsi"/>
        </w:rPr>
        <w:t xml:space="preserve"> to the NICU of the neonatal department at the Máxima Medical Center Veldhoven, The Netherlands. Ethical approval was given by the medical ethical committee of the hospital</w:t>
      </w:r>
      <w:r w:rsidR="000523A9">
        <w:rPr>
          <w:rFonts w:asciiTheme="minorHAnsi" w:hAnsiTheme="minorHAnsi" w:cstheme="minorHAnsi"/>
          <w:noProof/>
        </w:rPr>
        <w:t>,</w:t>
      </w:r>
      <w:r w:rsidR="000523A9" w:rsidRPr="000523A9">
        <w:rPr>
          <w:rFonts w:asciiTheme="minorHAnsi" w:hAnsiTheme="minorHAnsi" w:cstheme="minorHAnsi"/>
          <w:noProof/>
        </w:rPr>
        <w:t xml:space="preserve"> and</w:t>
      </w:r>
      <w:r w:rsidR="007C3C73" w:rsidRPr="0062735A">
        <w:rPr>
          <w:rFonts w:asciiTheme="minorHAnsi" w:hAnsiTheme="minorHAnsi" w:cstheme="minorHAnsi"/>
        </w:rPr>
        <w:t xml:space="preserve"> </w:t>
      </w:r>
      <w:r w:rsidR="007C3C73" w:rsidRPr="000523A9">
        <w:rPr>
          <w:rFonts w:asciiTheme="minorHAnsi" w:hAnsiTheme="minorHAnsi" w:cstheme="minorHAnsi"/>
          <w:noProof/>
        </w:rPr>
        <w:t>written consent was given by the patient’s parents</w:t>
      </w:r>
      <w:r w:rsidR="007C3C73" w:rsidRPr="0062735A">
        <w:rPr>
          <w:rFonts w:asciiTheme="minorHAnsi" w:hAnsiTheme="minorHAnsi" w:cstheme="minorHAnsi"/>
        </w:rPr>
        <w:t xml:space="preserve">. </w:t>
      </w:r>
      <w:r w:rsidR="00B41AE0" w:rsidRPr="0062735A">
        <w:rPr>
          <w:rFonts w:asciiTheme="minorHAnsi" w:hAnsiTheme="minorHAnsi" w:cstheme="minorHAnsi"/>
        </w:rPr>
        <w:t xml:space="preserve">In </w:t>
      </w:r>
      <w:r w:rsidR="007C3C73" w:rsidRPr="0062735A">
        <w:rPr>
          <w:rFonts w:asciiTheme="minorHAnsi" w:hAnsiTheme="minorHAnsi" w:cstheme="minorHAnsi"/>
        </w:rPr>
        <w:t xml:space="preserve">those </w:t>
      </w:r>
      <w:r w:rsidR="00B41AE0" w:rsidRPr="0062735A">
        <w:rPr>
          <w:rFonts w:asciiTheme="minorHAnsi" w:hAnsiTheme="minorHAnsi" w:cstheme="minorHAnsi"/>
        </w:rPr>
        <w:t>three retrospective studies, 3</w:t>
      </w:r>
      <w:r w:rsidR="00612314" w:rsidRPr="0062735A">
        <w:rPr>
          <w:rFonts w:asciiTheme="minorHAnsi" w:hAnsiTheme="minorHAnsi" w:cstheme="minorHAnsi"/>
        </w:rPr>
        <w:t>4</w:t>
      </w:r>
      <w:r w:rsidR="00B41AE0" w:rsidRPr="0062735A">
        <w:rPr>
          <w:rFonts w:asciiTheme="minorHAnsi" w:hAnsiTheme="minorHAnsi" w:cstheme="minorHAnsi"/>
        </w:rPr>
        <w:t xml:space="preserve"> (</w:t>
      </w:r>
      <w:r w:rsidR="0089009F" w:rsidRPr="0062735A">
        <w:rPr>
          <w:rFonts w:asciiTheme="minorHAnsi" w:hAnsiTheme="minorHAnsi" w:cstheme="minorHAnsi"/>
        </w:rPr>
        <w:t>8</w:t>
      </w:r>
      <w:r w:rsidR="006B382C" w:rsidRPr="0062735A">
        <w:rPr>
          <w:rFonts w:asciiTheme="minorHAnsi" w:hAnsiTheme="minorHAnsi" w:cstheme="minorHAnsi"/>
        </w:rPr>
        <w:t xml:space="preserve">, </w:t>
      </w:r>
      <w:r w:rsidR="00612314" w:rsidRPr="0062735A">
        <w:rPr>
          <w:rFonts w:asciiTheme="minorHAnsi" w:hAnsiTheme="minorHAnsi" w:cstheme="minorHAnsi"/>
        </w:rPr>
        <w:t>9</w:t>
      </w:r>
      <w:r w:rsidR="006B382C" w:rsidRPr="0062735A">
        <w:rPr>
          <w:rFonts w:asciiTheme="minorHAnsi" w:hAnsiTheme="minorHAnsi" w:cstheme="minorHAnsi"/>
        </w:rPr>
        <w:t xml:space="preserve">, </w:t>
      </w:r>
      <w:r w:rsidR="0089009F" w:rsidRPr="0062735A">
        <w:rPr>
          <w:rFonts w:asciiTheme="minorHAnsi" w:hAnsiTheme="minorHAnsi" w:cstheme="minorHAnsi"/>
        </w:rPr>
        <w:t>17</w:t>
      </w:r>
      <w:r w:rsidR="00B41AE0" w:rsidRPr="0062735A">
        <w:rPr>
          <w:rFonts w:asciiTheme="minorHAnsi" w:hAnsiTheme="minorHAnsi" w:cstheme="minorHAnsi"/>
        </w:rPr>
        <w:t xml:space="preserve">) stable preterm infants </w:t>
      </w:r>
      <w:r w:rsidR="00B41AE0" w:rsidRPr="000523A9">
        <w:rPr>
          <w:rFonts w:asciiTheme="minorHAnsi" w:hAnsiTheme="minorHAnsi" w:cstheme="minorHAnsi"/>
          <w:noProof/>
        </w:rPr>
        <w:t>were analyzed</w:t>
      </w:r>
      <w:r w:rsidR="00B41AE0" w:rsidRPr="0062735A">
        <w:rPr>
          <w:rFonts w:asciiTheme="minorHAnsi" w:hAnsiTheme="minorHAnsi" w:cstheme="minorHAnsi"/>
        </w:rPr>
        <w:t xml:space="preserve"> </w:t>
      </w:r>
      <w:r w:rsidR="000D5A23" w:rsidRPr="0062735A">
        <w:rPr>
          <w:rFonts w:asciiTheme="minorHAnsi" w:hAnsiTheme="minorHAnsi" w:cstheme="minorHAnsi"/>
        </w:rPr>
        <w:t>during</w:t>
      </w:r>
      <w:r w:rsidR="00612314" w:rsidRPr="0062735A">
        <w:rPr>
          <w:rFonts w:asciiTheme="minorHAnsi" w:hAnsiTheme="minorHAnsi" w:cstheme="minorHAnsi"/>
        </w:rPr>
        <w:t xml:space="preserve"> 39 sessions. The preterm infants were </w:t>
      </w:r>
      <w:r w:rsidR="00B41AE0" w:rsidRPr="0062735A">
        <w:rPr>
          <w:rFonts w:asciiTheme="minorHAnsi" w:hAnsiTheme="minorHAnsi" w:cstheme="minorHAnsi"/>
        </w:rPr>
        <w:t xml:space="preserve">born with a mean gestational age (GA) of </w:t>
      </w:r>
      <w:r w:rsidR="00612314" w:rsidRPr="0062735A">
        <w:rPr>
          <w:rFonts w:asciiTheme="minorHAnsi" w:hAnsiTheme="minorHAnsi" w:cstheme="minorHAnsi"/>
        </w:rPr>
        <w:t>29</w:t>
      </w:r>
      <w:r w:rsidR="00B41AE0" w:rsidRPr="0062735A">
        <w:rPr>
          <w:rFonts w:asciiTheme="minorHAnsi" w:hAnsiTheme="minorHAnsi" w:cstheme="minorHAnsi"/>
        </w:rPr>
        <w:t xml:space="preserve"> ± </w:t>
      </w:r>
      <w:r w:rsidR="00612314" w:rsidRPr="0062735A">
        <w:rPr>
          <w:rFonts w:asciiTheme="minorHAnsi" w:hAnsiTheme="minorHAnsi" w:cstheme="minorHAnsi"/>
        </w:rPr>
        <w:t>4.6</w:t>
      </w:r>
      <w:r w:rsidR="00B41AE0" w:rsidRPr="0062735A">
        <w:rPr>
          <w:rFonts w:asciiTheme="minorHAnsi" w:hAnsiTheme="minorHAnsi" w:cstheme="minorHAnsi"/>
          <w:color w:val="FFC000"/>
        </w:rPr>
        <w:t xml:space="preserve"> </w:t>
      </w:r>
      <w:r w:rsidR="00B41AE0" w:rsidRPr="0062735A">
        <w:rPr>
          <w:rFonts w:asciiTheme="minorHAnsi" w:hAnsiTheme="minorHAnsi" w:cstheme="minorHAnsi"/>
        </w:rPr>
        <w:t xml:space="preserve">weeks. They </w:t>
      </w:r>
      <w:r w:rsidR="00B41AE0" w:rsidRPr="000523A9">
        <w:rPr>
          <w:rFonts w:asciiTheme="minorHAnsi" w:hAnsiTheme="minorHAnsi" w:cstheme="minorHAnsi"/>
          <w:noProof/>
        </w:rPr>
        <w:t>were studied</w:t>
      </w:r>
      <w:r w:rsidR="00B41AE0" w:rsidRPr="0062735A">
        <w:rPr>
          <w:rFonts w:asciiTheme="minorHAnsi" w:hAnsiTheme="minorHAnsi" w:cstheme="minorHAnsi"/>
        </w:rPr>
        <w:t xml:space="preserve"> at a mean postmenstrual age (PMA) of 3</w:t>
      </w:r>
      <w:r w:rsidR="00612314" w:rsidRPr="0062735A">
        <w:rPr>
          <w:rFonts w:asciiTheme="minorHAnsi" w:hAnsiTheme="minorHAnsi" w:cstheme="minorHAnsi"/>
        </w:rPr>
        <w:t>0</w:t>
      </w:r>
      <w:r w:rsidR="00B41AE0" w:rsidRPr="0062735A">
        <w:rPr>
          <w:rFonts w:asciiTheme="minorHAnsi" w:hAnsiTheme="minorHAnsi" w:cstheme="minorHAnsi"/>
        </w:rPr>
        <w:t xml:space="preserve"> ± </w:t>
      </w:r>
      <w:r w:rsidR="00612314" w:rsidRPr="0062735A">
        <w:rPr>
          <w:rFonts w:asciiTheme="minorHAnsi" w:hAnsiTheme="minorHAnsi" w:cstheme="minorHAnsi"/>
        </w:rPr>
        <w:t>2.4</w:t>
      </w:r>
      <w:r w:rsidR="00B41AE0" w:rsidRPr="0062735A">
        <w:rPr>
          <w:rFonts w:asciiTheme="minorHAnsi" w:hAnsiTheme="minorHAnsi" w:cstheme="minorHAnsi"/>
          <w:color w:val="FFC000"/>
        </w:rPr>
        <w:t xml:space="preserve"> </w:t>
      </w:r>
      <w:r w:rsidR="00B41AE0" w:rsidRPr="0062735A">
        <w:rPr>
          <w:rFonts w:asciiTheme="minorHAnsi" w:hAnsiTheme="minorHAnsi" w:cstheme="minorHAnsi"/>
        </w:rPr>
        <w:t xml:space="preserve">weeks. The patients had a mean birth weight of </w:t>
      </w:r>
      <w:r w:rsidR="00612314" w:rsidRPr="0062735A">
        <w:rPr>
          <w:rFonts w:asciiTheme="minorHAnsi" w:hAnsiTheme="minorHAnsi" w:cstheme="minorHAnsi"/>
        </w:rPr>
        <w:t>1338 ± 473</w:t>
      </w:r>
      <w:r w:rsidR="00B41AE0" w:rsidRPr="0062735A">
        <w:rPr>
          <w:rFonts w:asciiTheme="minorHAnsi" w:hAnsiTheme="minorHAnsi" w:cstheme="minorHAnsi"/>
        </w:rPr>
        <w:t xml:space="preserve">g. </w:t>
      </w:r>
    </w:p>
    <w:p w14:paraId="787A807A" w14:textId="77777777" w:rsidR="00AA7841" w:rsidRPr="000F4310" w:rsidRDefault="00AA7841" w:rsidP="000F4310">
      <w:pPr>
        <w:rPr>
          <w:b/>
        </w:rPr>
      </w:pPr>
      <w:r w:rsidRPr="000F4310">
        <w:rPr>
          <w:b/>
        </w:rPr>
        <w:t xml:space="preserve">Data recordings </w:t>
      </w:r>
    </w:p>
    <w:p w14:paraId="0E9FC647" w14:textId="77777777" w:rsidR="006B382C" w:rsidRPr="0062735A" w:rsidRDefault="006B38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Vital signs recordings for all studies </w:t>
      </w:r>
      <w:r w:rsidRPr="000523A9">
        <w:rPr>
          <w:rFonts w:asciiTheme="minorHAnsi" w:hAnsiTheme="minorHAnsi" w:cstheme="minorHAnsi"/>
          <w:noProof/>
        </w:rPr>
        <w:t>were performed</w:t>
      </w:r>
      <w:r w:rsidRPr="0062735A">
        <w:rPr>
          <w:rFonts w:asciiTheme="minorHAnsi" w:hAnsiTheme="minorHAnsi" w:cstheme="minorHAnsi"/>
        </w:rPr>
        <w:t xml:space="preserve"> with a Philips patient monitor (Intellivue MX 800, Germany) at sampling frequencies of 500 and 2</w:t>
      </w:r>
      <w:r w:rsidR="000D5A23" w:rsidRPr="0062735A">
        <w:rPr>
          <w:rFonts w:asciiTheme="minorHAnsi" w:hAnsiTheme="minorHAnsi" w:cstheme="minorHAnsi"/>
        </w:rPr>
        <w:t>50 Hz (n=2). The 250 Hz data were</w:t>
      </w:r>
      <w:r w:rsidRPr="0062735A">
        <w:rPr>
          <w:rFonts w:asciiTheme="minorHAnsi" w:hAnsiTheme="minorHAnsi" w:cstheme="minorHAnsi"/>
        </w:rPr>
        <w:t xml:space="preserve"> interpolated to meet the 500 Hz. </w:t>
      </w:r>
    </w:p>
    <w:p w14:paraId="2286524F" w14:textId="77777777" w:rsidR="006B382C" w:rsidRPr="0062735A" w:rsidRDefault="006B38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Eac</w:t>
      </w:r>
      <w:r w:rsidR="000D5A23" w:rsidRPr="0062735A">
        <w:rPr>
          <w:rFonts w:asciiTheme="minorHAnsi" w:hAnsiTheme="minorHAnsi" w:cstheme="minorHAnsi"/>
        </w:rPr>
        <w:t>h preterm infant was also video-</w:t>
      </w:r>
      <w:r w:rsidRPr="0062735A">
        <w:rPr>
          <w:rFonts w:asciiTheme="minorHAnsi" w:hAnsiTheme="minorHAnsi" w:cstheme="minorHAnsi"/>
        </w:rPr>
        <w:t xml:space="preserve">recorded. Videos were either recorded of the face or </w:t>
      </w:r>
      <w:r w:rsidR="000D5A23" w:rsidRPr="0062735A">
        <w:rPr>
          <w:rFonts w:asciiTheme="minorHAnsi" w:hAnsiTheme="minorHAnsi" w:cstheme="minorHAnsi"/>
        </w:rPr>
        <w:t>the</w:t>
      </w:r>
      <w:r w:rsidR="000D5A23" w:rsidRPr="0062735A">
        <w:rPr>
          <w:rFonts w:asciiTheme="minorHAnsi" w:hAnsiTheme="minorHAnsi" w:cstheme="minorHAnsi"/>
          <w:color w:val="FF0000"/>
        </w:rPr>
        <w:t xml:space="preserve"> </w:t>
      </w:r>
      <w:r w:rsidRPr="0062735A">
        <w:rPr>
          <w:rFonts w:asciiTheme="minorHAnsi" w:hAnsiTheme="minorHAnsi" w:cstheme="minorHAnsi"/>
        </w:rPr>
        <w:t xml:space="preserve">total body view. The used cameras were standard, medium resolution, greyscale devices. </w:t>
      </w:r>
    </w:p>
    <w:p w14:paraId="1610633D" w14:textId="77777777" w:rsidR="00B41AE0" w:rsidRPr="000F4310" w:rsidRDefault="00B41AE0" w:rsidP="000F4310">
      <w:pPr>
        <w:rPr>
          <w:b/>
        </w:rPr>
      </w:pPr>
      <w:r w:rsidRPr="000F4310">
        <w:rPr>
          <w:b/>
        </w:rPr>
        <w:t>Annotations</w:t>
      </w:r>
    </w:p>
    <w:p w14:paraId="0DBBDA07" w14:textId="77777777" w:rsidR="00B41AE0" w:rsidRPr="0062735A" w:rsidRDefault="000523A9" w:rsidP="00852640">
      <w:pPr>
        <w:tabs>
          <w:tab w:val="left" w:pos="0"/>
        </w:tabs>
        <w:spacing w:line="240" w:lineRule="auto"/>
        <w:ind w:left="142"/>
        <w:jc w:val="both"/>
        <w:rPr>
          <w:rFonts w:asciiTheme="minorHAnsi" w:hAnsiTheme="minorHAnsi" w:cstheme="minorHAnsi"/>
        </w:rPr>
      </w:pPr>
      <w:r>
        <w:rPr>
          <w:rFonts w:asciiTheme="minorHAnsi" w:hAnsiTheme="minorHAnsi" w:cstheme="minorHAnsi"/>
          <w:noProof/>
        </w:rPr>
        <w:t>Per dataset, two trained observers annotated the data</w:t>
      </w:r>
      <w:r w:rsidR="00B41AE0" w:rsidRPr="0062735A">
        <w:rPr>
          <w:rFonts w:asciiTheme="minorHAnsi" w:hAnsiTheme="minorHAnsi" w:cstheme="minorHAnsi"/>
        </w:rPr>
        <w:t xml:space="preserve"> based on 30 s </w:t>
      </w:r>
      <w:r w:rsidR="000D5A23" w:rsidRPr="0062735A">
        <w:rPr>
          <w:rFonts w:asciiTheme="minorHAnsi" w:hAnsiTheme="minorHAnsi" w:cstheme="minorHAnsi"/>
        </w:rPr>
        <w:t>intervals</w:t>
      </w:r>
      <w:r w:rsidR="00B41AE0" w:rsidRPr="0062735A">
        <w:rPr>
          <w:rFonts w:asciiTheme="minorHAnsi" w:hAnsiTheme="minorHAnsi" w:cstheme="minorHAnsi"/>
        </w:rPr>
        <w:t xml:space="preserve"> adhering the Prechtl system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{"citationItems":[{"id":"ITEM-1","itemData":{"abstract":"The concept of behavioural states in the young infant has been used in two con- notations: (1) as a descriptive categorisation of behaviour; and (2) as an explanation of brain mechanisms which modify the responsiveness of the infant. States have been either directly observed or assessed from polygraphic recordings. The criteria and definitions of states vary widely between investigators. States can be defined as finite and discrete vectors representing distinct and qualitatively different conditions, each of them considered as particular modes of nervous activity. The hypothesis of a con- tinuum of arousal is rejected.","author":[{"dropping-particle":"","family":"Prechtl","given":"H F R","non-dropping-particle":"","parse-names":false,"suffix":""}],"container-title":"Brain Research","id":"ITEM-1","issue":"September 1973","issued":{"date-parts":[["1974"]]},"page":"185-212","title":"The behavioural states of the newborn infant (a review)","type":"article-journal","volume":"76"},"uris":["http://www.mendeley.com/documents/?uuid=b84d8563-ae58-4bc8-915f-df542bb4ea91"]}],"mendeley":{"formattedCitation":"[17]","plainTextFormattedCitation":"[17]","previouslyFormattedCitation":"[17]"},"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[17]</w:t>
      </w:r>
      <w:r w:rsidR="00852640" w:rsidRPr="0062735A">
        <w:rPr>
          <w:rFonts w:asciiTheme="minorHAnsi" w:hAnsiTheme="minorHAnsi" w:cstheme="minorHAnsi"/>
        </w:rPr>
        <w:fldChar w:fldCharType="end"/>
      </w:r>
      <w:r w:rsidR="00B41AE0" w:rsidRPr="0062735A">
        <w:rPr>
          <w:rFonts w:asciiTheme="minorHAnsi" w:hAnsiTheme="minorHAnsi" w:cstheme="minorHAnsi"/>
        </w:rPr>
        <w:t>. The observers used a reference ECG time series and video information for annotation. They annotated the following states: AS, QS, IS, wake, caretaking</w:t>
      </w:r>
      <w:r w:rsidR="002F65CE">
        <w:rPr>
          <w:rFonts w:asciiTheme="minorHAnsi" w:hAnsiTheme="minorHAnsi" w:cstheme="minorHAnsi"/>
        </w:rPr>
        <w:t>,</w:t>
      </w:r>
      <w:r w:rsidR="00B41AE0" w:rsidRPr="0062735A">
        <w:rPr>
          <w:rFonts w:asciiTheme="minorHAnsi" w:hAnsiTheme="minorHAnsi" w:cstheme="minorHAnsi"/>
        </w:rPr>
        <w:t xml:space="preserve"> </w:t>
      </w:r>
      <w:r w:rsidR="00B41AE0" w:rsidRPr="002F65CE">
        <w:rPr>
          <w:rFonts w:asciiTheme="minorHAnsi" w:hAnsiTheme="minorHAnsi" w:cstheme="minorHAnsi"/>
          <w:noProof/>
        </w:rPr>
        <w:t>and</w:t>
      </w:r>
      <w:r w:rsidR="00B41AE0" w:rsidRPr="0062735A">
        <w:rPr>
          <w:rFonts w:asciiTheme="minorHAnsi" w:hAnsiTheme="minorHAnsi" w:cstheme="minorHAnsi"/>
        </w:rPr>
        <w:t xml:space="preserve"> unknown (unable to annotate). The total duration of annotated data was </w:t>
      </w:r>
      <w:r w:rsidR="00AA5D2E" w:rsidRPr="00AA5D2E">
        <w:rPr>
          <w:rFonts w:asciiTheme="minorHAnsi" w:hAnsiTheme="minorHAnsi" w:cstheme="minorHAnsi"/>
        </w:rPr>
        <w:t>167</w:t>
      </w:r>
      <w:r w:rsidR="00B41AE0" w:rsidRPr="00AA5D2E">
        <w:rPr>
          <w:rFonts w:asciiTheme="minorHAnsi" w:hAnsiTheme="minorHAnsi" w:cstheme="minorHAnsi"/>
        </w:rPr>
        <w:t>h (</w:t>
      </w:r>
      <w:r w:rsidR="00AA5D2E" w:rsidRPr="00AA5D2E">
        <w:rPr>
          <w:rFonts w:asciiTheme="minorHAnsi" w:hAnsiTheme="minorHAnsi" w:cstheme="minorHAnsi"/>
        </w:rPr>
        <w:t>20021</w:t>
      </w:r>
      <w:r w:rsidR="00B41AE0" w:rsidRPr="00AA5D2E">
        <w:rPr>
          <w:rFonts w:asciiTheme="minorHAnsi" w:hAnsiTheme="minorHAnsi" w:cstheme="minorHAnsi"/>
        </w:rPr>
        <w:t xml:space="preserve"> </w:t>
      </w:r>
      <w:r w:rsidR="00B41AE0" w:rsidRPr="0062735A">
        <w:rPr>
          <w:rFonts w:asciiTheme="minorHAnsi" w:hAnsiTheme="minorHAnsi" w:cstheme="minorHAnsi"/>
        </w:rPr>
        <w:t xml:space="preserve">30s </w:t>
      </w:r>
      <w:r w:rsidR="000D5A23" w:rsidRPr="0062735A">
        <w:rPr>
          <w:rFonts w:asciiTheme="minorHAnsi" w:hAnsiTheme="minorHAnsi" w:cstheme="minorHAnsi"/>
        </w:rPr>
        <w:t>intervals</w:t>
      </w:r>
      <w:r w:rsidR="00B41AE0" w:rsidRPr="0062735A">
        <w:rPr>
          <w:rFonts w:asciiTheme="minorHAnsi" w:hAnsiTheme="minorHAnsi" w:cstheme="minorHAnsi"/>
        </w:rPr>
        <w:t xml:space="preserve">) with a mean duration per patient of </w:t>
      </w:r>
      <w:r w:rsidR="00AA5D2E" w:rsidRPr="00AA5D2E">
        <w:rPr>
          <w:rFonts w:asciiTheme="minorHAnsi" w:hAnsiTheme="minorHAnsi" w:cstheme="minorHAnsi"/>
        </w:rPr>
        <w:t>4.28</w:t>
      </w:r>
      <w:r w:rsidR="00B41AE0" w:rsidRPr="00AA5D2E">
        <w:rPr>
          <w:rFonts w:asciiTheme="minorHAnsi" w:hAnsiTheme="minorHAnsi" w:cstheme="minorHAnsi"/>
        </w:rPr>
        <w:t xml:space="preserve"> ± 1.</w:t>
      </w:r>
      <w:r w:rsidR="00AA5D2E" w:rsidRPr="00AA5D2E">
        <w:rPr>
          <w:rFonts w:asciiTheme="minorHAnsi" w:hAnsiTheme="minorHAnsi" w:cstheme="minorHAnsi"/>
        </w:rPr>
        <w:t>5</w:t>
      </w:r>
      <w:r w:rsidR="00B41AE0" w:rsidRPr="00AA5D2E">
        <w:rPr>
          <w:rFonts w:asciiTheme="minorHAnsi" w:hAnsiTheme="minorHAnsi" w:cstheme="minorHAnsi"/>
        </w:rPr>
        <w:t>h</w:t>
      </w:r>
      <w:r w:rsidR="00AA5D2E">
        <w:rPr>
          <w:rFonts w:asciiTheme="minorHAnsi" w:hAnsiTheme="minorHAnsi" w:cstheme="minorHAnsi"/>
        </w:rPr>
        <w:t xml:space="preserve"> (513 </w:t>
      </w:r>
      <w:r w:rsidR="00AA5D2E" w:rsidRPr="00AA5D2E">
        <w:rPr>
          <w:rFonts w:asciiTheme="minorHAnsi" w:hAnsiTheme="minorHAnsi" w:cstheme="minorHAnsi"/>
        </w:rPr>
        <w:t>±</w:t>
      </w:r>
      <w:r w:rsidR="00AA5D2E">
        <w:rPr>
          <w:rFonts w:asciiTheme="minorHAnsi" w:hAnsiTheme="minorHAnsi" w:cstheme="minorHAnsi"/>
        </w:rPr>
        <w:t xml:space="preserve"> 179 30s intervals)</w:t>
      </w:r>
      <w:r w:rsidR="00AA5D2E">
        <w:rPr>
          <w:rFonts w:asciiTheme="minorHAnsi" w:hAnsiTheme="minorHAnsi" w:cstheme="minorHAnsi"/>
          <w:color w:val="FFC000"/>
        </w:rPr>
        <w:t>.</w:t>
      </w:r>
      <w:r w:rsidR="00B41AE0" w:rsidRPr="0062735A">
        <w:rPr>
          <w:rFonts w:asciiTheme="minorHAnsi" w:hAnsiTheme="minorHAnsi" w:cstheme="minorHAnsi"/>
        </w:rPr>
        <w:t>The overall distribution of state was: AS</w:t>
      </w:r>
      <w:r w:rsidR="00B41AE0" w:rsidRPr="00AA5D2E">
        <w:rPr>
          <w:rFonts w:asciiTheme="minorHAnsi" w:hAnsiTheme="minorHAnsi" w:cstheme="minorHAnsi"/>
        </w:rPr>
        <w:t xml:space="preserve">: </w:t>
      </w:r>
      <w:r w:rsidR="00AA5D2E" w:rsidRPr="00AA5D2E">
        <w:rPr>
          <w:rFonts w:asciiTheme="minorHAnsi" w:hAnsiTheme="minorHAnsi" w:cstheme="minorHAnsi"/>
        </w:rPr>
        <w:t>51</w:t>
      </w:r>
      <w:r w:rsidR="00B41AE0" w:rsidRPr="00AA5D2E">
        <w:rPr>
          <w:rFonts w:asciiTheme="minorHAnsi" w:hAnsiTheme="minorHAnsi" w:cstheme="minorHAnsi"/>
        </w:rPr>
        <w:t>.</w:t>
      </w:r>
      <w:r w:rsidR="00AA5D2E" w:rsidRPr="00AA5D2E">
        <w:rPr>
          <w:rFonts w:asciiTheme="minorHAnsi" w:hAnsiTheme="minorHAnsi" w:cstheme="minorHAnsi"/>
        </w:rPr>
        <w:t>4</w:t>
      </w:r>
      <w:r w:rsidR="00AA5D2E">
        <w:rPr>
          <w:rFonts w:asciiTheme="minorHAnsi" w:hAnsiTheme="minorHAnsi" w:cstheme="minorHAnsi"/>
        </w:rPr>
        <w:t>5</w:t>
      </w:r>
      <w:r w:rsidR="00B41AE0" w:rsidRPr="00AA5D2E">
        <w:rPr>
          <w:rFonts w:asciiTheme="minorHAnsi" w:hAnsiTheme="minorHAnsi" w:cstheme="minorHAnsi"/>
        </w:rPr>
        <w:t xml:space="preserve"> %, QS: </w:t>
      </w:r>
      <w:r w:rsidR="00AA5D2E" w:rsidRPr="00AA5D2E">
        <w:rPr>
          <w:rFonts w:asciiTheme="minorHAnsi" w:hAnsiTheme="minorHAnsi" w:cstheme="minorHAnsi"/>
        </w:rPr>
        <w:t>12</w:t>
      </w:r>
      <w:r w:rsidR="00AA5D2E">
        <w:rPr>
          <w:rFonts w:asciiTheme="minorHAnsi" w:hAnsiTheme="minorHAnsi" w:cstheme="minorHAnsi"/>
        </w:rPr>
        <w:t>.</w:t>
      </w:r>
      <w:r w:rsidR="00AA5D2E" w:rsidRPr="00AA5D2E">
        <w:rPr>
          <w:rFonts w:asciiTheme="minorHAnsi" w:hAnsiTheme="minorHAnsi" w:cstheme="minorHAnsi"/>
        </w:rPr>
        <w:t>7</w:t>
      </w:r>
      <w:r w:rsidR="00B41AE0" w:rsidRPr="00AA5D2E">
        <w:rPr>
          <w:rFonts w:asciiTheme="minorHAnsi" w:hAnsiTheme="minorHAnsi" w:cstheme="minorHAnsi"/>
        </w:rPr>
        <w:t xml:space="preserve"> %, IS: </w:t>
      </w:r>
      <w:r w:rsidR="00AA5D2E">
        <w:rPr>
          <w:rFonts w:asciiTheme="minorHAnsi" w:hAnsiTheme="minorHAnsi" w:cstheme="minorHAnsi"/>
        </w:rPr>
        <w:t>1</w:t>
      </w:r>
      <w:r w:rsidR="00AA5D2E" w:rsidRPr="00AA5D2E">
        <w:rPr>
          <w:rFonts w:asciiTheme="minorHAnsi" w:hAnsiTheme="minorHAnsi" w:cstheme="minorHAnsi"/>
        </w:rPr>
        <w:t>6.</w:t>
      </w:r>
      <w:r w:rsidR="00AA5D2E">
        <w:rPr>
          <w:rFonts w:asciiTheme="minorHAnsi" w:hAnsiTheme="minorHAnsi" w:cstheme="minorHAnsi"/>
        </w:rPr>
        <w:t>5</w:t>
      </w:r>
      <w:r w:rsidR="00B41AE0" w:rsidRPr="00AA5D2E">
        <w:rPr>
          <w:rFonts w:asciiTheme="minorHAnsi" w:hAnsiTheme="minorHAnsi" w:cstheme="minorHAnsi"/>
        </w:rPr>
        <w:t xml:space="preserve">%, </w:t>
      </w:r>
      <w:r w:rsidR="00B41AE0" w:rsidRPr="0062735A">
        <w:rPr>
          <w:rFonts w:asciiTheme="minorHAnsi" w:hAnsiTheme="minorHAnsi" w:cstheme="minorHAnsi"/>
        </w:rPr>
        <w:t>wake</w:t>
      </w:r>
      <w:r w:rsidR="00B41AE0" w:rsidRPr="00AA5D2E">
        <w:rPr>
          <w:rFonts w:asciiTheme="minorHAnsi" w:hAnsiTheme="minorHAnsi" w:cstheme="minorHAnsi"/>
        </w:rPr>
        <w:t xml:space="preserve">: </w:t>
      </w:r>
      <w:r w:rsidR="00AA5D2E">
        <w:rPr>
          <w:rFonts w:asciiTheme="minorHAnsi" w:hAnsiTheme="minorHAnsi" w:cstheme="minorHAnsi"/>
        </w:rPr>
        <w:t>6.6</w:t>
      </w:r>
      <w:r w:rsidR="00B41AE0" w:rsidRPr="00AA5D2E">
        <w:rPr>
          <w:rFonts w:asciiTheme="minorHAnsi" w:hAnsiTheme="minorHAnsi" w:cstheme="minorHAnsi"/>
        </w:rPr>
        <w:t xml:space="preserve">%, </w:t>
      </w:r>
      <w:r w:rsidR="00B41AE0" w:rsidRPr="0062735A">
        <w:rPr>
          <w:rFonts w:asciiTheme="minorHAnsi" w:hAnsiTheme="minorHAnsi" w:cstheme="minorHAnsi"/>
        </w:rPr>
        <w:t xml:space="preserve">caretaking: </w:t>
      </w:r>
      <w:r w:rsidR="00AA5D2E">
        <w:rPr>
          <w:rFonts w:asciiTheme="minorHAnsi" w:hAnsiTheme="minorHAnsi" w:cstheme="minorHAnsi"/>
        </w:rPr>
        <w:t>2.2</w:t>
      </w:r>
      <w:r w:rsidR="00B41AE0" w:rsidRPr="0062735A">
        <w:rPr>
          <w:rFonts w:asciiTheme="minorHAnsi" w:hAnsiTheme="minorHAnsi" w:cstheme="minorHAnsi"/>
        </w:rPr>
        <w:t xml:space="preserve">% and unknown: </w:t>
      </w:r>
      <w:r w:rsidR="00AA5D2E" w:rsidRPr="00AA5D2E">
        <w:rPr>
          <w:rFonts w:asciiTheme="minorHAnsi" w:hAnsiTheme="minorHAnsi" w:cstheme="minorHAnsi"/>
        </w:rPr>
        <w:t>10.</w:t>
      </w:r>
      <w:r w:rsidR="00AA5D2E">
        <w:rPr>
          <w:rFonts w:asciiTheme="minorHAnsi" w:hAnsiTheme="minorHAnsi" w:cstheme="minorHAnsi"/>
        </w:rPr>
        <w:t>5</w:t>
      </w:r>
      <w:r w:rsidR="00B41AE0" w:rsidRPr="00AA5D2E">
        <w:rPr>
          <w:rFonts w:asciiTheme="minorHAnsi" w:hAnsiTheme="minorHAnsi" w:cstheme="minorHAnsi"/>
        </w:rPr>
        <w:t>%.</w:t>
      </w:r>
      <w:r w:rsidR="008F5E4D" w:rsidRPr="008F5E4D">
        <w:rPr>
          <w:rFonts w:asciiTheme="minorHAnsi" w:hAnsiTheme="minorHAnsi" w:cstheme="minorHAnsi"/>
          <w:noProof/>
        </w:rPr>
        <w:t xml:space="preserve"> </w:t>
      </w:r>
      <w:r w:rsidR="008F5E4D" w:rsidRPr="000523A9">
        <w:rPr>
          <w:rFonts w:asciiTheme="minorHAnsi" w:hAnsiTheme="minorHAnsi" w:cstheme="minorHAnsi"/>
          <w:noProof/>
        </w:rPr>
        <w:t>Subtracting the unknown</w:t>
      </w:r>
      <w:r w:rsidR="008F5E4D">
        <w:rPr>
          <w:rFonts w:asciiTheme="minorHAnsi" w:hAnsiTheme="minorHAnsi" w:cstheme="minorHAnsi"/>
          <w:noProof/>
        </w:rPr>
        <w:t>,</w:t>
      </w:r>
      <w:r w:rsidR="008F5E4D" w:rsidRPr="008F5E4D">
        <w:rPr>
          <w:rFonts w:asciiTheme="minorHAnsi" w:hAnsiTheme="minorHAnsi" w:cstheme="minorHAnsi"/>
          <w:noProof/>
        </w:rPr>
        <w:t xml:space="preserve"> a total </w:t>
      </w:r>
      <w:r w:rsidR="008F5E4D">
        <w:rPr>
          <w:rFonts w:asciiTheme="minorHAnsi" w:hAnsiTheme="minorHAnsi" w:cstheme="minorHAnsi"/>
          <w:noProof/>
        </w:rPr>
        <w:t xml:space="preserve">amount </w:t>
      </w:r>
      <w:r w:rsidR="008F5E4D" w:rsidRPr="008F5E4D">
        <w:rPr>
          <w:rFonts w:asciiTheme="minorHAnsi" w:hAnsiTheme="minorHAnsi" w:cstheme="minorHAnsi"/>
          <w:noProof/>
        </w:rPr>
        <w:t>of around 18018 30s</w:t>
      </w:r>
      <w:r w:rsidR="008F5E4D">
        <w:rPr>
          <w:rFonts w:asciiTheme="minorHAnsi" w:hAnsiTheme="minorHAnsi" w:cstheme="minorHAnsi"/>
          <w:noProof/>
        </w:rPr>
        <w:t xml:space="preserve"> intervals</w:t>
      </w:r>
      <w:r w:rsidR="008F5E4D">
        <w:rPr>
          <w:rFonts w:asciiTheme="minorHAnsi" w:hAnsiTheme="minorHAnsi" w:cstheme="minorHAnsi"/>
        </w:rPr>
        <w:t xml:space="preserve"> </w:t>
      </w:r>
      <w:r w:rsidRPr="000523A9">
        <w:rPr>
          <w:rFonts w:asciiTheme="minorHAnsi" w:hAnsiTheme="minorHAnsi" w:cstheme="minorHAnsi"/>
          <w:noProof/>
        </w:rPr>
        <w:t>were</w:t>
      </w:r>
      <w:r w:rsidR="008F5E4D" w:rsidRPr="000523A9">
        <w:rPr>
          <w:rFonts w:asciiTheme="minorHAnsi" w:hAnsiTheme="minorHAnsi" w:cstheme="minorHAnsi"/>
          <w:noProof/>
        </w:rPr>
        <w:t xml:space="preserve"> left</w:t>
      </w:r>
      <w:r w:rsidR="008F5E4D">
        <w:rPr>
          <w:rFonts w:asciiTheme="minorHAnsi" w:hAnsiTheme="minorHAnsi" w:cstheme="minorHAnsi"/>
        </w:rPr>
        <w:t xml:space="preserve"> for analysis. </w:t>
      </w:r>
      <w:r w:rsidR="008F5E4D">
        <w:rPr>
          <w:rFonts w:asciiTheme="minorHAnsi" w:hAnsiTheme="minorHAnsi" w:cstheme="minorHAnsi"/>
          <w:noProof/>
        </w:rPr>
        <w:t>The d</w:t>
      </w:r>
      <w:r w:rsidR="008F5E4D" w:rsidRPr="008F5E4D">
        <w:rPr>
          <w:rFonts w:asciiTheme="minorHAnsi" w:hAnsiTheme="minorHAnsi" w:cstheme="minorHAnsi"/>
          <w:noProof/>
        </w:rPr>
        <w:t>etailed</w:t>
      </w:r>
      <w:r w:rsidR="008F5E4D">
        <w:rPr>
          <w:rFonts w:asciiTheme="minorHAnsi" w:hAnsiTheme="minorHAnsi" w:cstheme="minorHAnsi"/>
        </w:rPr>
        <w:t xml:space="preserve"> distribution of all trials can </w:t>
      </w:r>
      <w:r w:rsidR="008F5E4D" w:rsidRPr="000523A9">
        <w:rPr>
          <w:rFonts w:asciiTheme="minorHAnsi" w:hAnsiTheme="minorHAnsi" w:cstheme="minorHAnsi"/>
          <w:noProof/>
        </w:rPr>
        <w:t>be found</w:t>
      </w:r>
      <w:r w:rsidR="008F5E4D">
        <w:rPr>
          <w:rFonts w:asciiTheme="minorHAnsi" w:hAnsiTheme="minorHAnsi" w:cstheme="minorHAnsi"/>
        </w:rPr>
        <w:t xml:space="preserve"> in </w:t>
      </w:r>
      <w:r w:rsidR="008F5E4D">
        <w:rPr>
          <w:rFonts w:asciiTheme="minorHAnsi" w:hAnsiTheme="minorHAnsi" w:cstheme="minorHAnsi"/>
        </w:rPr>
        <w:fldChar w:fldCharType="begin"/>
      </w:r>
      <w:r w:rsidR="008F5E4D">
        <w:rPr>
          <w:rFonts w:asciiTheme="minorHAnsi" w:hAnsiTheme="minorHAnsi" w:cstheme="minorHAnsi"/>
        </w:rPr>
        <w:instrText xml:space="preserve"> REF _Ref530178486 \h </w:instrText>
      </w:r>
      <w:r w:rsidR="008F5E4D">
        <w:rPr>
          <w:rFonts w:asciiTheme="minorHAnsi" w:hAnsiTheme="minorHAnsi" w:cstheme="minorHAnsi"/>
        </w:rPr>
      </w:r>
      <w:r w:rsidR="008F5E4D">
        <w:rPr>
          <w:rFonts w:asciiTheme="minorHAnsi" w:hAnsiTheme="minorHAnsi" w:cstheme="minorHAnsi"/>
        </w:rPr>
        <w:fldChar w:fldCharType="separate"/>
      </w:r>
      <w:r w:rsidR="008F5E4D">
        <w:t>Table </w:t>
      </w:r>
      <w:r w:rsidR="008F5E4D">
        <w:rPr>
          <w:noProof/>
        </w:rPr>
        <w:t>1</w:t>
      </w:r>
      <w:r w:rsidR="008F5E4D">
        <w:rPr>
          <w:rFonts w:asciiTheme="minorHAnsi" w:hAnsiTheme="minorHAnsi" w:cstheme="minorHAnsi"/>
        </w:rPr>
        <w:fldChar w:fldCharType="end"/>
      </w:r>
      <w:r w:rsidR="008F5E4D">
        <w:rPr>
          <w:rFonts w:asciiTheme="minorHAnsi" w:hAnsiTheme="minorHAnsi" w:cstheme="minorHAnsi"/>
        </w:rPr>
        <w:t xml:space="preserve">. </w:t>
      </w:r>
      <w:r w:rsidR="00B41AE0" w:rsidRPr="0062735A">
        <w:rPr>
          <w:rFonts w:asciiTheme="minorHAnsi" w:hAnsiTheme="minorHAnsi" w:cstheme="minorHAnsi"/>
        </w:rPr>
        <w:t>After clarifying minor differences in the annotations</w:t>
      </w:r>
      <w:r w:rsidR="008F5E4D">
        <w:rPr>
          <w:rFonts w:asciiTheme="minorHAnsi" w:hAnsiTheme="minorHAnsi" w:cstheme="minorHAnsi"/>
          <w:noProof/>
        </w:rPr>
        <w:t>;</w:t>
      </w:r>
      <w:r w:rsidR="00B41AE0" w:rsidRPr="008F5E4D">
        <w:rPr>
          <w:rFonts w:asciiTheme="minorHAnsi" w:hAnsiTheme="minorHAnsi" w:cstheme="minorHAnsi"/>
          <w:noProof/>
        </w:rPr>
        <w:t xml:space="preserve"> the</w:t>
      </w:r>
      <w:r w:rsidR="00B41AE0" w:rsidRPr="0062735A">
        <w:rPr>
          <w:rFonts w:asciiTheme="minorHAnsi" w:hAnsiTheme="minorHAnsi" w:cstheme="minorHAnsi"/>
        </w:rPr>
        <w:t xml:space="preserve"> observers reached</w:t>
      </w:r>
      <w:r>
        <w:rPr>
          <w:rFonts w:asciiTheme="minorHAnsi" w:hAnsiTheme="minorHAnsi" w:cstheme="minorHAnsi"/>
        </w:rPr>
        <w:t xml:space="preserve"> consent</w:t>
      </w:r>
      <w:r w:rsidR="008F5E4D">
        <w:rPr>
          <w:rFonts w:asciiTheme="minorHAnsi" w:hAnsiTheme="minorHAnsi" w:cstheme="minorHAnsi"/>
        </w:rPr>
        <w:t xml:space="preserve"> for all datasets</w:t>
      </w:r>
      <w:r w:rsidR="00B41AE0" w:rsidRPr="0062735A">
        <w:rPr>
          <w:rFonts w:asciiTheme="minorHAnsi" w:hAnsiTheme="minorHAnsi" w:cstheme="minorHAnsi"/>
        </w:rPr>
        <w:t xml:space="preserve">. </w:t>
      </w:r>
    </w:p>
    <w:p w14:paraId="7AA8013A" w14:textId="77777777" w:rsidR="00B41AE0" w:rsidRPr="0062735A" w:rsidRDefault="00B41AE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preterm infants are mostly awake during </w:t>
      </w:r>
      <w:r w:rsidRPr="00AA5D2E">
        <w:rPr>
          <w:rFonts w:asciiTheme="minorHAnsi" w:hAnsiTheme="minorHAnsi" w:cstheme="minorHAnsi"/>
          <w:noProof/>
        </w:rPr>
        <w:t>caretaking</w:t>
      </w:r>
      <w:r w:rsidRPr="0062735A">
        <w:rPr>
          <w:rFonts w:asciiTheme="minorHAnsi" w:hAnsiTheme="minorHAnsi" w:cstheme="minorHAnsi"/>
        </w:rPr>
        <w:t xml:space="preserve"> periods, generating very similar signal structures, the labels caretaking and wake </w:t>
      </w:r>
      <w:r w:rsidRPr="000523A9">
        <w:rPr>
          <w:rFonts w:asciiTheme="minorHAnsi" w:hAnsiTheme="minorHAnsi" w:cstheme="minorHAnsi"/>
          <w:noProof/>
        </w:rPr>
        <w:t>were merged</w:t>
      </w:r>
      <w:r w:rsidRPr="0062735A">
        <w:rPr>
          <w:rFonts w:asciiTheme="minorHAnsi" w:hAnsiTheme="minorHAnsi" w:cstheme="minorHAnsi"/>
        </w:rPr>
        <w:t xml:space="preserve"> under the label caretaking + wake (CTW)</w:t>
      </w:r>
      <w:r w:rsidR="000523A9">
        <w:rPr>
          <w:rFonts w:asciiTheme="minorHAnsi" w:hAnsiTheme="minorHAnsi" w:cstheme="minorHAnsi"/>
        </w:rPr>
        <w:t xml:space="preserve"> to equalize for the low amount of </w:t>
      </w:r>
      <w:r w:rsidR="000523A9" w:rsidRPr="000523A9">
        <w:rPr>
          <w:rFonts w:asciiTheme="minorHAnsi" w:hAnsiTheme="minorHAnsi" w:cstheme="minorHAnsi"/>
          <w:noProof/>
        </w:rPr>
        <w:t xml:space="preserve">data </w:t>
      </w:r>
      <w:r w:rsidR="000523A9">
        <w:rPr>
          <w:rFonts w:asciiTheme="minorHAnsi" w:hAnsiTheme="minorHAnsi" w:cstheme="minorHAnsi"/>
          <w:noProof/>
        </w:rPr>
        <w:t>from each state</w:t>
      </w:r>
      <w:r w:rsidRPr="000523A9">
        <w:rPr>
          <w:rFonts w:asciiTheme="minorHAnsi" w:hAnsiTheme="minorHAnsi" w:cstheme="minorHAnsi"/>
          <w:noProof/>
        </w:rPr>
        <w:t>.</w:t>
      </w:r>
    </w:p>
    <w:p w14:paraId="1A44013D" w14:textId="77777777" w:rsidR="007B112C" w:rsidRPr="000F4310" w:rsidRDefault="007B112C" w:rsidP="000F4310">
      <w:pPr>
        <w:rPr>
          <w:b/>
        </w:rPr>
      </w:pPr>
      <w:r w:rsidRPr="000F4310">
        <w:rPr>
          <w:b/>
        </w:rPr>
        <w:t xml:space="preserve">R-peak detection </w:t>
      </w:r>
    </w:p>
    <w:p w14:paraId="3DF03BAE" w14:textId="77777777" w:rsidR="007B112C" w:rsidRPr="0062735A" w:rsidRDefault="007B11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R-peak detection algorithm </w:t>
      </w:r>
      <w:r w:rsidR="002171CF" w:rsidRPr="0062735A">
        <w:rPr>
          <w:rFonts w:asciiTheme="minorHAnsi" w:hAnsiTheme="minorHAnsi" w:cstheme="minorHAnsi"/>
        </w:rPr>
        <w:t xml:space="preserve">of </w:t>
      </w:r>
      <w:r w:rsidRPr="0062735A">
        <w:rPr>
          <w:rFonts w:asciiTheme="minorHAnsi" w:hAnsiTheme="minorHAnsi" w:cstheme="minorHAnsi"/>
        </w:rPr>
        <w:t xml:space="preserve">Wijshoff et al.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{"citationItems":[{"id":"ITEM-1","itemData":{"DOI":"10.1109/TBME.2016.2553060","ISBN":"1558-2531","ISSN":"15582531","PMID":"27093308","abstract":"Periodic motion artifacts affect photoplethysmography (PPG) signals in activities of daily living (ADL), cardiopulmonary exercise testing (CPX), and cardiopulmonary resuscitation (CPR). This hampers measurement of interbeat intervals (IBIs) and oxygen saturation (SpO2 ). Our objective was to develop a generic algorithm to remove periodic motion artifacts, recovering artifact-reduced PPG signals for beat-to-beat analysis. Methods: The algorithm was retrospectively evaluated on forehead PPG signals measured while walking on a treadmill. The step rate was tracked in a motion reference signal via a second-order generalized integrator with a frequency-locked loop. Two reference signals were compared: sensor motion relative to the skin (Δx[n]) measured via self-mixing interferometry and head motion (av[n] ) measured via accelerometry. The step rate was used in a quadrature harmonic model to estimate the artifacts. Quadrature components need only two coefficients per frequency leading to a short filter and prevent undesired frequency-shifted components in the artifact estimate. Subtracting the estimate from the measured signal reduced the artifacts. Results: Compared to Δx[n] , av[n] had a better signal-to-noise ratio and more consistently contained a component at the step rate. Artifact reduction was effective for distinct step rate and pulse rate, since the artifact-reduced signals provided more stable IBI and SpO 2 measurements. Conclusion: Accelerometry provided a more reliable motion reference signal. The proposed algorithm can be of significance for monitoring in ADL, CPX, or CPR, by providing artifact-reduced PPG signals for improved IBI and SpO 2 measurements during periodic motion.","author":[{"dropping-particle":"","family":"Wijshoff","given":"Ralph W.C.G.R.","non-dropping-particle":"","parse-names":false,"suffix":""},{"dropping-particle":"","family":"Mischi","given":"Massimo","non-dropping-particle":"","parse-names":false,"suffix":""},{"dropping-particle":"","family":"Aarts","given":"Ronald M.","non-dropping-particle":"","parse-names":false,"suffix":""}],"container-title":"IEEE Transactions on Biomedical Engineering","id":"ITEM-1","issue":"1","issued":{"date-parts":[["2017"]]},"page":"196-207","title":"Reduction of periodic motion artifacts in photoplethysmography","type":"article-journal","volume":"64"},"uris":["http://www.mendeley.com/documents/?uuid=4bf599bf-49bf-47cf-b02c-2af62663bde6"]}],"mendeley":{"formattedCitation":"[18]","plainTextFormattedCitation":"[18]","previouslyFormattedCitation":"[18]"},"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[18]</w:t>
      </w:r>
      <w:r w:rsidR="00852640" w:rsidRPr="0062735A">
        <w:rPr>
          <w:rFonts w:asciiTheme="minorHAnsi" w:hAnsiTheme="minorHAnsi" w:cstheme="minorHAnsi"/>
        </w:rPr>
        <w:fldChar w:fldCharType="end"/>
      </w:r>
      <w:r w:rsidR="00852640" w:rsidRPr="0062735A">
        <w:rPr>
          <w:rFonts w:asciiTheme="minorHAnsi" w:hAnsiTheme="minorHAnsi" w:cstheme="minorHAnsi"/>
        </w:rPr>
        <w:t xml:space="preserve"> </w:t>
      </w:r>
      <w:r w:rsidRPr="0062735A">
        <w:rPr>
          <w:rFonts w:asciiTheme="minorHAnsi" w:hAnsiTheme="minorHAnsi" w:cstheme="minorHAnsi"/>
        </w:rPr>
        <w:t>was used to determine the NN intervals and the resulting HRV signal. To determine the steepest ascent and descent of the QR and RS slopes they calculated the first derivative of the ECG signal. Then the peaks in the QRS complex were detected with a variable threshold. By interpolati</w:t>
      </w:r>
      <w:r w:rsidR="000D5A23" w:rsidRPr="0062735A">
        <w:rPr>
          <w:rFonts w:asciiTheme="minorHAnsi" w:hAnsiTheme="minorHAnsi" w:cstheme="minorHAnsi"/>
        </w:rPr>
        <w:t>on</w:t>
      </w:r>
      <w:r w:rsidRPr="0062735A">
        <w:rPr>
          <w:rFonts w:asciiTheme="minorHAnsi" w:hAnsiTheme="minorHAnsi" w:cstheme="minorHAnsi"/>
        </w:rPr>
        <w:t xml:space="preserve"> around the </w:t>
      </w:r>
      <w:r w:rsidR="00E60BCF" w:rsidRPr="0062735A">
        <w:rPr>
          <w:rFonts w:asciiTheme="minorHAnsi" w:hAnsiTheme="minorHAnsi" w:cstheme="minorHAnsi"/>
        </w:rPr>
        <w:t>detected</w:t>
      </w:r>
      <w:r w:rsidRPr="0062735A">
        <w:rPr>
          <w:rFonts w:asciiTheme="minorHAnsi" w:hAnsiTheme="minorHAnsi" w:cstheme="minorHAnsi"/>
        </w:rPr>
        <w:t xml:space="preserve"> </w:t>
      </w:r>
      <w:r w:rsidRPr="002F65CE">
        <w:rPr>
          <w:rFonts w:asciiTheme="minorHAnsi" w:hAnsiTheme="minorHAnsi" w:cstheme="minorHAnsi"/>
          <w:noProof/>
        </w:rPr>
        <w:t>peaks</w:t>
      </w:r>
      <w:r w:rsidR="002F65CE">
        <w:rPr>
          <w:rFonts w:asciiTheme="minorHAnsi" w:hAnsiTheme="minorHAnsi" w:cstheme="minorHAnsi"/>
          <w:noProof/>
        </w:rPr>
        <w:t>,</w:t>
      </w:r>
      <w:r w:rsidRPr="0062735A">
        <w:rPr>
          <w:rFonts w:asciiTheme="minorHAnsi" w:hAnsiTheme="minorHAnsi" w:cstheme="minorHAnsi"/>
        </w:rPr>
        <w:t xml:space="preserve"> they verified that the position of the </w:t>
      </w:r>
      <w:r w:rsidRPr="0062735A">
        <w:rPr>
          <w:rFonts w:asciiTheme="minorHAnsi" w:hAnsiTheme="minorHAnsi" w:cstheme="minorHAnsi"/>
        </w:rPr>
        <w:lastRenderedPageBreak/>
        <w:t>peak is at the real max. This sub-peak detection assured that there is no shift from the real peak due to off sampling.</w:t>
      </w:r>
    </w:p>
    <w:p w14:paraId="442E56BB" w14:textId="77777777" w:rsidR="00B41AE0" w:rsidRPr="000F4310" w:rsidRDefault="00AA7841" w:rsidP="000F4310">
      <w:pPr>
        <w:rPr>
          <w:b/>
        </w:rPr>
      </w:pPr>
      <w:r w:rsidRPr="000F4310">
        <w:rPr>
          <w:b/>
        </w:rPr>
        <w:t>Features</w:t>
      </w:r>
    </w:p>
    <w:p w14:paraId="40C21994" w14:textId="77777777" w:rsidR="006219D3" w:rsidRPr="0062735A" w:rsidRDefault="00D66E9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each dataset </w:t>
      </w:r>
      <w:r w:rsidR="00612314" w:rsidRPr="0062735A">
        <w:rPr>
          <w:rFonts w:asciiTheme="minorHAnsi" w:hAnsiTheme="minorHAnsi" w:cstheme="minorHAnsi"/>
        </w:rPr>
        <w:t>47</w:t>
      </w:r>
      <w:r w:rsidR="005D1E50" w:rsidRPr="0062735A">
        <w:rPr>
          <w:rFonts w:asciiTheme="minorHAnsi" w:hAnsiTheme="minorHAnsi" w:cstheme="minorHAnsi"/>
        </w:rPr>
        <w:t xml:space="preserve"> features from </w:t>
      </w:r>
      <w:r w:rsidRPr="0062735A">
        <w:rPr>
          <w:rFonts w:asciiTheme="minorHAnsi" w:hAnsiTheme="minorHAnsi" w:cstheme="minorHAnsi"/>
        </w:rPr>
        <w:t>HRV</w:t>
      </w:r>
      <w:r w:rsidR="006219D3" w:rsidRPr="0062735A">
        <w:rPr>
          <w:rFonts w:asciiTheme="minorHAnsi" w:hAnsiTheme="minorHAnsi" w:cstheme="minorHAnsi"/>
        </w:rPr>
        <w:t>, respiration, ECG</w:t>
      </w:r>
      <w:r w:rsidR="00D81929" w:rsidRPr="0062735A">
        <w:rPr>
          <w:rFonts w:asciiTheme="minorHAnsi" w:hAnsiTheme="minorHAnsi" w:cstheme="minorHAnsi"/>
        </w:rPr>
        <w:t>, and patient information</w:t>
      </w:r>
      <w:r w:rsidR="006219D3" w:rsidRPr="0062735A">
        <w:rPr>
          <w:rFonts w:asciiTheme="minorHAnsi" w:hAnsiTheme="minorHAnsi" w:cstheme="minorHAnsi"/>
        </w:rPr>
        <w:t xml:space="preserve"> </w:t>
      </w:r>
      <w:r w:rsidR="005D1E50" w:rsidRPr="000523A9">
        <w:rPr>
          <w:rFonts w:asciiTheme="minorHAnsi" w:hAnsiTheme="minorHAnsi" w:cstheme="minorHAnsi"/>
          <w:noProof/>
        </w:rPr>
        <w:t>were</w:t>
      </w:r>
      <w:r w:rsidR="006219D3" w:rsidRPr="000523A9">
        <w:rPr>
          <w:rFonts w:asciiTheme="minorHAnsi" w:hAnsiTheme="minorHAnsi" w:cstheme="minorHAnsi"/>
          <w:noProof/>
        </w:rPr>
        <w:t xml:space="preserve"> created</w:t>
      </w:r>
      <w:r w:rsidR="006219D3" w:rsidRPr="0062735A">
        <w:rPr>
          <w:rFonts w:asciiTheme="minorHAnsi" w:hAnsiTheme="minorHAnsi" w:cstheme="minorHAnsi"/>
        </w:rPr>
        <w:t>.</w:t>
      </w:r>
      <w:r w:rsidR="005D1E50" w:rsidRPr="0062735A">
        <w:rPr>
          <w:rFonts w:asciiTheme="minorHAnsi" w:hAnsiTheme="minorHAnsi" w:cstheme="minorHAnsi"/>
        </w:rPr>
        <w:t xml:space="preserve"> </w:t>
      </w:r>
      <w:r w:rsidR="006219D3" w:rsidRPr="0062735A">
        <w:rPr>
          <w:rFonts w:asciiTheme="minorHAnsi" w:hAnsiTheme="minorHAnsi" w:cstheme="minorHAnsi"/>
        </w:rPr>
        <w:t xml:space="preserve">The features </w:t>
      </w:r>
      <w:r w:rsidR="000523A9">
        <w:rPr>
          <w:rFonts w:asciiTheme="minorHAnsi" w:hAnsiTheme="minorHAnsi" w:cstheme="minorHAnsi"/>
        </w:rPr>
        <w:t>were</w:t>
      </w:r>
      <w:r w:rsidR="006219D3" w:rsidRPr="0062735A">
        <w:rPr>
          <w:rFonts w:asciiTheme="minorHAnsi" w:hAnsiTheme="minorHAnsi" w:cstheme="minorHAnsi"/>
        </w:rPr>
        <w:t xml:space="preserve"> calculated based on </w:t>
      </w:r>
      <w:r w:rsidR="006219D3" w:rsidRPr="000523A9">
        <w:rPr>
          <w:rFonts w:asciiTheme="minorHAnsi" w:hAnsiTheme="minorHAnsi" w:cstheme="minorHAnsi"/>
          <w:noProof/>
        </w:rPr>
        <w:t>30s</w:t>
      </w:r>
      <w:r w:rsidR="006219D3" w:rsidRPr="0062735A">
        <w:rPr>
          <w:rFonts w:asciiTheme="minorHAnsi" w:hAnsiTheme="minorHAnsi" w:cstheme="minorHAnsi"/>
        </w:rPr>
        <w:t xml:space="preserve"> or 300s</w:t>
      </w:r>
      <w:r w:rsidR="002171CF" w:rsidRPr="0062735A">
        <w:rPr>
          <w:rFonts w:asciiTheme="minorHAnsi" w:hAnsiTheme="minorHAnsi" w:cstheme="minorHAnsi"/>
        </w:rPr>
        <w:t xml:space="preserve"> </w:t>
      </w:r>
      <w:r w:rsidR="00E60BCF" w:rsidRPr="0062735A">
        <w:rPr>
          <w:rFonts w:asciiTheme="minorHAnsi" w:hAnsiTheme="minorHAnsi" w:cstheme="minorHAnsi"/>
        </w:rPr>
        <w:t>intervals</w:t>
      </w:r>
      <w:r w:rsidR="006219D3" w:rsidRPr="0062735A">
        <w:rPr>
          <w:rFonts w:asciiTheme="minorHAnsi" w:hAnsiTheme="minorHAnsi" w:cstheme="minorHAnsi"/>
        </w:rPr>
        <w:t>. The HRV features include the time, frequency and nonlinear domain</w:t>
      </w:r>
      <w:r w:rsidR="008722AD" w:rsidRPr="0062735A">
        <w:rPr>
          <w:rFonts w:asciiTheme="minorHAnsi" w:hAnsiTheme="minorHAnsi" w:cstheme="minorHAnsi"/>
        </w:rPr>
        <w:t xml:space="preserve">. </w:t>
      </w:r>
      <w:r w:rsidR="006219D3" w:rsidRPr="0062735A">
        <w:rPr>
          <w:rFonts w:asciiTheme="minorHAnsi" w:hAnsiTheme="minorHAnsi" w:cstheme="minorHAnsi"/>
        </w:rPr>
        <w:t xml:space="preserve">The ECG features </w:t>
      </w:r>
      <w:r w:rsidR="000523A9">
        <w:rPr>
          <w:rFonts w:asciiTheme="minorHAnsi" w:hAnsiTheme="minorHAnsi" w:cstheme="minorHAnsi"/>
        </w:rPr>
        <w:t>were</w:t>
      </w:r>
      <w:r w:rsidR="006219D3" w:rsidRPr="0062735A">
        <w:rPr>
          <w:rFonts w:asciiTheme="minorHAnsi" w:hAnsiTheme="minorHAnsi" w:cstheme="minorHAnsi"/>
        </w:rPr>
        <w:t xml:space="preserve"> calculated in the time and nonlinear domain</w:t>
      </w:r>
      <w:r w:rsidR="002171CF" w:rsidRPr="0062735A">
        <w:rPr>
          <w:rFonts w:asciiTheme="minorHAnsi" w:hAnsiTheme="minorHAnsi" w:cstheme="minorHAnsi"/>
        </w:rPr>
        <w:t>, while</w:t>
      </w:r>
      <w:r w:rsidR="006219D3" w:rsidRPr="0062735A">
        <w:rPr>
          <w:rFonts w:asciiTheme="minorHAnsi" w:hAnsiTheme="minorHAnsi" w:cstheme="minorHAnsi"/>
        </w:rPr>
        <w:t xml:space="preserve"> </w:t>
      </w:r>
      <w:r w:rsidR="002171CF" w:rsidRPr="0062735A">
        <w:rPr>
          <w:rFonts w:asciiTheme="minorHAnsi" w:hAnsiTheme="minorHAnsi" w:cstheme="minorHAnsi"/>
        </w:rPr>
        <w:t>t</w:t>
      </w:r>
      <w:r w:rsidR="006219D3" w:rsidRPr="0062735A">
        <w:rPr>
          <w:rFonts w:asciiTheme="minorHAnsi" w:hAnsiTheme="minorHAnsi" w:cstheme="minorHAnsi"/>
        </w:rPr>
        <w:t xml:space="preserve">he respiration features </w:t>
      </w:r>
      <w:r w:rsidR="000523A9" w:rsidRPr="00FE21FD">
        <w:rPr>
          <w:rFonts w:asciiTheme="minorHAnsi" w:hAnsiTheme="minorHAnsi" w:cstheme="minorHAnsi"/>
          <w:noProof/>
        </w:rPr>
        <w:t>were</w:t>
      </w:r>
      <w:r w:rsidR="006219D3" w:rsidRPr="00FE21FD">
        <w:rPr>
          <w:rFonts w:asciiTheme="minorHAnsi" w:hAnsiTheme="minorHAnsi" w:cstheme="minorHAnsi"/>
          <w:noProof/>
        </w:rPr>
        <w:t xml:space="preserve"> calculated</w:t>
      </w:r>
      <w:r w:rsidR="006219D3" w:rsidRPr="0062735A">
        <w:rPr>
          <w:rFonts w:asciiTheme="minorHAnsi" w:hAnsiTheme="minorHAnsi" w:cstheme="minorHAnsi"/>
        </w:rPr>
        <w:t xml:space="preserve"> in the frequency and nonlinear domain. </w:t>
      </w:r>
      <w:r w:rsidR="00D81929" w:rsidRPr="0062735A">
        <w:rPr>
          <w:rFonts w:asciiTheme="minorHAnsi" w:hAnsiTheme="minorHAnsi" w:cstheme="minorHAnsi"/>
        </w:rPr>
        <w:t xml:space="preserve">For HRV and EDR the signals are fundamentally non-equidistant in time. The Lomb-Scargle algorithm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{"citationItems":[{"id":"ITEM-1","itemData":{"DOI":"10.1076/brhm.30.2.178.1422","ISSN":"0929-1016","author":[{"dropping-particle":"","family":"Ruf","given":"T.","non-dropping-particle":"","parse-names":false,"suffix":""}],"container-title":"Biological Rhythm Research","id":"ITEM-1","issue":"2","issued":{"date-parts":[["1999","4","1"]]},"page":"178-201","title":"The Lomb-Scargle periodogram in biological rhythm research: analysis of incomplete and unequally spaced time-series","type":"article-journal","volume":"30"},"uris":["http://www.mendeley.com/documents/?uuid=36ef6d11-c22f-4219-96e7-a72b3be82ec3"]}],"mendeley":{"formattedCitation":"[19]","plainTextFormattedCitation":"[19]","previouslyFormattedCitation":"[19]"},"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[19]</w:t>
      </w:r>
      <w:r w:rsidR="00852640" w:rsidRPr="0062735A">
        <w:rPr>
          <w:rFonts w:asciiTheme="minorHAnsi" w:hAnsiTheme="minorHAnsi" w:cstheme="minorHAnsi"/>
        </w:rPr>
        <w:fldChar w:fldCharType="end"/>
      </w:r>
      <w:r w:rsidR="00D81929" w:rsidRPr="0062735A">
        <w:rPr>
          <w:rFonts w:asciiTheme="minorHAnsi" w:hAnsiTheme="minorHAnsi" w:cstheme="minorHAnsi"/>
        </w:rPr>
        <w:t xml:space="preserve"> was used to generate the frequency spectrum as resampling for classic Fourier transformation would have introduced extra parameters. </w:t>
      </w:r>
    </w:p>
    <w:p w14:paraId="715C0DD7" w14:textId="77777777" w:rsidR="00D81929" w:rsidRPr="0062735A" w:rsidRDefault="006219D3" w:rsidP="00852640">
      <w:pPr>
        <w:tabs>
          <w:tab w:val="left" w:pos="0"/>
        </w:tabs>
        <w:autoSpaceDE w:val="0"/>
        <w:autoSpaceDN w:val="0"/>
        <w:adjustRightInd w:val="0"/>
        <w:spacing w:after="0" w:line="240" w:lineRule="auto"/>
        <w:ind w:left="142"/>
        <w:jc w:val="both"/>
        <w:rPr>
          <w:rFonts w:asciiTheme="minorHAnsi" w:hAnsiTheme="minorHAnsi" w:cstheme="minorHAnsi"/>
        </w:rPr>
      </w:pPr>
      <w:r w:rsidRPr="002F65CE">
        <w:rPr>
          <w:rFonts w:asciiTheme="minorHAnsi" w:hAnsiTheme="minorHAnsi" w:cstheme="minorHAnsi"/>
          <w:noProof/>
        </w:rPr>
        <w:t xml:space="preserve">As the respiratory sinus arrhythmia and cardiorespiratory coupling is not very pronounced in preterm infant and can only be seen in more mature infants </w:t>
      </w:r>
      <w:r w:rsidR="00217E06" w:rsidRPr="002F65CE">
        <w:rPr>
          <w:rFonts w:asciiTheme="minorHAnsi" w:hAnsiTheme="minorHAnsi" w:cstheme="minorHAnsi"/>
          <w:noProof/>
        </w:rPr>
        <w:fldChar w:fldCharType="begin" w:fldLock="1"/>
      </w:r>
      <w:r w:rsidR="003152FD" w:rsidRPr="002F65CE">
        <w:rPr>
          <w:rFonts w:asciiTheme="minorHAnsi" w:hAnsiTheme="minorHAnsi" w:cstheme="minorHAnsi"/>
          <w:noProof/>
        </w:rPr>
        <w:instrText>ADDIN CSL_CITATION {"citationItems":[{"id":"ITEM-1","itemData":{"DOI":"10.1016/j.earlhumdev.2011.04.001","PMID":"21511413","abstract":"BACKGROUND: Cardio-respiratory interactions are weak at the earliest stages of human development, suggesting that assessment of their presence and integrity may be an important indicator of development in infants. Despite the valuable research devoted to infant development, there is still a need for specifically targeted standards and methods to assess cardiopulmonary functions in the early stages of life. We present a new methodological framework for the analysis of cardiovascular variables in preterm infants. Our approach is based on a set of mathematical tools that have been successful in quantifying important cardiovascular control mechanisms in adult humans, here specifically adapted to reflect the physiology of the developing cardiovascular system. METHODS: We applied our methodology in a study of cardio-respiratory responses for 11 preterm infants. We quantified cardio-respiratory interactions using specifically tailored multivariate autoregressive analysis and calculated the coherence as well as gain using causal approaches. The significance of the interactions in each subject was determined by surrogate data analysis. The method was tested in control conditions as well as in two different experimental conditions; with and without use of mild mechanosensory intervention. RESULTS: Our multivariate analysis revealed a significantly higher coherence, as confirmed by surrogate data analysis, in the frequency range associated with eupneic breathing compared to the other ranges. CONCLUSIONS: Our analysis validates the models behind our new approaches, and our results confirm the presence of cardio-respiratory coupling in early stages of development, particularly during periods of mild mechanosensory intervention, thus encouraging further application of our approach.","author":[{"dropping-particle":"","family":"Indic","given":"P","non-dropping-particle":"","parse-names":false,"suffix":""},{"dropping-particle":"","family":"Bloch-Salisbury","given":"E","non-dropping-particle":"","parse-names":false,"suffix":""},{"dropping-particle":"","family":"Bednarek","given":"F","non-dropping-particle":"","parse-names":false,"suffix":""},{"dropping-particle":"","family":"Brown","given":"EN","non-dropping-particle":"","parse-names":false,"suffix":""},{"dropping-particle":"","family":"Paydarfar","given":"D.","non-dropping-particle":"","parse-names":false,"suffix":""},{"dropping-particle":"","family":"Barbieri","given":"R.","non-dropping-particle":"","parse-names":false,"suffix":""}],"container-title":"Early Human Development","id":"ITEM-1","issue":"7","issued":{"date-parts":[["2011"]]},"page":"477-487","title":"Assessment of cardio-respiratory interactions in preterm infants by bivariate autoregressive modeling and surrogate data analysis","type":"article-journal","volume":"87"},"uris":["http://www.mendeley.com/documents/?uuid=26a84c82-9d1e-407c-ad37-5d4217e73518"]},{"id":"ITEM-2","itemData":{"DOI":"10.3389/fphys.2012.00061","ISBN":"1664-042X (Electronic)\\n1664-042X (Linking)","ISSN":"1664042X","PMID":"22514535","abstract":"The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system.","author":[{"dropping-particle":"","family":"Reulecke","given":"Sina","non-dropping-particle":"","parse-names":false,"suffix":""}],"container-title":"Frontiers in Physiology","id":"ITEM-2","issue":"April","issued":{"date-parts":[["2012"]]},"page":"1-9","title":"Autonomic regulation during quiet and active sleep states in very preterm neonates","type":"article-journal","volume":"3"},"uris":["http://www.mendeley.com/documents/?uuid=1b3ae2f3-85f2-4adb-ba0f-d47d672c7a5b"]}],"mendeley":{"formattedCitation":"[20], [21]","plainTextFormattedCitation":"[20], [21]","previouslyFormattedCitation":"[20], [21]"},"properties":{"noteIndex":0},"schema":"https://github.com/citation-style-language/schema/raw/master/csl-citation.json"}</w:instrText>
      </w:r>
      <w:r w:rsidR="00217E06" w:rsidRPr="002F65CE">
        <w:rPr>
          <w:rFonts w:asciiTheme="minorHAnsi" w:hAnsiTheme="minorHAnsi" w:cstheme="minorHAnsi"/>
          <w:noProof/>
        </w:rPr>
        <w:fldChar w:fldCharType="separate"/>
      </w:r>
      <w:r w:rsidR="00FF1862" w:rsidRPr="002F65CE">
        <w:rPr>
          <w:rFonts w:asciiTheme="minorHAnsi" w:hAnsiTheme="minorHAnsi" w:cstheme="minorHAnsi"/>
          <w:noProof/>
        </w:rPr>
        <w:t>[20], [21]</w:t>
      </w:r>
      <w:r w:rsidR="00217E06" w:rsidRPr="002F65CE">
        <w:rPr>
          <w:rFonts w:asciiTheme="minorHAnsi" w:hAnsiTheme="minorHAnsi" w:cstheme="minorHAnsi"/>
          <w:noProof/>
        </w:rPr>
        <w:fldChar w:fldCharType="end"/>
      </w:r>
      <w:r w:rsidR="002F65CE">
        <w:rPr>
          <w:rFonts w:asciiTheme="minorHAnsi" w:hAnsiTheme="minorHAnsi" w:cstheme="minorHAnsi"/>
          <w:noProof/>
        </w:rPr>
        <w:t>,</w:t>
      </w:r>
      <w:r w:rsidR="00217E06" w:rsidRPr="0062735A">
        <w:rPr>
          <w:rFonts w:asciiTheme="minorHAnsi" w:hAnsiTheme="minorHAnsi" w:cstheme="minorHAnsi"/>
          <w:color w:val="1A1A1A"/>
          <w:sz w:val="16"/>
          <w:szCs w:val="16"/>
        </w:rPr>
        <w:t xml:space="preserve"> </w:t>
      </w:r>
      <w:r w:rsidR="002F65CE">
        <w:rPr>
          <w:rFonts w:asciiTheme="minorHAnsi" w:hAnsiTheme="minorHAnsi" w:cstheme="minorHAnsi"/>
          <w:color w:val="1A1A1A"/>
          <w:sz w:val="16"/>
          <w:szCs w:val="16"/>
        </w:rPr>
        <w:t>t</w:t>
      </w:r>
      <w:r w:rsidRPr="0062735A">
        <w:rPr>
          <w:rFonts w:asciiTheme="minorHAnsi" w:hAnsiTheme="minorHAnsi" w:cstheme="minorHAnsi"/>
        </w:rPr>
        <w:t xml:space="preserve">he respiration can mostly </w:t>
      </w:r>
      <w:r w:rsidRPr="00FE21FD">
        <w:rPr>
          <w:rFonts w:asciiTheme="minorHAnsi" w:hAnsiTheme="minorHAnsi" w:cstheme="minorHAnsi"/>
          <w:noProof/>
        </w:rPr>
        <w:t>be determined</w:t>
      </w:r>
      <w:r w:rsidRPr="0062735A">
        <w:rPr>
          <w:rFonts w:asciiTheme="minorHAnsi" w:hAnsiTheme="minorHAnsi" w:cstheme="minorHAnsi"/>
        </w:rPr>
        <w:t xml:space="preserve"> via superimposed chest movement on the ECG signal. The</w:t>
      </w:r>
      <w:r w:rsidR="005D1E50" w:rsidRPr="0062735A">
        <w:rPr>
          <w:rFonts w:asciiTheme="minorHAnsi" w:hAnsiTheme="minorHAnsi" w:cstheme="minorHAnsi"/>
        </w:rPr>
        <w:t xml:space="preserve">refore, the ECG derived respiration was calculated using the ECG envelope. </w:t>
      </w:r>
      <w:r w:rsidR="00D81929" w:rsidRPr="0062735A">
        <w:rPr>
          <w:rFonts w:asciiTheme="minorHAnsi" w:hAnsiTheme="minorHAnsi" w:cstheme="minorHAnsi"/>
        </w:rPr>
        <w:t>In the frequency domain, the frequency band was limited to max 1</w:t>
      </w:r>
      <w:r w:rsidR="003D331B" w:rsidRPr="0062735A">
        <w:rPr>
          <w:rFonts w:asciiTheme="minorHAnsi" w:hAnsiTheme="minorHAnsi" w:cstheme="minorHAnsi"/>
        </w:rPr>
        <w:t>,1 </w:t>
      </w:r>
      <w:r w:rsidR="00D81929" w:rsidRPr="0062735A">
        <w:rPr>
          <w:rFonts w:asciiTheme="minorHAnsi" w:hAnsiTheme="minorHAnsi" w:cstheme="minorHAnsi"/>
        </w:rPr>
        <w:t>Hz (66 breaths per minute ) and min 0.3</w:t>
      </w:r>
      <w:r w:rsidR="003D331B" w:rsidRPr="0062735A">
        <w:rPr>
          <w:rFonts w:asciiTheme="minorHAnsi" w:hAnsiTheme="minorHAnsi" w:cstheme="minorHAnsi"/>
        </w:rPr>
        <w:t> </w:t>
      </w:r>
      <w:r w:rsidR="00D81929" w:rsidRPr="0062735A">
        <w:rPr>
          <w:rFonts w:asciiTheme="minorHAnsi" w:hAnsiTheme="minorHAnsi" w:cstheme="minorHAnsi"/>
        </w:rPr>
        <w:t xml:space="preserve">Hz (18 breaths per minute) </w:t>
      </w:r>
      <w:r w:rsidR="000523A9">
        <w:rPr>
          <w:rFonts w:asciiTheme="minorHAnsi" w:hAnsiTheme="minorHAnsi" w:cstheme="minorHAnsi"/>
        </w:rPr>
        <w:t xml:space="preserve">which </w:t>
      </w:r>
      <w:r w:rsidR="000523A9" w:rsidRPr="00FE21FD">
        <w:rPr>
          <w:rFonts w:asciiTheme="minorHAnsi" w:hAnsiTheme="minorHAnsi" w:cstheme="minorHAnsi"/>
          <w:noProof/>
        </w:rPr>
        <w:t>is described</w:t>
      </w:r>
      <w:r w:rsidR="000523A9">
        <w:rPr>
          <w:rFonts w:asciiTheme="minorHAnsi" w:hAnsiTheme="minorHAnsi" w:cstheme="minorHAnsi"/>
        </w:rPr>
        <w:t xml:space="preserve"> in the</w:t>
      </w:r>
      <w:r w:rsidR="00D81929" w:rsidRPr="0062735A">
        <w:rPr>
          <w:rFonts w:asciiTheme="minorHAnsi" w:hAnsiTheme="minorHAnsi" w:cstheme="minorHAnsi"/>
        </w:rPr>
        <w:t xml:space="preserve"> literature as the min and max respiration rates of preterm infants</w:t>
      </w:r>
      <w:r w:rsidR="00217E06" w:rsidRPr="0062735A">
        <w:rPr>
          <w:rFonts w:asciiTheme="minorHAnsi" w:hAnsiTheme="minorHAnsi" w:cstheme="minorHAnsi"/>
        </w:rPr>
        <w:t xml:space="preserve"> </w:t>
      </w:r>
      <w:r w:rsidR="00217E0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ISSN":"0022-3751","PMID":"14928231","author":[{"dropping-particle":"","family":"Cross","given":"K","non-dropping-particle":"","parse-names":false,"suffix":""},{"dropping-particle":"","family":"Oppe","given":"T","non-dropping-particle":"","parse-names":false,"suffix":""}],"container-title":"The Journal of physiology","id":"ITEM-1","issue":"2","issued":{"date-parts":[["1952","2"]]},"page":"168-74","title":"The respiratory rate and volume in the premature infant.","type":"article-journal","volume":"116"},"uris":["http://www.mendeley.com/documents/?uuid=8cb34d72-65dd-4ec0-b34b-3bb75a2251e2"]}],"mendeley":{"formattedCitation":"[22]","plainTextFormattedCitation":"[22]","previouslyFormattedCitation":"[22]"},"properties":{"noteIndex":0},"schema":"https://github.com/citation-style-language/schema/raw/master/csl-citation.json"}</w:instrText>
      </w:r>
      <w:r w:rsidR="00217E06" w:rsidRPr="0062735A">
        <w:rPr>
          <w:rFonts w:asciiTheme="minorHAnsi" w:hAnsiTheme="minorHAnsi" w:cstheme="minorHAnsi"/>
        </w:rPr>
        <w:fldChar w:fldCharType="separate"/>
      </w:r>
      <w:r w:rsidR="00FF1862" w:rsidRPr="0062735A">
        <w:rPr>
          <w:rFonts w:asciiTheme="minorHAnsi" w:hAnsiTheme="minorHAnsi" w:cstheme="minorHAnsi"/>
          <w:noProof/>
        </w:rPr>
        <w:t>[22]</w:t>
      </w:r>
      <w:r w:rsidR="00217E06" w:rsidRPr="0062735A">
        <w:rPr>
          <w:rFonts w:asciiTheme="minorHAnsi" w:hAnsiTheme="minorHAnsi" w:cstheme="minorHAnsi"/>
        </w:rPr>
        <w:fldChar w:fldCharType="end"/>
      </w:r>
      <w:r w:rsidR="00D81929" w:rsidRPr="0062735A">
        <w:rPr>
          <w:rFonts w:asciiTheme="minorHAnsi" w:hAnsiTheme="minorHAnsi" w:cstheme="minorHAnsi"/>
        </w:rPr>
        <w:t>.</w:t>
      </w:r>
    </w:p>
    <w:p w14:paraId="738BF174" w14:textId="77777777" w:rsidR="00D81929"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frequency bands </w:t>
      </w:r>
      <w:r w:rsidRPr="00FE21FD">
        <w:rPr>
          <w:rFonts w:asciiTheme="minorHAnsi" w:hAnsiTheme="minorHAnsi" w:cstheme="minorHAnsi"/>
          <w:noProof/>
        </w:rPr>
        <w:t>were then separated</w:t>
      </w:r>
      <w:r w:rsidRPr="0062735A">
        <w:rPr>
          <w:rFonts w:asciiTheme="minorHAnsi" w:hAnsiTheme="minorHAnsi" w:cstheme="minorHAnsi"/>
        </w:rPr>
        <w:t xml:space="preserve"> into high (1.1</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0.84), medium (0.84</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0.56), and low (0.56</w:t>
      </w:r>
      <w:r w:rsidR="003D331B" w:rsidRPr="0062735A">
        <w:rPr>
          <w:rFonts w:asciiTheme="minorHAnsi" w:hAnsiTheme="minorHAnsi" w:cstheme="minorHAnsi"/>
        </w:rPr>
        <w:t> </w:t>
      </w:r>
      <w:r w:rsidR="00FE21FD">
        <w:rPr>
          <w:rFonts w:asciiTheme="minorHAnsi" w:hAnsiTheme="minorHAnsi" w:cstheme="minorHAnsi"/>
        </w:rPr>
        <w:t>–</w:t>
      </w:r>
      <w:r w:rsidR="003D331B" w:rsidRPr="0062735A">
        <w:rPr>
          <w:rFonts w:asciiTheme="minorHAnsi" w:hAnsiTheme="minorHAnsi" w:cstheme="minorHAnsi"/>
        </w:rPr>
        <w:t> </w:t>
      </w:r>
      <w:r w:rsidR="00FE21FD">
        <w:rPr>
          <w:rFonts w:asciiTheme="minorHAnsi" w:hAnsiTheme="minorHAnsi" w:cstheme="minorHAnsi"/>
        </w:rPr>
        <w:t>0.</w:t>
      </w:r>
      <w:r w:rsidRPr="0062735A">
        <w:rPr>
          <w:rFonts w:asciiTheme="minorHAnsi" w:hAnsiTheme="minorHAnsi" w:cstheme="minorHAnsi"/>
        </w:rPr>
        <w:t>3) b</w:t>
      </w:r>
      <w:r w:rsidR="00B852E3" w:rsidRPr="0062735A">
        <w:rPr>
          <w:rFonts w:asciiTheme="minorHAnsi" w:hAnsiTheme="minorHAnsi" w:cstheme="minorHAnsi"/>
        </w:rPr>
        <w:t>ands.</w:t>
      </w:r>
    </w:p>
    <w:p w14:paraId="5ABAF530" w14:textId="77777777" w:rsidR="00D81929"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From the patient information file gestational age (GA), </w:t>
      </w:r>
      <w:r w:rsidR="00C96A1E" w:rsidRPr="0062735A">
        <w:rPr>
          <w:rFonts w:asciiTheme="minorHAnsi" w:hAnsiTheme="minorHAnsi" w:cstheme="minorHAnsi"/>
        </w:rPr>
        <w:t>age at measurement</w:t>
      </w:r>
      <w:r w:rsidRPr="0062735A">
        <w:rPr>
          <w:rFonts w:asciiTheme="minorHAnsi" w:hAnsiTheme="minorHAnsi" w:cstheme="minorHAnsi"/>
        </w:rPr>
        <w:t xml:space="preserve"> (CA),</w:t>
      </w:r>
      <w:r w:rsidR="00B04125" w:rsidRPr="0062735A">
        <w:rPr>
          <w:rFonts w:asciiTheme="minorHAnsi" w:hAnsiTheme="minorHAnsi" w:cstheme="minorHAnsi"/>
        </w:rPr>
        <w:t xml:space="preserve"> and</w:t>
      </w:r>
      <w:r w:rsidRPr="0062735A">
        <w:rPr>
          <w:rFonts w:asciiTheme="minorHAnsi" w:hAnsiTheme="minorHAnsi" w:cstheme="minorHAnsi"/>
        </w:rPr>
        <w:t xml:space="preserve"> birth weight</w:t>
      </w:r>
      <w:r w:rsidR="00B04125" w:rsidRPr="0062735A">
        <w:rPr>
          <w:rFonts w:asciiTheme="minorHAnsi" w:hAnsiTheme="minorHAnsi" w:cstheme="minorHAnsi"/>
        </w:rPr>
        <w:t xml:space="preserve"> </w:t>
      </w:r>
      <w:r w:rsidRPr="00FE21FD">
        <w:rPr>
          <w:rFonts w:asciiTheme="minorHAnsi" w:hAnsiTheme="minorHAnsi" w:cstheme="minorHAnsi"/>
          <w:noProof/>
        </w:rPr>
        <w:t>were taken</w:t>
      </w:r>
      <w:r w:rsidRPr="0062735A">
        <w:rPr>
          <w:rFonts w:asciiTheme="minorHAnsi" w:hAnsiTheme="minorHAnsi" w:cstheme="minorHAnsi"/>
        </w:rPr>
        <w:t xml:space="preserve">. </w:t>
      </w:r>
      <w:r w:rsidR="00C96A1E" w:rsidRPr="0062735A">
        <w:rPr>
          <w:rFonts w:asciiTheme="minorHAnsi" w:hAnsiTheme="minorHAnsi" w:cstheme="minorHAnsi"/>
        </w:rPr>
        <w:t xml:space="preserve">To gain the timespan between birth and data recording, </w:t>
      </w:r>
      <w:r w:rsidR="008D6D37" w:rsidRPr="0062735A">
        <w:rPr>
          <w:rFonts w:asciiTheme="minorHAnsi" w:hAnsiTheme="minorHAnsi" w:cstheme="minorHAnsi"/>
        </w:rPr>
        <w:t xml:space="preserve">CA and GA </w:t>
      </w:r>
      <w:r w:rsidR="008D6D37" w:rsidRPr="00FE21FD">
        <w:rPr>
          <w:rFonts w:asciiTheme="minorHAnsi" w:hAnsiTheme="minorHAnsi" w:cstheme="minorHAnsi"/>
          <w:noProof/>
        </w:rPr>
        <w:t>were subtracted</w:t>
      </w:r>
      <w:r w:rsidR="008D6D37" w:rsidRPr="0062735A">
        <w:rPr>
          <w:rFonts w:asciiTheme="minorHAnsi" w:hAnsiTheme="minorHAnsi" w:cstheme="minorHAnsi"/>
        </w:rPr>
        <w:t xml:space="preserve"> </w:t>
      </w:r>
      <w:r w:rsidR="00C96A1E" w:rsidRPr="0062735A">
        <w:rPr>
          <w:rFonts w:asciiTheme="minorHAnsi" w:hAnsiTheme="minorHAnsi" w:cstheme="minorHAnsi"/>
        </w:rPr>
        <w:t>from each other</w:t>
      </w:r>
      <w:r w:rsidR="008D6D37" w:rsidRPr="0062735A">
        <w:rPr>
          <w:rFonts w:asciiTheme="minorHAnsi" w:hAnsiTheme="minorHAnsi" w:cstheme="minorHAnsi"/>
        </w:rPr>
        <w:t xml:space="preserve">. All this information </w:t>
      </w:r>
      <w:r w:rsidR="008D6D37" w:rsidRPr="00FE21FD">
        <w:rPr>
          <w:rFonts w:asciiTheme="minorHAnsi" w:hAnsiTheme="minorHAnsi" w:cstheme="minorHAnsi"/>
          <w:noProof/>
        </w:rPr>
        <w:t>was combined</w:t>
      </w:r>
      <w:r w:rsidR="008D6D37" w:rsidRPr="0062735A">
        <w:rPr>
          <w:rFonts w:asciiTheme="minorHAnsi" w:hAnsiTheme="minorHAnsi" w:cstheme="minorHAnsi"/>
        </w:rPr>
        <w:t xml:space="preserve"> into a stability score</w:t>
      </w:r>
      <w:r w:rsidR="00C96A1E" w:rsidRPr="0062735A">
        <w:rPr>
          <w:rFonts w:asciiTheme="minorHAnsi" w:hAnsiTheme="minorHAnsi" w:cstheme="minorHAnsi"/>
        </w:rPr>
        <w:t>.</w:t>
      </w:r>
      <w:r w:rsidR="008D6D37" w:rsidRPr="0062735A">
        <w:rPr>
          <w:rFonts w:asciiTheme="minorHAnsi" w:hAnsiTheme="minorHAnsi" w:cstheme="minorHAnsi"/>
        </w:rPr>
        <w:t xml:space="preserve"> The stability score </w:t>
      </w:r>
      <w:r w:rsidR="008D6D37" w:rsidRPr="00FE21FD">
        <w:rPr>
          <w:rFonts w:asciiTheme="minorHAnsi" w:hAnsiTheme="minorHAnsi" w:cstheme="minorHAnsi"/>
          <w:noProof/>
        </w:rPr>
        <w:t>was subdivided</w:t>
      </w:r>
      <w:r w:rsidR="008D6D37" w:rsidRPr="0062735A">
        <w:rPr>
          <w:rFonts w:asciiTheme="minorHAnsi" w:hAnsiTheme="minorHAnsi" w:cstheme="minorHAnsi"/>
        </w:rPr>
        <w:t xml:space="preserve"> into three different ranges: unstable, medium, and stable.</w:t>
      </w:r>
      <w:r w:rsidR="00C96A1E" w:rsidRPr="0062735A">
        <w:rPr>
          <w:rFonts w:asciiTheme="minorHAnsi" w:hAnsiTheme="minorHAnsi" w:cstheme="minorHAnsi"/>
        </w:rPr>
        <w:t xml:space="preserve"> The patient was assigned </w:t>
      </w:r>
      <w:r w:rsidR="00C96A1E" w:rsidRPr="002F65CE">
        <w:rPr>
          <w:rFonts w:asciiTheme="minorHAnsi" w:hAnsiTheme="minorHAnsi" w:cstheme="minorHAnsi"/>
          <w:noProof/>
        </w:rPr>
        <w:t>to</w:t>
      </w:r>
      <w:r w:rsidR="00C96A1E" w:rsidRPr="0062735A">
        <w:rPr>
          <w:rFonts w:asciiTheme="minorHAnsi" w:hAnsiTheme="minorHAnsi" w:cstheme="minorHAnsi"/>
        </w:rPr>
        <w:t xml:space="preserve"> a stability score range if at least three parameters being over the threshold of that range. </w:t>
      </w:r>
    </w:p>
    <w:p w14:paraId="515D0AA1" w14:textId="77777777" w:rsidR="005D1E50"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All</w:t>
      </w:r>
      <w:r w:rsidR="009055C1" w:rsidRPr="0062735A">
        <w:rPr>
          <w:rFonts w:asciiTheme="minorHAnsi" w:hAnsiTheme="minorHAnsi" w:cstheme="minorHAnsi"/>
        </w:rPr>
        <w:t xml:space="preserve"> features are listed </w:t>
      </w:r>
      <w:r w:rsidR="005D1E50" w:rsidRPr="0062735A">
        <w:rPr>
          <w:rFonts w:asciiTheme="minorHAnsi" w:hAnsiTheme="minorHAnsi" w:cstheme="minorHAnsi"/>
        </w:rPr>
        <w:t>below</w:t>
      </w:r>
      <w:r w:rsidRPr="0062735A">
        <w:rPr>
          <w:rFonts w:asciiTheme="minorHAnsi" w:hAnsiTheme="minorHAnsi" w:cstheme="minorHAnsi"/>
        </w:rPr>
        <w:t xml:space="preserve"> in</w:t>
      </w:r>
      <w:r w:rsidR="006E4870" w:rsidRPr="0062735A">
        <w:rPr>
          <w:rFonts w:asciiTheme="minorHAnsi" w:hAnsiTheme="minorHAnsi" w:cstheme="minorHAnsi"/>
        </w:rPr>
        <w:t xml:space="preserve"> </w:t>
      </w:r>
      <w:r w:rsidR="006E4870" w:rsidRPr="0062735A">
        <w:rPr>
          <w:rFonts w:asciiTheme="minorHAnsi" w:hAnsiTheme="minorHAnsi" w:cstheme="minorHAnsi"/>
        </w:rPr>
        <w:fldChar w:fldCharType="begin"/>
      </w:r>
      <w:r w:rsidR="006E4870" w:rsidRPr="0062735A">
        <w:rPr>
          <w:rFonts w:asciiTheme="minorHAnsi" w:hAnsiTheme="minorHAnsi" w:cstheme="minorHAnsi"/>
        </w:rPr>
        <w:instrText xml:space="preserve"> REF _Ref529805031 \h </w:instrText>
      </w:r>
      <w:r w:rsidR="0062735A">
        <w:rPr>
          <w:rFonts w:asciiTheme="minorHAnsi" w:hAnsiTheme="minorHAnsi" w:cstheme="minorHAnsi"/>
        </w:rPr>
        <w:instrText xml:space="preserve"> \* MERGEFORMAT </w:instrText>
      </w:r>
      <w:r w:rsidR="006E4870" w:rsidRPr="0062735A">
        <w:rPr>
          <w:rFonts w:asciiTheme="minorHAnsi" w:hAnsiTheme="minorHAnsi" w:cstheme="minorHAnsi"/>
        </w:rPr>
      </w:r>
      <w:r w:rsidR="006E4870" w:rsidRPr="0062735A">
        <w:rPr>
          <w:rFonts w:asciiTheme="minorHAnsi" w:hAnsiTheme="minorHAnsi" w:cstheme="minorHAnsi"/>
        </w:rPr>
        <w:fldChar w:fldCharType="separate"/>
      </w:r>
      <w:r w:rsidR="006E4870" w:rsidRPr="0062735A">
        <w:rPr>
          <w:rFonts w:asciiTheme="minorHAnsi" w:hAnsiTheme="minorHAnsi" w:cstheme="minorHAnsi"/>
        </w:rPr>
        <w:t xml:space="preserve">Table </w:t>
      </w:r>
      <w:r w:rsidR="006E4870" w:rsidRPr="0062735A">
        <w:rPr>
          <w:rFonts w:asciiTheme="minorHAnsi" w:hAnsiTheme="minorHAnsi" w:cstheme="minorHAnsi"/>
          <w:noProof/>
        </w:rPr>
        <w:t>1</w:t>
      </w:r>
      <w:r w:rsidR="006E4870" w:rsidRPr="0062735A">
        <w:rPr>
          <w:rFonts w:asciiTheme="minorHAnsi" w:hAnsiTheme="minorHAnsi" w:cstheme="minorHAnsi"/>
        </w:rPr>
        <w:fldChar w:fldCharType="end"/>
      </w:r>
      <w:r w:rsidR="005D1E50" w:rsidRPr="0062735A">
        <w:rPr>
          <w:rFonts w:asciiTheme="minorHAnsi" w:hAnsiTheme="minorHAnsi" w:cstheme="minorHAnsi"/>
        </w:rPr>
        <w:t xml:space="preserve">. </w:t>
      </w:r>
      <w:r w:rsidRPr="0062735A">
        <w:rPr>
          <w:rFonts w:asciiTheme="minorHAnsi" w:hAnsiTheme="minorHAnsi" w:cstheme="minorHAnsi"/>
        </w:rPr>
        <w:t>Th</w:t>
      </w:r>
      <w:r w:rsidR="000F5070">
        <w:rPr>
          <w:rFonts w:asciiTheme="minorHAnsi" w:hAnsiTheme="minorHAnsi" w:cstheme="minorHAnsi"/>
        </w:rPr>
        <w:t>e normalized features with mean zero and standard derivation of one</w:t>
      </w:r>
      <w:r w:rsidR="00282F58" w:rsidRPr="0062735A">
        <w:rPr>
          <w:rFonts w:asciiTheme="minorHAnsi" w:hAnsiTheme="minorHAnsi" w:cstheme="minorHAnsi"/>
        </w:rPr>
        <w:t xml:space="preserve"> </w:t>
      </w:r>
      <w:r w:rsidR="00282F58" w:rsidRPr="00FE21FD">
        <w:rPr>
          <w:rFonts w:asciiTheme="minorHAnsi" w:hAnsiTheme="minorHAnsi" w:cstheme="minorHAnsi"/>
          <w:noProof/>
        </w:rPr>
        <w:t>w</w:t>
      </w:r>
      <w:r w:rsidR="005D1E50" w:rsidRPr="00FE21FD">
        <w:rPr>
          <w:rFonts w:asciiTheme="minorHAnsi" w:hAnsiTheme="minorHAnsi" w:cstheme="minorHAnsi"/>
          <w:noProof/>
        </w:rPr>
        <w:t>ere combined</w:t>
      </w:r>
      <w:r w:rsidR="005D1E50" w:rsidRPr="0062735A">
        <w:rPr>
          <w:rFonts w:asciiTheme="minorHAnsi" w:hAnsiTheme="minorHAnsi" w:cstheme="minorHAnsi"/>
        </w:rPr>
        <w:t xml:space="preserve"> into 3D tensors which </w:t>
      </w:r>
      <w:r w:rsidRPr="00FE21FD">
        <w:rPr>
          <w:rFonts w:asciiTheme="minorHAnsi" w:hAnsiTheme="minorHAnsi" w:cstheme="minorHAnsi"/>
          <w:noProof/>
        </w:rPr>
        <w:t>were</w:t>
      </w:r>
      <w:r w:rsidR="005D1E50" w:rsidRPr="00FE21FD">
        <w:rPr>
          <w:rFonts w:asciiTheme="minorHAnsi" w:hAnsiTheme="minorHAnsi" w:cstheme="minorHAnsi"/>
          <w:noProof/>
        </w:rPr>
        <w:t xml:space="preserve"> fed</w:t>
      </w:r>
      <w:r w:rsidR="005D1E50" w:rsidRPr="0062735A">
        <w:rPr>
          <w:rFonts w:asciiTheme="minorHAnsi" w:hAnsiTheme="minorHAnsi" w:cstheme="minorHAnsi"/>
        </w:rPr>
        <w:t xml:space="preserve"> as input into the deep learning models. </w:t>
      </w:r>
    </w:p>
    <w:p w14:paraId="796D944F" w14:textId="77777777" w:rsidR="00D925A3" w:rsidRPr="000F4310" w:rsidRDefault="00494195" w:rsidP="000F4310">
      <w:pPr>
        <w:rPr>
          <w:b/>
        </w:rPr>
      </w:pPr>
      <w:r w:rsidRPr="000F4310">
        <w:rPr>
          <w:b/>
        </w:rPr>
        <w:t>Preprocessing</w:t>
      </w:r>
    </w:p>
    <w:p w14:paraId="7BDF8206" w14:textId="77777777" w:rsidR="00622A81" w:rsidRPr="0062735A" w:rsidRDefault="00D925A3"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classification of the </w:t>
      </w:r>
      <w:r w:rsidRPr="002F65CE">
        <w:rPr>
          <w:rFonts w:asciiTheme="minorHAnsi" w:hAnsiTheme="minorHAnsi" w:cstheme="minorHAnsi"/>
          <w:noProof/>
        </w:rPr>
        <w:t>preterm</w:t>
      </w:r>
      <w:r w:rsidRPr="0062735A">
        <w:rPr>
          <w:rFonts w:asciiTheme="minorHAnsi" w:hAnsiTheme="minorHAnsi" w:cstheme="minorHAnsi"/>
        </w:rPr>
        <w:t xml:space="preserve"> infant sleep states</w:t>
      </w:r>
      <w:r w:rsidR="002F65CE">
        <w:rPr>
          <w:rFonts w:asciiTheme="minorHAnsi" w:hAnsiTheme="minorHAnsi" w:cstheme="minorHAnsi"/>
        </w:rPr>
        <w:t>,</w:t>
      </w:r>
      <w:r w:rsidR="003C70D8" w:rsidRPr="0062735A">
        <w:rPr>
          <w:rFonts w:asciiTheme="minorHAnsi" w:hAnsiTheme="minorHAnsi" w:cstheme="minorHAnsi"/>
        </w:rPr>
        <w:t xml:space="preserve"> the neural network API Keras was used backed with the TensorFlow library from Google Brain. For </w:t>
      </w:r>
      <w:r w:rsidR="003C70D8" w:rsidRPr="002F65CE">
        <w:rPr>
          <w:rFonts w:asciiTheme="minorHAnsi" w:hAnsiTheme="minorHAnsi" w:cstheme="minorHAnsi"/>
          <w:noProof/>
        </w:rPr>
        <w:t>sleep state classification</w:t>
      </w:r>
      <w:r w:rsidR="002F65CE" w:rsidRPr="002F65CE">
        <w:rPr>
          <w:rFonts w:asciiTheme="minorHAnsi" w:hAnsiTheme="minorHAnsi" w:cstheme="minorHAnsi"/>
          <w:noProof/>
        </w:rPr>
        <w:t>,</w:t>
      </w:r>
      <w:r w:rsidR="003C70D8" w:rsidRPr="002F65CE">
        <w:rPr>
          <w:rFonts w:asciiTheme="minorHAnsi" w:hAnsiTheme="minorHAnsi" w:cstheme="minorHAnsi"/>
          <w:noProof/>
        </w:rPr>
        <w:t xml:space="preserve"> time series </w:t>
      </w:r>
      <w:r w:rsidR="00C44A27" w:rsidRPr="002F65CE">
        <w:rPr>
          <w:rFonts w:asciiTheme="minorHAnsi" w:hAnsiTheme="minorHAnsi" w:cstheme="minorHAnsi"/>
          <w:noProof/>
        </w:rPr>
        <w:t>analysis</w:t>
      </w:r>
      <w:r w:rsidR="00C44A27" w:rsidRPr="0062735A">
        <w:rPr>
          <w:rFonts w:asciiTheme="minorHAnsi" w:hAnsiTheme="minorHAnsi" w:cstheme="minorHAnsi"/>
        </w:rPr>
        <w:t xml:space="preserve"> </w:t>
      </w:r>
      <w:r w:rsidR="00C44A27" w:rsidRPr="00FE21FD">
        <w:rPr>
          <w:rFonts w:asciiTheme="minorHAnsi" w:hAnsiTheme="minorHAnsi" w:cstheme="minorHAnsi"/>
          <w:noProof/>
        </w:rPr>
        <w:t>was use</w:t>
      </w:r>
      <w:r w:rsidR="002F65CE" w:rsidRPr="00FE21FD">
        <w:rPr>
          <w:rFonts w:asciiTheme="minorHAnsi" w:hAnsiTheme="minorHAnsi" w:cstheme="minorHAnsi"/>
          <w:noProof/>
        </w:rPr>
        <w:t>d</w:t>
      </w:r>
      <w:r w:rsidR="003C70D8" w:rsidRPr="0062735A">
        <w:rPr>
          <w:rFonts w:asciiTheme="minorHAnsi" w:hAnsiTheme="minorHAnsi" w:cstheme="minorHAnsi"/>
        </w:rPr>
        <w:t>. Therefore the input was</w:t>
      </w:r>
      <w:r w:rsidR="00762AF6" w:rsidRPr="0062735A">
        <w:rPr>
          <w:rFonts w:asciiTheme="minorHAnsi" w:hAnsiTheme="minorHAnsi" w:cstheme="minorHAnsi"/>
        </w:rPr>
        <w:t xml:space="preserve"> cast</w:t>
      </w:r>
      <w:r w:rsidR="003C70D8" w:rsidRPr="0062735A">
        <w:rPr>
          <w:rFonts w:asciiTheme="minorHAnsi" w:hAnsiTheme="minorHAnsi" w:cstheme="minorHAnsi"/>
        </w:rPr>
        <w:t xml:space="preserve"> </w:t>
      </w:r>
      <w:r w:rsidR="003C70D8" w:rsidRPr="002F65CE">
        <w:rPr>
          <w:rFonts w:asciiTheme="minorHAnsi" w:hAnsiTheme="minorHAnsi" w:cstheme="minorHAnsi"/>
          <w:noProof/>
        </w:rPr>
        <w:t>in</w:t>
      </w:r>
      <w:r w:rsidR="002F65CE">
        <w:rPr>
          <w:rFonts w:asciiTheme="minorHAnsi" w:hAnsiTheme="minorHAnsi" w:cstheme="minorHAnsi"/>
          <w:noProof/>
        </w:rPr>
        <w:t xml:space="preserve"> the</w:t>
      </w:r>
      <w:r w:rsidR="003C70D8" w:rsidRPr="002F65CE">
        <w:rPr>
          <w:rFonts w:asciiTheme="minorHAnsi" w:hAnsiTheme="minorHAnsi" w:cstheme="minorHAnsi"/>
          <w:noProof/>
        </w:rPr>
        <w:t xml:space="preserve"> form of</w:t>
      </w:r>
      <w:r w:rsidR="003C70D8" w:rsidRPr="0062735A">
        <w:rPr>
          <w:rFonts w:asciiTheme="minorHAnsi" w:hAnsiTheme="minorHAnsi" w:cstheme="minorHAnsi"/>
        </w:rPr>
        <w:t xml:space="preserve"> a 3D time</w:t>
      </w:r>
      <w:r w:rsidR="00C44A27" w:rsidRPr="0062735A">
        <w:rPr>
          <w:rFonts w:asciiTheme="minorHAnsi" w:hAnsiTheme="minorHAnsi" w:cstheme="minorHAnsi"/>
        </w:rPr>
        <w:t xml:space="preserve"> s</w:t>
      </w:r>
      <w:r w:rsidR="003C70D8" w:rsidRPr="0062735A">
        <w:rPr>
          <w:rFonts w:asciiTheme="minorHAnsi" w:hAnsiTheme="minorHAnsi" w:cstheme="minorHAnsi"/>
        </w:rPr>
        <w:t>eries tensor [</w:t>
      </w:r>
      <w:r w:rsidR="00762AF6" w:rsidRPr="0062735A">
        <w:rPr>
          <w:rFonts w:asciiTheme="minorHAnsi" w:hAnsiTheme="minorHAnsi" w:cstheme="minorHAnsi"/>
        </w:rPr>
        <w:t>s</w:t>
      </w:r>
      <w:r w:rsidR="003C70D8" w:rsidRPr="0062735A">
        <w:rPr>
          <w:rFonts w:asciiTheme="minorHAnsi" w:hAnsiTheme="minorHAnsi" w:cstheme="minorHAnsi"/>
        </w:rPr>
        <w:t>amples, time</w:t>
      </w:r>
      <w:r w:rsidR="002276DD" w:rsidRPr="0062735A">
        <w:rPr>
          <w:rFonts w:asciiTheme="minorHAnsi" w:hAnsiTheme="minorHAnsi" w:cstheme="minorHAnsi"/>
        </w:rPr>
        <w:t xml:space="preserve"> </w:t>
      </w:r>
      <w:r w:rsidR="003C70D8" w:rsidRPr="0062735A">
        <w:rPr>
          <w:rFonts w:asciiTheme="minorHAnsi" w:hAnsiTheme="minorHAnsi" w:cstheme="minorHAnsi"/>
        </w:rPr>
        <w:t xml:space="preserve">step, features]. </w:t>
      </w:r>
      <w:r w:rsidR="003525F4" w:rsidRPr="0062735A">
        <w:rPr>
          <w:rFonts w:asciiTheme="minorHAnsi" w:hAnsiTheme="minorHAnsi" w:cstheme="minorHAnsi"/>
        </w:rPr>
        <w:t>After testing, th</w:t>
      </w:r>
      <w:r w:rsidR="003C70D8" w:rsidRPr="0062735A">
        <w:rPr>
          <w:rFonts w:asciiTheme="minorHAnsi" w:hAnsiTheme="minorHAnsi" w:cstheme="minorHAnsi"/>
        </w:rPr>
        <w:t>e time</w:t>
      </w:r>
      <w:r w:rsidR="002276DD" w:rsidRPr="0062735A">
        <w:rPr>
          <w:rFonts w:asciiTheme="minorHAnsi" w:hAnsiTheme="minorHAnsi" w:cstheme="minorHAnsi"/>
        </w:rPr>
        <w:t xml:space="preserve"> </w:t>
      </w:r>
      <w:r w:rsidR="003C70D8" w:rsidRPr="0062735A">
        <w:rPr>
          <w:rFonts w:asciiTheme="minorHAnsi" w:hAnsiTheme="minorHAnsi" w:cstheme="minorHAnsi"/>
        </w:rPr>
        <w:t xml:space="preserve">step </w:t>
      </w:r>
      <w:r w:rsidR="003C70D8" w:rsidRPr="00FE21FD">
        <w:rPr>
          <w:rFonts w:asciiTheme="minorHAnsi" w:hAnsiTheme="minorHAnsi" w:cstheme="minorHAnsi"/>
          <w:noProof/>
        </w:rPr>
        <w:t>was chosen</w:t>
      </w:r>
      <w:r w:rsidR="003C70D8" w:rsidRPr="0062735A">
        <w:rPr>
          <w:rFonts w:asciiTheme="minorHAnsi" w:hAnsiTheme="minorHAnsi" w:cstheme="minorHAnsi"/>
        </w:rPr>
        <w:t xml:space="preserve"> as the total length of one recording session</w:t>
      </w:r>
      <w:r w:rsidR="00622A81" w:rsidRPr="0062735A">
        <w:rPr>
          <w:rFonts w:asciiTheme="minorHAnsi" w:hAnsiTheme="minorHAnsi" w:cstheme="minorHAnsi"/>
        </w:rPr>
        <w:t xml:space="preserve"> with </w:t>
      </w:r>
      <w:r w:rsidR="002F65CE">
        <w:rPr>
          <w:rFonts w:asciiTheme="minorHAnsi" w:hAnsiTheme="minorHAnsi" w:cstheme="minorHAnsi"/>
        </w:rPr>
        <w:t xml:space="preserve">the </w:t>
      </w:r>
      <w:r w:rsidR="00622A81" w:rsidRPr="002F65CE">
        <w:rPr>
          <w:rFonts w:asciiTheme="minorHAnsi" w:hAnsiTheme="minorHAnsi" w:cstheme="minorHAnsi"/>
          <w:noProof/>
        </w:rPr>
        <w:t>batch</w:t>
      </w:r>
      <w:r w:rsidR="002276DD" w:rsidRPr="0062735A">
        <w:rPr>
          <w:rFonts w:asciiTheme="minorHAnsi" w:hAnsiTheme="minorHAnsi" w:cstheme="minorHAnsi"/>
        </w:rPr>
        <w:t xml:space="preserve"> </w:t>
      </w:r>
      <w:r w:rsidR="00622A81" w:rsidRPr="0062735A">
        <w:rPr>
          <w:rFonts w:asciiTheme="minorHAnsi" w:hAnsiTheme="minorHAnsi" w:cstheme="minorHAnsi"/>
        </w:rPr>
        <w:t>size set to 1</w:t>
      </w:r>
      <w:r w:rsidR="003C70D8" w:rsidRPr="0062735A">
        <w:rPr>
          <w:rFonts w:asciiTheme="minorHAnsi" w:hAnsiTheme="minorHAnsi" w:cstheme="minorHAnsi"/>
        </w:rPr>
        <w:t xml:space="preserve">. </w:t>
      </w:r>
      <w:r w:rsidR="00007F94" w:rsidRPr="0062735A">
        <w:rPr>
          <w:rFonts w:asciiTheme="minorHAnsi" w:hAnsiTheme="minorHAnsi" w:cstheme="minorHAnsi"/>
        </w:rPr>
        <w:t xml:space="preserve">Thereby, long and </w:t>
      </w:r>
      <w:r w:rsidR="00007F94" w:rsidRPr="002F65CE">
        <w:rPr>
          <w:rFonts w:asciiTheme="minorHAnsi" w:hAnsiTheme="minorHAnsi" w:cstheme="minorHAnsi"/>
          <w:noProof/>
        </w:rPr>
        <w:t>short</w:t>
      </w:r>
      <w:r w:rsidR="002F65CE">
        <w:rPr>
          <w:rFonts w:asciiTheme="minorHAnsi" w:hAnsiTheme="minorHAnsi" w:cstheme="minorHAnsi"/>
          <w:noProof/>
        </w:rPr>
        <w:t>-</w:t>
      </w:r>
      <w:r w:rsidR="00007F94" w:rsidRPr="002F65CE">
        <w:rPr>
          <w:rFonts w:asciiTheme="minorHAnsi" w:hAnsiTheme="minorHAnsi" w:cstheme="minorHAnsi"/>
          <w:noProof/>
        </w:rPr>
        <w:t>term</w:t>
      </w:r>
      <w:r w:rsidR="00007F94" w:rsidRPr="0062735A">
        <w:rPr>
          <w:rFonts w:asciiTheme="minorHAnsi" w:hAnsiTheme="minorHAnsi" w:cstheme="minorHAnsi"/>
        </w:rPr>
        <w:t xml:space="preserve"> patterns can be recognized. To achieve uniform length,</w:t>
      </w:r>
      <w:r w:rsidR="003C70D8" w:rsidRPr="0062735A">
        <w:rPr>
          <w:rFonts w:asciiTheme="minorHAnsi" w:hAnsiTheme="minorHAnsi" w:cstheme="minorHAnsi"/>
        </w:rPr>
        <w:t xml:space="preserve"> the tensors where padded to the length of the </w:t>
      </w:r>
      <w:r w:rsidR="002F65CE">
        <w:rPr>
          <w:rFonts w:asciiTheme="minorHAnsi" w:hAnsiTheme="minorHAnsi" w:cstheme="minorHAnsi"/>
          <w:noProof/>
        </w:rPr>
        <w:t>most extended</w:t>
      </w:r>
      <w:r w:rsidR="002F65CE">
        <w:rPr>
          <w:rFonts w:asciiTheme="minorHAnsi" w:hAnsiTheme="minorHAnsi" w:cstheme="minorHAnsi"/>
        </w:rPr>
        <w:t xml:space="preserve"> session</w:t>
      </w:r>
      <w:r w:rsidR="003C70D8" w:rsidRPr="0062735A">
        <w:rPr>
          <w:rFonts w:asciiTheme="minorHAnsi" w:hAnsiTheme="minorHAnsi" w:cstheme="minorHAnsi"/>
        </w:rPr>
        <w:t xml:space="preserve">. Later, a masking layer and </w:t>
      </w:r>
      <w:r w:rsidR="003525F4" w:rsidRPr="0062735A">
        <w:rPr>
          <w:rFonts w:asciiTheme="minorHAnsi" w:hAnsiTheme="minorHAnsi" w:cstheme="minorHAnsi"/>
        </w:rPr>
        <w:t xml:space="preserve">sample </w:t>
      </w:r>
      <w:r w:rsidR="003C70D8" w:rsidRPr="0062735A">
        <w:rPr>
          <w:rFonts w:asciiTheme="minorHAnsi" w:hAnsiTheme="minorHAnsi" w:cstheme="minorHAnsi"/>
        </w:rPr>
        <w:t xml:space="preserve">weight </w:t>
      </w:r>
      <w:r w:rsidR="003525F4" w:rsidRPr="0062735A">
        <w:rPr>
          <w:rFonts w:asciiTheme="minorHAnsi" w:hAnsiTheme="minorHAnsi" w:cstheme="minorHAnsi"/>
        </w:rPr>
        <w:t xml:space="preserve">distribution </w:t>
      </w:r>
      <w:r w:rsidR="00FE21FD">
        <w:rPr>
          <w:rFonts w:asciiTheme="minorHAnsi" w:hAnsiTheme="minorHAnsi" w:cstheme="minorHAnsi"/>
        </w:rPr>
        <w:t xml:space="preserve">of zero for the padded values </w:t>
      </w:r>
      <w:r w:rsidR="003525F4" w:rsidRPr="0062735A">
        <w:rPr>
          <w:rFonts w:asciiTheme="minorHAnsi" w:hAnsiTheme="minorHAnsi" w:cstheme="minorHAnsi"/>
        </w:rPr>
        <w:t>was used to prohibit the padded values to influence the learning process.</w:t>
      </w:r>
      <w:r w:rsidR="00A142A2" w:rsidRPr="0062735A">
        <w:rPr>
          <w:rFonts w:asciiTheme="minorHAnsi" w:hAnsiTheme="minorHAnsi" w:cstheme="minorHAnsi"/>
        </w:rPr>
        <w:t xml:space="preserve"> </w:t>
      </w:r>
      <w:r w:rsidR="00622A81" w:rsidRPr="0062735A">
        <w:rPr>
          <w:rFonts w:asciiTheme="minorHAnsi" w:hAnsiTheme="minorHAnsi" w:cstheme="minorHAnsi"/>
        </w:rPr>
        <w:t xml:space="preserve">The data was separated into train and validations sets to exclude </w:t>
      </w:r>
      <w:r w:rsidR="002F65CE">
        <w:rPr>
          <w:rFonts w:asciiTheme="minorHAnsi" w:hAnsiTheme="minorHAnsi" w:cstheme="minorHAnsi"/>
          <w:noProof/>
        </w:rPr>
        <w:t>significant</w:t>
      </w:r>
      <w:r w:rsidR="00622A81" w:rsidRPr="0062735A">
        <w:rPr>
          <w:rFonts w:asciiTheme="minorHAnsi" w:hAnsiTheme="minorHAnsi" w:cstheme="minorHAnsi"/>
        </w:rPr>
        <w:t xml:space="preserve"> bias. The split </w:t>
      </w:r>
      <w:r w:rsidR="00622A81" w:rsidRPr="00FE21FD">
        <w:rPr>
          <w:rFonts w:asciiTheme="minorHAnsi" w:hAnsiTheme="minorHAnsi" w:cstheme="minorHAnsi"/>
          <w:noProof/>
        </w:rPr>
        <w:t>was set</w:t>
      </w:r>
      <w:r w:rsidR="00622A81" w:rsidRPr="0062735A">
        <w:rPr>
          <w:rFonts w:asciiTheme="minorHAnsi" w:hAnsiTheme="minorHAnsi" w:cstheme="minorHAnsi"/>
        </w:rPr>
        <w:t xml:space="preserve"> to 70% training data 30% validation data. A </w:t>
      </w:r>
      <w:r w:rsidR="00494195" w:rsidRPr="0062735A">
        <w:rPr>
          <w:rFonts w:asciiTheme="minorHAnsi" w:hAnsiTheme="minorHAnsi" w:cstheme="minorHAnsi"/>
          <w:i/>
        </w:rPr>
        <w:t>3</w:t>
      </w:r>
      <w:r w:rsidR="00494195" w:rsidRPr="0062735A">
        <w:rPr>
          <w:rFonts w:asciiTheme="minorHAnsi" w:hAnsiTheme="minorHAnsi" w:cstheme="minorHAnsi"/>
        </w:rPr>
        <w:t>-</w:t>
      </w:r>
      <w:r w:rsidR="00622A81" w:rsidRPr="0062735A">
        <w:rPr>
          <w:rFonts w:asciiTheme="minorHAnsi" w:hAnsiTheme="minorHAnsi" w:cstheme="minorHAnsi"/>
        </w:rPr>
        <w:t xml:space="preserve">fold </w:t>
      </w:r>
      <w:r w:rsidR="00622A81" w:rsidRPr="002F65CE">
        <w:rPr>
          <w:rFonts w:asciiTheme="minorHAnsi" w:hAnsiTheme="minorHAnsi" w:cstheme="minorHAnsi"/>
          <w:noProof/>
        </w:rPr>
        <w:t>cross</w:t>
      </w:r>
      <w:r w:rsidR="002F65CE">
        <w:rPr>
          <w:rFonts w:asciiTheme="minorHAnsi" w:hAnsiTheme="minorHAnsi" w:cstheme="minorHAnsi"/>
          <w:noProof/>
        </w:rPr>
        <w:t>-</w:t>
      </w:r>
      <w:r w:rsidR="00622A81" w:rsidRPr="002F65CE">
        <w:rPr>
          <w:rFonts w:asciiTheme="minorHAnsi" w:hAnsiTheme="minorHAnsi" w:cstheme="minorHAnsi"/>
          <w:noProof/>
        </w:rPr>
        <w:t>validation</w:t>
      </w:r>
      <w:r w:rsidR="00622A81" w:rsidRPr="0062735A">
        <w:rPr>
          <w:rFonts w:asciiTheme="minorHAnsi" w:hAnsiTheme="minorHAnsi" w:cstheme="minorHAnsi"/>
        </w:rPr>
        <w:t xml:space="preserve"> process was used to </w:t>
      </w:r>
      <w:r w:rsidR="002F65CE">
        <w:rPr>
          <w:rFonts w:asciiTheme="minorHAnsi" w:hAnsiTheme="minorHAnsi" w:cstheme="minorHAnsi"/>
          <w:noProof/>
        </w:rPr>
        <w:t>e</w:t>
      </w:r>
      <w:r w:rsidR="00622A81" w:rsidRPr="002F65CE">
        <w:rPr>
          <w:rFonts w:asciiTheme="minorHAnsi" w:hAnsiTheme="minorHAnsi" w:cstheme="minorHAnsi"/>
          <w:noProof/>
        </w:rPr>
        <w:t>nsure</w:t>
      </w:r>
      <w:r w:rsidR="00622A81" w:rsidRPr="0062735A">
        <w:rPr>
          <w:rFonts w:asciiTheme="minorHAnsi" w:hAnsiTheme="minorHAnsi" w:cstheme="minorHAnsi"/>
        </w:rPr>
        <w:t xml:space="preserve"> the proper generalization of the model. </w:t>
      </w:r>
    </w:p>
    <w:p w14:paraId="488C0C9A" w14:textId="77777777" w:rsidR="00A810CD" w:rsidRPr="0062735A" w:rsidRDefault="00007F94"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we have </w:t>
      </w:r>
      <w:r w:rsidRPr="00FE21FD">
        <w:rPr>
          <w:rFonts w:asciiTheme="minorHAnsi" w:hAnsiTheme="minorHAnsi" w:cstheme="minorHAnsi"/>
          <w:noProof/>
        </w:rPr>
        <w:t>majority</w:t>
      </w:r>
      <w:r w:rsidRPr="0062735A">
        <w:rPr>
          <w:rFonts w:asciiTheme="minorHAnsi" w:hAnsiTheme="minorHAnsi" w:cstheme="minorHAnsi"/>
        </w:rPr>
        <w:t xml:space="preserve"> (AS) and minority classes (QS, IS, CW) a class weight has to be calculated to balance this unequal class distribution. </w:t>
      </w:r>
      <w:r w:rsidR="00762AF6" w:rsidRPr="0062735A">
        <w:rPr>
          <w:rFonts w:asciiTheme="minorHAnsi" w:hAnsiTheme="minorHAnsi" w:cstheme="minorHAnsi"/>
        </w:rPr>
        <w:t>T</w:t>
      </w:r>
      <w:r w:rsidRPr="0062735A">
        <w:rPr>
          <w:rFonts w:asciiTheme="minorHAnsi" w:hAnsiTheme="minorHAnsi" w:cstheme="minorHAnsi"/>
        </w:rPr>
        <w:t xml:space="preserve">he sample weight was calculated for the different targets in the training set according to the </w:t>
      </w:r>
      <w:r w:rsidR="00D17744" w:rsidRPr="0062735A">
        <w:rPr>
          <w:rFonts w:asciiTheme="minorHAnsi" w:hAnsiTheme="minorHAnsi" w:cstheme="minorHAnsi"/>
        </w:rPr>
        <w:t>percentile</w:t>
      </w:r>
      <w:r w:rsidRPr="0062735A">
        <w:rPr>
          <w:rFonts w:asciiTheme="minorHAnsi" w:hAnsiTheme="minorHAnsi" w:cstheme="minorHAnsi"/>
        </w:rPr>
        <w:t xml:space="preserve"> distribution of classes</w:t>
      </w:r>
      <w:r w:rsidR="00A810CD" w:rsidRPr="0062735A">
        <w:rPr>
          <w:rFonts w:asciiTheme="minorHAnsi" w:hAnsiTheme="minorHAnsi" w:cstheme="minorHAnsi"/>
        </w:rPr>
        <w:t xml:space="preserve"> and normalized to the majority class</w:t>
      </w:r>
      <w:r w:rsidRPr="0062735A">
        <w:rPr>
          <w:rFonts w:asciiTheme="minorHAnsi" w:hAnsiTheme="minorHAnsi" w:cstheme="minorHAnsi"/>
        </w:rPr>
        <w:t xml:space="preserve">. </w:t>
      </w:r>
      <w:r w:rsidR="002E0E54" w:rsidRPr="0062735A">
        <w:rPr>
          <w:rFonts w:asciiTheme="minorHAnsi" w:hAnsiTheme="minorHAnsi" w:cstheme="minorHAnsi"/>
        </w:rPr>
        <w:t xml:space="preserve">Sample weight was used instead of class weight as class weight is converted to sample weights inside of Keras. </w:t>
      </w:r>
      <w:r w:rsidR="002E0E54" w:rsidRPr="00FE21FD">
        <w:rPr>
          <w:rFonts w:asciiTheme="minorHAnsi" w:hAnsiTheme="minorHAnsi" w:cstheme="minorHAnsi"/>
          <w:noProof/>
        </w:rPr>
        <w:lastRenderedPageBreak/>
        <w:t xml:space="preserve">Using sample_weight_mode </w:t>
      </w:r>
      <w:r w:rsidR="002E0E54" w:rsidRPr="00FE21FD">
        <w:rPr>
          <w:rFonts w:asciiTheme="minorHAnsi" w:hAnsiTheme="minorHAnsi" w:cstheme="minorHAnsi"/>
          <w:i/>
          <w:noProof/>
        </w:rPr>
        <w:t>temporal</w:t>
      </w:r>
      <w:r w:rsidR="002E0E54" w:rsidRPr="0062735A">
        <w:rPr>
          <w:rFonts w:asciiTheme="minorHAnsi" w:hAnsiTheme="minorHAnsi" w:cstheme="minorHAnsi"/>
        </w:rPr>
        <w:t>, sample weight fulfills the class weight ta</w:t>
      </w:r>
      <w:r w:rsidR="00D17744">
        <w:rPr>
          <w:rFonts w:asciiTheme="minorHAnsi" w:hAnsiTheme="minorHAnsi" w:cstheme="minorHAnsi"/>
        </w:rPr>
        <w:t xml:space="preserve">sk and can as well </w:t>
      </w:r>
      <w:r w:rsidR="00D17744" w:rsidRPr="00FE21FD">
        <w:rPr>
          <w:rFonts w:asciiTheme="minorHAnsi" w:hAnsiTheme="minorHAnsi" w:cstheme="minorHAnsi"/>
          <w:noProof/>
        </w:rPr>
        <w:t>be used</w:t>
      </w:r>
      <w:r w:rsidR="00D17744">
        <w:rPr>
          <w:rFonts w:asciiTheme="minorHAnsi" w:hAnsiTheme="minorHAnsi" w:cstheme="minorHAnsi"/>
        </w:rPr>
        <w:t xml:space="preserve"> for </w:t>
      </w:r>
      <w:r w:rsidR="002E0E54" w:rsidRPr="0062735A">
        <w:rPr>
          <w:rFonts w:asciiTheme="minorHAnsi" w:hAnsiTheme="minorHAnsi" w:cstheme="minorHAnsi"/>
        </w:rPr>
        <w:t>masking</w:t>
      </w:r>
      <w:r w:rsidR="00D17744">
        <w:rPr>
          <w:rFonts w:asciiTheme="minorHAnsi" w:hAnsiTheme="minorHAnsi" w:cstheme="minorHAnsi"/>
        </w:rPr>
        <w:t>-padded-</w:t>
      </w:r>
      <w:r w:rsidR="002E0E54" w:rsidRPr="0062735A">
        <w:rPr>
          <w:rFonts w:asciiTheme="minorHAnsi" w:hAnsiTheme="minorHAnsi" w:cstheme="minorHAnsi"/>
        </w:rPr>
        <w:t xml:space="preserve">values with a sample weight of 0. </w:t>
      </w:r>
      <w:r w:rsidR="00921B9F" w:rsidRPr="0062735A">
        <w:rPr>
          <w:rFonts w:asciiTheme="minorHAnsi" w:hAnsiTheme="minorHAnsi" w:cstheme="minorHAnsi"/>
        </w:rPr>
        <w:t>So far, this can only be used for smaller datasets as sample_weight_mode does no</w:t>
      </w:r>
      <w:r w:rsidR="00412C5D" w:rsidRPr="0062735A">
        <w:rPr>
          <w:rFonts w:asciiTheme="minorHAnsi" w:hAnsiTheme="minorHAnsi" w:cstheme="minorHAnsi"/>
        </w:rPr>
        <w:t>t</w:t>
      </w:r>
      <w:r w:rsidR="00921B9F" w:rsidRPr="0062735A">
        <w:rPr>
          <w:rFonts w:asciiTheme="minorHAnsi" w:hAnsiTheme="minorHAnsi" w:cstheme="minorHAnsi"/>
        </w:rPr>
        <w:t xml:space="preserve"> work currently for </w:t>
      </w:r>
      <w:r w:rsidR="00921B9F" w:rsidRPr="00FE21FD">
        <w:rPr>
          <w:rFonts w:asciiTheme="minorHAnsi" w:hAnsiTheme="minorHAnsi" w:cstheme="minorHAnsi"/>
          <w:i/>
          <w:noProof/>
        </w:rPr>
        <w:t>fit</w:t>
      </w:r>
      <w:r w:rsidR="00C44A27" w:rsidRPr="0062735A">
        <w:rPr>
          <w:rFonts w:asciiTheme="minorHAnsi" w:hAnsiTheme="minorHAnsi" w:cstheme="minorHAnsi"/>
          <w:i/>
        </w:rPr>
        <w:t xml:space="preserve"> </w:t>
      </w:r>
      <w:r w:rsidR="00921B9F" w:rsidRPr="0062735A">
        <w:rPr>
          <w:rFonts w:asciiTheme="minorHAnsi" w:hAnsiTheme="minorHAnsi" w:cstheme="minorHAnsi"/>
          <w:i/>
        </w:rPr>
        <w:t>generator</w:t>
      </w:r>
      <w:r w:rsidR="00921B9F" w:rsidRPr="0062735A">
        <w:rPr>
          <w:rFonts w:asciiTheme="minorHAnsi" w:hAnsiTheme="minorHAnsi" w:cstheme="minorHAnsi"/>
        </w:rPr>
        <w:t xml:space="preserve">. </w:t>
      </w:r>
    </w:p>
    <w:p w14:paraId="3FCC437E" w14:textId="77777777" w:rsidR="00494195" w:rsidRPr="000F4310" w:rsidRDefault="00494195" w:rsidP="000F4310">
      <w:pPr>
        <w:rPr>
          <w:b/>
        </w:rPr>
      </w:pPr>
      <w:r w:rsidRPr="000F4310">
        <w:rPr>
          <w:b/>
        </w:rPr>
        <w:t xml:space="preserve">Model architecture </w:t>
      </w:r>
    </w:p>
    <w:p w14:paraId="1A46008F" w14:textId="77777777" w:rsidR="00EA679D" w:rsidRPr="0062735A" w:rsidRDefault="006D4508" w:rsidP="00494195">
      <w:pPr>
        <w:tabs>
          <w:tab w:val="left" w:pos="0"/>
        </w:tabs>
        <w:spacing w:line="240" w:lineRule="auto"/>
        <w:ind w:left="142"/>
        <w:jc w:val="both"/>
        <w:rPr>
          <w:rFonts w:asciiTheme="minorHAnsi" w:hAnsiTheme="minorHAnsi" w:cstheme="minorHAnsi"/>
        </w:rPr>
      </w:pPr>
      <w:r>
        <w:rPr>
          <w:rFonts w:asciiTheme="minorHAnsi" w:hAnsiTheme="minorHAnsi" w:cstheme="minorHAnsi"/>
        </w:rPr>
        <w:t>Four</w:t>
      </w:r>
      <w:r w:rsidR="00EA679D" w:rsidRPr="0062735A">
        <w:rPr>
          <w:rFonts w:asciiTheme="minorHAnsi" w:hAnsiTheme="minorHAnsi" w:cstheme="minorHAnsi"/>
        </w:rPr>
        <w:t xml:space="preserve"> different model types </w:t>
      </w:r>
      <w:r w:rsidR="00753FD3">
        <w:rPr>
          <w:rFonts w:asciiTheme="minorHAnsi" w:hAnsiTheme="minorHAnsi" w:cstheme="minorHAnsi"/>
          <w:noProof/>
        </w:rPr>
        <w:t>were</w:t>
      </w:r>
      <w:r w:rsidR="00EA679D" w:rsidRPr="0006118A">
        <w:rPr>
          <w:rFonts w:asciiTheme="minorHAnsi" w:hAnsiTheme="minorHAnsi" w:cstheme="minorHAnsi"/>
          <w:noProof/>
        </w:rPr>
        <w:t xml:space="preserve"> compared</w:t>
      </w:r>
      <w:r w:rsidR="00EA679D" w:rsidRPr="0062735A">
        <w:rPr>
          <w:rFonts w:asciiTheme="minorHAnsi" w:hAnsiTheme="minorHAnsi" w:cstheme="minorHAnsi"/>
        </w:rPr>
        <w:t>.</w:t>
      </w:r>
      <w:r>
        <w:rPr>
          <w:rFonts w:asciiTheme="minorHAnsi" w:hAnsiTheme="minorHAnsi" w:cstheme="minorHAnsi"/>
        </w:rPr>
        <w:t xml:space="preserve"> A</w:t>
      </w:r>
      <w:r w:rsidR="00EA679D" w:rsidRPr="0062735A">
        <w:rPr>
          <w:rFonts w:asciiTheme="minorHAnsi" w:hAnsiTheme="minorHAnsi" w:cstheme="minorHAnsi"/>
        </w:rPr>
        <w:t xml:space="preserve"> </w:t>
      </w:r>
      <w:r w:rsidR="00EA679D" w:rsidRPr="0006118A">
        <w:rPr>
          <w:rFonts w:asciiTheme="minorHAnsi" w:hAnsiTheme="minorHAnsi" w:cstheme="minorHAnsi"/>
          <w:noProof/>
        </w:rPr>
        <w:t>wide</w:t>
      </w:r>
      <w:r w:rsidR="00EA679D" w:rsidRPr="0062735A">
        <w:rPr>
          <w:rFonts w:asciiTheme="minorHAnsi" w:hAnsiTheme="minorHAnsi" w:cstheme="minorHAnsi"/>
        </w:rPr>
        <w:t xml:space="preserve"> residual model, a deep residual mod</w:t>
      </w:r>
      <w:r>
        <w:rPr>
          <w:rFonts w:asciiTheme="minorHAnsi" w:hAnsiTheme="minorHAnsi" w:cstheme="minorHAnsi"/>
        </w:rPr>
        <w:t>el,</w:t>
      </w:r>
      <w:r w:rsidR="00EA679D" w:rsidRPr="0062735A">
        <w:rPr>
          <w:rFonts w:asciiTheme="minorHAnsi" w:hAnsiTheme="minorHAnsi" w:cstheme="minorHAnsi"/>
        </w:rPr>
        <w:t xml:space="preserve"> </w:t>
      </w:r>
      <w:r w:rsidR="00EA679D" w:rsidRPr="002F65CE">
        <w:rPr>
          <w:rFonts w:asciiTheme="minorHAnsi" w:hAnsiTheme="minorHAnsi" w:cstheme="minorHAnsi"/>
          <w:noProof/>
        </w:rPr>
        <w:t xml:space="preserve">a </w:t>
      </w:r>
      <w:r w:rsidR="00EA679D" w:rsidRPr="0006118A">
        <w:rPr>
          <w:rFonts w:asciiTheme="minorHAnsi" w:hAnsiTheme="minorHAnsi" w:cstheme="minorHAnsi"/>
          <w:noProof/>
        </w:rPr>
        <w:t>wide</w:t>
      </w:r>
      <w:r w:rsidR="00EA679D" w:rsidRPr="0062735A">
        <w:rPr>
          <w:rFonts w:asciiTheme="minorHAnsi" w:hAnsiTheme="minorHAnsi" w:cstheme="minorHAnsi"/>
        </w:rPr>
        <w:t xml:space="preserve"> residual </w:t>
      </w:r>
      <w:r w:rsidR="002F65CE">
        <w:rPr>
          <w:rFonts w:asciiTheme="minorHAnsi" w:hAnsiTheme="minorHAnsi" w:cstheme="minorHAnsi"/>
        </w:rPr>
        <w:t>model</w:t>
      </w:r>
      <w:r w:rsidR="00EA679D" w:rsidRPr="0062735A">
        <w:rPr>
          <w:rFonts w:asciiTheme="minorHAnsi" w:hAnsiTheme="minorHAnsi" w:cstheme="minorHAnsi"/>
        </w:rPr>
        <w:t xml:space="preserve"> using transfer learning from</w:t>
      </w:r>
      <w:r>
        <w:rPr>
          <w:rFonts w:asciiTheme="minorHAnsi" w:hAnsiTheme="minorHAnsi" w:cstheme="minorHAnsi"/>
        </w:rPr>
        <w:t xml:space="preserve"> </w:t>
      </w:r>
      <w:r w:rsidR="00EA679D" w:rsidRPr="0062735A">
        <w:rPr>
          <w:rFonts w:asciiTheme="minorHAnsi" w:hAnsiTheme="minorHAnsi" w:cstheme="minorHAnsi"/>
        </w:rPr>
        <w:t xml:space="preserve">shallow </w:t>
      </w:r>
      <w:r>
        <w:rPr>
          <w:rFonts w:asciiTheme="minorHAnsi" w:hAnsiTheme="minorHAnsi" w:cstheme="minorHAnsi"/>
        </w:rPr>
        <w:t>model</w:t>
      </w:r>
      <w:r w:rsidR="00753FD3">
        <w:rPr>
          <w:rFonts w:asciiTheme="minorHAnsi" w:hAnsiTheme="minorHAnsi" w:cstheme="minorHAnsi"/>
        </w:rPr>
        <w:t>s</w:t>
      </w:r>
      <w:r>
        <w:rPr>
          <w:rFonts w:asciiTheme="minorHAnsi" w:hAnsiTheme="minorHAnsi" w:cstheme="minorHAnsi"/>
        </w:rPr>
        <w:t xml:space="preserve">, and the more shallow models as </w:t>
      </w:r>
      <w:r w:rsidRPr="006D4508">
        <w:rPr>
          <w:rFonts w:asciiTheme="minorHAnsi" w:hAnsiTheme="minorHAnsi" w:cstheme="minorHAnsi"/>
          <w:noProof/>
        </w:rPr>
        <w:t>standalone</w:t>
      </w:r>
      <w:r>
        <w:rPr>
          <w:rFonts w:asciiTheme="minorHAnsi" w:hAnsiTheme="minorHAnsi" w:cstheme="minorHAnsi"/>
        </w:rPr>
        <w:t xml:space="preserve"> </w:t>
      </w:r>
      <w:r>
        <w:rPr>
          <w:rFonts w:asciiTheme="minorHAnsi" w:hAnsiTheme="minorHAnsi" w:cstheme="minorHAnsi"/>
          <w:noProof/>
        </w:rPr>
        <w:t>archi</w:t>
      </w:r>
      <w:r w:rsidRPr="006D4508">
        <w:rPr>
          <w:rFonts w:asciiTheme="minorHAnsi" w:hAnsiTheme="minorHAnsi" w:cstheme="minorHAnsi"/>
          <w:noProof/>
        </w:rPr>
        <w:t>tectures</w:t>
      </w:r>
      <w:r w:rsidR="00EA679D" w:rsidRPr="0062735A">
        <w:rPr>
          <w:rFonts w:asciiTheme="minorHAnsi" w:hAnsiTheme="minorHAnsi" w:cstheme="minorHAnsi"/>
        </w:rPr>
        <w:t>.</w:t>
      </w:r>
    </w:p>
    <w:p w14:paraId="0A9021E1" w14:textId="77777777" w:rsidR="00BD748F" w:rsidRPr="0062735A" w:rsidRDefault="00A142A2"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The</w:t>
      </w:r>
      <w:r w:rsidR="00EA679D" w:rsidRPr="0062735A">
        <w:rPr>
          <w:rFonts w:asciiTheme="minorHAnsi" w:hAnsiTheme="minorHAnsi" w:cstheme="minorHAnsi"/>
        </w:rPr>
        <w:t xml:space="preserve"> </w:t>
      </w:r>
      <w:r w:rsidR="00EA679D" w:rsidRPr="0006118A">
        <w:rPr>
          <w:rFonts w:asciiTheme="minorHAnsi" w:hAnsiTheme="minorHAnsi" w:cstheme="minorHAnsi"/>
          <w:noProof/>
        </w:rPr>
        <w:t>base</w:t>
      </w:r>
      <w:r w:rsidRPr="0006118A">
        <w:rPr>
          <w:rFonts w:asciiTheme="minorHAnsi" w:hAnsiTheme="minorHAnsi" w:cstheme="minorHAnsi"/>
          <w:noProof/>
        </w:rPr>
        <w:t xml:space="preserve"> </w:t>
      </w:r>
      <w:r w:rsidR="00EA679D" w:rsidRPr="0006118A">
        <w:rPr>
          <w:rFonts w:asciiTheme="minorHAnsi" w:hAnsiTheme="minorHAnsi" w:cstheme="minorHAnsi"/>
          <w:noProof/>
        </w:rPr>
        <w:t>residual</w:t>
      </w:r>
      <w:r w:rsidR="00EA679D" w:rsidRPr="0062735A">
        <w:rPr>
          <w:rFonts w:asciiTheme="minorHAnsi" w:hAnsiTheme="minorHAnsi" w:cstheme="minorHAnsi"/>
        </w:rPr>
        <w:t xml:space="preserve"> </w:t>
      </w:r>
      <w:r w:rsidR="002F65CE">
        <w:rPr>
          <w:rFonts w:asciiTheme="minorHAnsi" w:hAnsiTheme="minorHAnsi" w:cstheme="minorHAnsi"/>
        </w:rPr>
        <w:t>architecture</w:t>
      </w:r>
      <w:r w:rsidRPr="0062735A">
        <w:rPr>
          <w:rFonts w:asciiTheme="minorHAnsi" w:hAnsiTheme="minorHAnsi" w:cstheme="minorHAnsi"/>
        </w:rPr>
        <w:t xml:space="preserve"> itself </w:t>
      </w:r>
      <w:r w:rsidRPr="002F2293">
        <w:rPr>
          <w:rFonts w:asciiTheme="minorHAnsi" w:hAnsiTheme="minorHAnsi" w:cstheme="minorHAnsi"/>
          <w:noProof/>
        </w:rPr>
        <w:t>was</w:t>
      </w:r>
      <w:r w:rsidR="00412C5D" w:rsidRPr="002F2293">
        <w:rPr>
          <w:rFonts w:asciiTheme="minorHAnsi" w:hAnsiTheme="minorHAnsi" w:cstheme="minorHAnsi"/>
          <w:noProof/>
        </w:rPr>
        <w:t xml:space="preserve"> </w:t>
      </w:r>
      <w:r w:rsidRPr="002F2293">
        <w:rPr>
          <w:rFonts w:asciiTheme="minorHAnsi" w:hAnsiTheme="minorHAnsi" w:cstheme="minorHAnsi"/>
          <w:noProof/>
        </w:rPr>
        <w:t>adapted</w:t>
      </w:r>
      <w:r w:rsidRPr="0062735A">
        <w:rPr>
          <w:rFonts w:asciiTheme="minorHAnsi" w:hAnsiTheme="minorHAnsi" w:cstheme="minorHAnsi"/>
        </w:rPr>
        <w:t xml:space="preserve"> from </w:t>
      </w:r>
      <w:r w:rsidR="00931803" w:rsidRPr="0062735A">
        <w:rPr>
          <w:rFonts w:asciiTheme="minorHAnsi" w:hAnsiTheme="minorHAnsi" w:cstheme="minorHAnsi"/>
        </w:rPr>
        <w:t xml:space="preserve">the residual architectures </w:t>
      </w:r>
      <w:r w:rsidRPr="0062735A">
        <w:rPr>
          <w:rFonts w:asciiTheme="minorHAnsi" w:hAnsiTheme="minorHAnsi" w:cstheme="minorHAnsi"/>
        </w:rPr>
        <w:t>ResNet</w:t>
      </w:r>
      <w:r w:rsidR="00AA66B6" w:rsidRPr="0062735A">
        <w:rPr>
          <w:rFonts w:asciiTheme="minorHAnsi" w:hAnsiTheme="minorHAnsi" w:cstheme="minorHAnsi"/>
        </w:rPr>
        <w:t xml:space="preserve"> </w:t>
      </w:r>
      <w:r w:rsidR="00AA66B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{"citationItems":[{"id":"ITEM-1","itemData":{"DOI":"10.3389/fpsyg.2013.00124","ISBN":"978-1-4673-6964-0","ISSN":"1664-1078","PMID":"23554596","abstract":"Deeper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layers—8×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arXiv preprint arXiv:1512.03385","id":"ITEM-1","issued":{"date-parts":[["2015"]]},"title":"Deep Residual Learning for Image Recognition","type":"article-journal"},"uris":["http://www.mendeley.com/documents/?uuid=96ddcace-f3c5-4649-9814-69eec69834f1"]}],"mendeley":{"formattedCitation":"[23]","plainTextFormattedCitation":"[23]","previouslyFormattedCitation":"[23]"},"properties":{"noteIndex":0},"schema":"https://github.com/citation-style-language/schema/raw/master/csl-citation.json"}</w:instrText>
      </w:r>
      <w:r w:rsidR="00AA66B6" w:rsidRPr="0062735A">
        <w:rPr>
          <w:rFonts w:asciiTheme="minorHAnsi" w:hAnsiTheme="minorHAnsi" w:cstheme="minorHAnsi"/>
        </w:rPr>
        <w:fldChar w:fldCharType="separate"/>
      </w:r>
      <w:r w:rsidR="00FF1862" w:rsidRPr="0062735A">
        <w:rPr>
          <w:rFonts w:asciiTheme="minorHAnsi" w:hAnsiTheme="minorHAnsi" w:cstheme="minorHAnsi"/>
          <w:noProof/>
        </w:rPr>
        <w:t>[23]</w:t>
      </w:r>
      <w:r w:rsidR="00AA66B6" w:rsidRPr="0062735A">
        <w:rPr>
          <w:rFonts w:asciiTheme="minorHAnsi" w:hAnsiTheme="minorHAnsi" w:cstheme="minorHAnsi"/>
        </w:rPr>
        <w:fldChar w:fldCharType="end"/>
      </w:r>
      <w:r w:rsidRPr="0062735A">
        <w:rPr>
          <w:rFonts w:asciiTheme="minorHAnsi" w:hAnsiTheme="minorHAnsi" w:cstheme="minorHAnsi"/>
        </w:rPr>
        <w:t xml:space="preserve"> and </w:t>
      </w:r>
      <w:r w:rsidRPr="002F2293">
        <w:rPr>
          <w:rFonts w:asciiTheme="minorHAnsi" w:hAnsiTheme="minorHAnsi" w:cstheme="minorHAnsi"/>
          <w:noProof/>
        </w:rPr>
        <w:t>ResNext</w:t>
      </w:r>
      <w:r w:rsidR="00AA66B6" w:rsidRPr="0062735A">
        <w:rPr>
          <w:rFonts w:asciiTheme="minorHAnsi" w:hAnsiTheme="minorHAnsi" w:cstheme="minorHAnsi"/>
        </w:rPr>
        <w:t xml:space="preserve"> </w:t>
      </w:r>
      <w:r w:rsidR="00AA66B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{"citationItems":[{"id":"ITEM-1","itemData":{"DOI":"10.1109/CVPR.2017.634","ISBN":"9781538604571","ISSN":"1063-6919","abstract":"We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author":[{"dropping-particle":"","family":"Xie","given":"Saining","non-dropping-particle":"","parse-names":false,"suffix":""},{"dropping-particle":"","family":"Girshick","given":"Ross","non-dropping-particle":"","parse-names":false,"suffix":""},{"dropping-particle":"","family":"Dollár","given":"Piotr","non-dropping-particle":"","parse-names":false,"suffix":""},{"dropping-particle":"","family":"Tu","given":"Zhuowen","non-dropping-particle":"","parse-names":false,"suffix":""},{"dropping-particle":"","family":"He","given":"Kaiming","non-dropping-particle":"","parse-names":false,"suffix":""}],"container-title":"Proceedings - 30th IEEE Conference on Computer Vision and Pattern Recognition, CVPR 2017","id":"ITEM-1","issued":{"date-parts":[["2017"]]},"page":"5987-5995","title":"Aggregated residual transformations for deep neural networks","type":"article-journal","volume":"2017-Janua"},"uris":["http://www.mendeley.com/documents/?uuid=81e883cc-4ed7-47af-964f-dc3f13b6a6c6"]}],"mendeley":{"formattedCitation":"[24]","plainTextFormattedCitation":"[24]","previouslyFormattedCitation":"[24]"},"properties":{"noteIndex":0},"schema":"https://github.com/citation-style-language/schema/raw/master/csl-citation.json"}</w:instrText>
      </w:r>
      <w:r w:rsidR="00AA66B6" w:rsidRPr="0062735A">
        <w:rPr>
          <w:rFonts w:asciiTheme="minorHAnsi" w:hAnsiTheme="minorHAnsi" w:cstheme="minorHAnsi"/>
        </w:rPr>
        <w:fldChar w:fldCharType="separate"/>
      </w:r>
      <w:r w:rsidR="00FF1862" w:rsidRPr="0062735A">
        <w:rPr>
          <w:rFonts w:asciiTheme="minorHAnsi" w:hAnsiTheme="minorHAnsi" w:cstheme="minorHAnsi"/>
          <w:noProof/>
        </w:rPr>
        <w:t>[24]</w:t>
      </w:r>
      <w:r w:rsidR="00AA66B6" w:rsidRPr="0062735A">
        <w:rPr>
          <w:rFonts w:asciiTheme="minorHAnsi" w:hAnsiTheme="minorHAnsi" w:cstheme="minorHAnsi"/>
        </w:rPr>
        <w:fldChar w:fldCharType="end"/>
      </w:r>
      <w:r w:rsidR="00AA66B6" w:rsidRPr="0062735A">
        <w:rPr>
          <w:rFonts w:asciiTheme="minorHAnsi" w:hAnsiTheme="minorHAnsi" w:cstheme="minorHAnsi"/>
        </w:rPr>
        <w:t xml:space="preserve">. Both approaches tackle the problem that an increase of model depth creates a sudden and rapid decrease of accuracy which is not caused by overfitting but </w:t>
      </w:r>
      <w:r w:rsidR="00AA66B6" w:rsidRPr="002F2293">
        <w:rPr>
          <w:rFonts w:asciiTheme="minorHAnsi" w:hAnsiTheme="minorHAnsi" w:cstheme="minorHAnsi"/>
          <w:noProof/>
        </w:rPr>
        <w:t>rather</w:t>
      </w:r>
      <w:r w:rsidR="00AA66B6" w:rsidRPr="0062735A">
        <w:rPr>
          <w:rFonts w:asciiTheme="minorHAnsi" w:hAnsiTheme="minorHAnsi" w:cstheme="minorHAnsi"/>
        </w:rPr>
        <w:t xml:space="preserve"> </w:t>
      </w:r>
      <w:r w:rsidR="00BD748F" w:rsidRPr="0062735A">
        <w:rPr>
          <w:rFonts w:asciiTheme="minorHAnsi" w:hAnsiTheme="minorHAnsi" w:cstheme="minorHAnsi"/>
        </w:rPr>
        <w:t xml:space="preserve">shattered gradients </w:t>
      </w:r>
      <w:r w:rsidR="00BD748F"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{"citationItems":[{"id":"ITEM-1","itemData":{"ISBN":"9781510855144","ISSN":"1938-7228","PMID":"148809","abstract":"A long-standing obstacle to progress in deep learning is the problem of vanishing and exploding gradients. Although, the problem has largely been overcome via carefully constructed initializations and batch normalization, architectures incorporating skip-connections such as highway and resnets perform much better than standard feedforward architectures despite well-chosen initialization and batch normalization. In this paper, we identify the shattered gradients problem. Specifically, we show that the correlation between gradients in standard feedforward networks decays exponentially with depth resulting in gradients that resemble white noise whereas, in contrast, the gradients in architectures with skip-connections are far more resistant to shattering, decaying sublinearly. Detailed empirical evidence is presented in support of the analysis, on both fully-connected networks and convnets. Finally, we present a new \"looks linear\" (LL) initialization that prevents shattering, with preliminary experiments showing the new initialization allows to train very deep networks without the addition of skip-connections.","author":[{"dropping-particle":"","family":"Balduzzi","given":"David","non-dropping-particle":"","parse-names":false,"suffix":""},{"dropping-particle":"","family":"Frean","given":"Marcus","non-dropping-particle":"","parse-names":false,"suffix":""},{"dropping-particle":"","family":"Leary","given":"Lennox","non-dropping-particle":"","parse-names":false,"suffix":""},{"dropping-particle":"","family":"Lewis","given":"JP","non-dropping-particle":"","parse-names":false,"suffix":""},{"dropping-particle":"","family":"Ma","given":"Kurt Wan-Duo","non-dropping-particle":"","parse-names":false,"suffix":""},{"dropping-particle":"","family":"McWilliams","given":"Brian","non-dropping-particle":"","parse-names":false,"suffix":""}],"id":"ITEM-1","issued":{"date-parts":[["2017"]]},"title":"The Shattered Gradients Problem: If resnets are the answer, then what is the question?","type":"article-journal"},"uris":["http://www.mendeley.com/documents/?uuid=49ad490a-b6bc-4aed-83df-32d3f8b226ab"]}],"mendeley":{"formattedCitation":"[25]","plainTextFormattedCitation":"[25]","previouslyFormattedCitation":"[25]"},"properties":{"noteIndex":0},"schema":"https://github.com/citation-style-language/schema/raw/master/csl-citation.json"}</w:instrText>
      </w:r>
      <w:r w:rsidR="00BD748F" w:rsidRPr="0062735A">
        <w:rPr>
          <w:rFonts w:asciiTheme="minorHAnsi" w:hAnsiTheme="minorHAnsi" w:cstheme="minorHAnsi"/>
        </w:rPr>
        <w:fldChar w:fldCharType="separate"/>
      </w:r>
      <w:r w:rsidR="00FF1862" w:rsidRPr="0062735A">
        <w:rPr>
          <w:rFonts w:asciiTheme="minorHAnsi" w:hAnsiTheme="minorHAnsi" w:cstheme="minorHAnsi"/>
          <w:noProof/>
        </w:rPr>
        <w:t>[25]</w:t>
      </w:r>
      <w:r w:rsidR="00BD748F" w:rsidRPr="0062735A">
        <w:rPr>
          <w:rFonts w:asciiTheme="minorHAnsi" w:hAnsiTheme="minorHAnsi" w:cstheme="minorHAnsi"/>
        </w:rPr>
        <w:fldChar w:fldCharType="end"/>
      </w:r>
      <w:r w:rsidR="00AA66B6" w:rsidRPr="0062735A">
        <w:rPr>
          <w:rFonts w:asciiTheme="minorHAnsi" w:hAnsiTheme="minorHAnsi" w:cstheme="minorHAnsi"/>
        </w:rPr>
        <w:t>.</w:t>
      </w:r>
      <w:r w:rsidR="00C32996" w:rsidRPr="0062735A">
        <w:rPr>
          <w:rFonts w:asciiTheme="minorHAnsi" w:hAnsiTheme="minorHAnsi" w:cstheme="minorHAnsi"/>
        </w:rPr>
        <w:t xml:space="preserve"> The shattered gradient let </w:t>
      </w:r>
      <w:r w:rsidR="00C32996" w:rsidRPr="002F2293">
        <w:rPr>
          <w:rFonts w:asciiTheme="minorHAnsi" w:hAnsiTheme="minorHAnsi" w:cstheme="minorHAnsi"/>
          <w:noProof/>
        </w:rPr>
        <w:t>non</w:t>
      </w:r>
      <w:r w:rsidR="002F65CE" w:rsidRPr="002F65CE">
        <w:rPr>
          <w:rFonts w:asciiTheme="minorHAnsi" w:hAnsiTheme="minorHAnsi" w:cstheme="minorHAnsi"/>
          <w:noProof/>
        </w:rPr>
        <w:t>e</w:t>
      </w:r>
      <w:r w:rsidR="00C32996" w:rsidRPr="0062735A">
        <w:rPr>
          <w:rFonts w:asciiTheme="minorHAnsi" w:hAnsiTheme="minorHAnsi" w:cstheme="minorHAnsi"/>
        </w:rPr>
        <w:t xml:space="preserve"> residual networks appear</w:t>
      </w:r>
      <w:r w:rsidR="00753FD3">
        <w:rPr>
          <w:rFonts w:asciiTheme="minorHAnsi" w:hAnsiTheme="minorHAnsi" w:cstheme="minorHAnsi"/>
        </w:rPr>
        <w:t>,</w:t>
      </w:r>
      <w:r w:rsidR="00656703" w:rsidRPr="0062735A">
        <w:rPr>
          <w:rFonts w:asciiTheme="minorHAnsi" w:hAnsiTheme="minorHAnsi" w:cstheme="minorHAnsi"/>
        </w:rPr>
        <w:t xml:space="preserve"> with increasing depth</w:t>
      </w:r>
      <w:r w:rsidR="00753FD3">
        <w:rPr>
          <w:rFonts w:asciiTheme="minorHAnsi" w:hAnsiTheme="minorHAnsi" w:cstheme="minorHAnsi"/>
        </w:rPr>
        <w:t>,</w:t>
      </w:r>
      <w:r w:rsidR="00C32996" w:rsidRPr="0062735A">
        <w:rPr>
          <w:rFonts w:asciiTheme="minorHAnsi" w:hAnsiTheme="minorHAnsi" w:cstheme="minorHAnsi"/>
        </w:rPr>
        <w:t xml:space="preserve"> as white noise. </w:t>
      </w:r>
      <w:r w:rsidR="00AD26C2" w:rsidRPr="0062735A">
        <w:rPr>
          <w:rFonts w:asciiTheme="minorHAnsi" w:hAnsiTheme="minorHAnsi" w:cstheme="minorHAnsi"/>
        </w:rPr>
        <w:t xml:space="preserve">Both networks combine multiple shallow models to one </w:t>
      </w:r>
      <w:r w:rsidR="00AD26C2" w:rsidRPr="002F2293">
        <w:rPr>
          <w:rFonts w:asciiTheme="minorHAnsi" w:hAnsiTheme="minorHAnsi" w:cstheme="minorHAnsi"/>
          <w:noProof/>
        </w:rPr>
        <w:t>larger</w:t>
      </w:r>
      <w:r w:rsidR="00AD26C2" w:rsidRPr="0062735A">
        <w:rPr>
          <w:rFonts w:asciiTheme="minorHAnsi" w:hAnsiTheme="minorHAnsi" w:cstheme="minorHAnsi"/>
        </w:rPr>
        <w:t xml:space="preserve"> model.</w:t>
      </w:r>
      <w:r w:rsidR="00F85451" w:rsidRPr="0062735A">
        <w:rPr>
          <w:rFonts w:asciiTheme="minorHAnsi" w:hAnsiTheme="minorHAnsi" w:cstheme="minorHAnsi"/>
        </w:rPr>
        <w:t xml:space="preserve"> T</w:t>
      </w:r>
      <w:r w:rsidR="00AD26C2" w:rsidRPr="0062735A">
        <w:rPr>
          <w:rFonts w:asciiTheme="minorHAnsi" w:hAnsiTheme="minorHAnsi" w:cstheme="minorHAnsi"/>
        </w:rPr>
        <w:t xml:space="preserve">he </w:t>
      </w:r>
      <w:r w:rsidR="00F85451" w:rsidRPr="0062735A">
        <w:rPr>
          <w:rFonts w:asciiTheme="minorHAnsi" w:hAnsiTheme="minorHAnsi" w:cstheme="minorHAnsi"/>
        </w:rPr>
        <w:t xml:space="preserve">shallow models thereby fit a residual map which is easier to optimize than a larger model. The connection between the shallow models </w:t>
      </w:r>
      <w:r w:rsidR="00F85451" w:rsidRPr="002F2293">
        <w:rPr>
          <w:rFonts w:asciiTheme="minorHAnsi" w:hAnsiTheme="minorHAnsi" w:cstheme="minorHAnsi"/>
          <w:noProof/>
        </w:rPr>
        <w:t>are ensured</w:t>
      </w:r>
      <w:r w:rsidR="00F85451" w:rsidRPr="0062735A">
        <w:rPr>
          <w:rFonts w:asciiTheme="minorHAnsi" w:hAnsiTheme="minorHAnsi" w:cstheme="minorHAnsi"/>
        </w:rPr>
        <w:t xml:space="preserve"> with skip layers performing identity mapping and </w:t>
      </w:r>
      <w:r w:rsidR="00753FD3">
        <w:rPr>
          <w:rFonts w:asciiTheme="minorHAnsi" w:hAnsiTheme="minorHAnsi" w:cstheme="minorHAnsi"/>
        </w:rPr>
        <w:t>feeding</w:t>
      </w:r>
      <w:r w:rsidR="00F85451" w:rsidRPr="0062735A">
        <w:rPr>
          <w:rFonts w:asciiTheme="minorHAnsi" w:hAnsiTheme="minorHAnsi" w:cstheme="minorHAnsi"/>
        </w:rPr>
        <w:t xml:space="preserve"> the output of </w:t>
      </w:r>
      <w:r w:rsidR="00753FD3">
        <w:rPr>
          <w:rFonts w:asciiTheme="minorHAnsi" w:hAnsiTheme="minorHAnsi" w:cstheme="minorHAnsi"/>
        </w:rPr>
        <w:t>a</w:t>
      </w:r>
      <w:r w:rsidR="00F85451" w:rsidRPr="0062735A">
        <w:rPr>
          <w:rFonts w:asciiTheme="minorHAnsi" w:hAnsiTheme="minorHAnsi" w:cstheme="minorHAnsi"/>
        </w:rPr>
        <w:t xml:space="preserve"> shallow </w:t>
      </w:r>
      <w:r w:rsidR="00753FD3">
        <w:rPr>
          <w:rFonts w:asciiTheme="minorHAnsi" w:hAnsiTheme="minorHAnsi" w:cstheme="minorHAnsi"/>
        </w:rPr>
        <w:t>model block into the next block</w:t>
      </w:r>
      <w:r w:rsidR="00F85451" w:rsidRPr="0062735A">
        <w:rPr>
          <w:rFonts w:asciiTheme="minorHAnsi" w:hAnsiTheme="minorHAnsi" w:cstheme="minorHAnsi"/>
        </w:rPr>
        <w:t xml:space="preserve">. </w:t>
      </w:r>
      <w:r w:rsidR="00F85451" w:rsidRPr="002F2293">
        <w:rPr>
          <w:rFonts w:asciiTheme="minorHAnsi" w:hAnsiTheme="minorHAnsi" w:cstheme="minorHAnsi"/>
          <w:noProof/>
        </w:rPr>
        <w:t>This</w:t>
      </w:r>
      <w:r w:rsidR="00F85451" w:rsidRPr="0062735A">
        <w:rPr>
          <w:rFonts w:asciiTheme="minorHAnsi" w:hAnsiTheme="minorHAnsi" w:cstheme="minorHAnsi"/>
        </w:rPr>
        <w:t xml:space="preserve"> </w:t>
      </w:r>
      <w:r w:rsidR="0066147D">
        <w:rPr>
          <w:rFonts w:asciiTheme="minorHAnsi" w:hAnsiTheme="minorHAnsi" w:cstheme="minorHAnsi"/>
        </w:rPr>
        <w:t xml:space="preserve">process </w:t>
      </w:r>
      <w:r w:rsidR="00F85451" w:rsidRPr="0062735A">
        <w:rPr>
          <w:rFonts w:asciiTheme="minorHAnsi" w:hAnsiTheme="minorHAnsi" w:cstheme="minorHAnsi"/>
        </w:rPr>
        <w:t>enables large networks with rather low complexity</w:t>
      </w:r>
      <w:r w:rsidR="0066147D">
        <w:rPr>
          <w:rFonts w:asciiTheme="minorHAnsi" w:hAnsiTheme="minorHAnsi" w:cstheme="minorHAnsi"/>
        </w:rPr>
        <w:t>.</w:t>
      </w:r>
      <w:r w:rsidR="00F85451" w:rsidRPr="0062735A">
        <w:rPr>
          <w:rFonts w:asciiTheme="minorHAnsi" w:hAnsiTheme="minorHAnsi" w:cstheme="minorHAnsi"/>
        </w:rPr>
        <w:t xml:space="preserve"> </w:t>
      </w:r>
    </w:p>
    <w:p w14:paraId="5670637E" w14:textId="77777777" w:rsidR="005B222A" w:rsidRPr="0062735A" w:rsidRDefault="005B222A"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Pr="002F2293">
        <w:rPr>
          <w:rFonts w:asciiTheme="minorHAnsi" w:hAnsiTheme="minorHAnsi" w:cstheme="minorHAnsi"/>
          <w:noProof/>
        </w:rPr>
        <w:t>deep</w:t>
      </w:r>
      <w:r w:rsidRPr="0062735A">
        <w:rPr>
          <w:rFonts w:asciiTheme="minorHAnsi" w:hAnsiTheme="minorHAnsi" w:cstheme="minorHAnsi"/>
        </w:rPr>
        <w:t xml:space="preserve"> residual network </w:t>
      </w:r>
      <w:r w:rsidRPr="002F2293">
        <w:rPr>
          <w:rFonts w:asciiTheme="minorHAnsi" w:hAnsiTheme="minorHAnsi" w:cstheme="minorHAnsi"/>
          <w:noProof/>
        </w:rPr>
        <w:t>is made</w:t>
      </w:r>
      <w:r w:rsidRPr="0062735A">
        <w:rPr>
          <w:rFonts w:asciiTheme="minorHAnsi" w:hAnsiTheme="minorHAnsi" w:cstheme="minorHAnsi"/>
        </w:rPr>
        <w:t xml:space="preserve"> of a</w:t>
      </w:r>
      <w:r w:rsidR="00770FA8" w:rsidRPr="0062735A">
        <w:rPr>
          <w:rFonts w:asciiTheme="minorHAnsi" w:hAnsiTheme="minorHAnsi" w:cstheme="minorHAnsi"/>
        </w:rPr>
        <w:t>n</w:t>
      </w:r>
      <w:r w:rsidRPr="0062735A">
        <w:rPr>
          <w:rFonts w:asciiTheme="minorHAnsi" w:hAnsiTheme="minorHAnsi" w:cstheme="minorHAnsi"/>
        </w:rPr>
        <w:t xml:space="preserve"> </w:t>
      </w:r>
      <w:r w:rsidR="008F00F7" w:rsidRPr="0062735A">
        <w:rPr>
          <w:rFonts w:asciiTheme="minorHAnsi" w:hAnsiTheme="minorHAnsi" w:cstheme="minorHAnsi"/>
        </w:rPr>
        <w:t>initiation</w:t>
      </w:r>
      <w:r w:rsidRPr="0062735A">
        <w:rPr>
          <w:rFonts w:asciiTheme="minorHAnsi" w:hAnsiTheme="minorHAnsi" w:cstheme="minorHAnsi"/>
        </w:rPr>
        <w:t xml:space="preserve"> block followed by </w:t>
      </w:r>
      <w:r w:rsidR="00770FA8" w:rsidRPr="0062735A">
        <w:rPr>
          <w:rFonts w:asciiTheme="minorHAnsi" w:hAnsiTheme="minorHAnsi" w:cstheme="minorHAnsi"/>
        </w:rPr>
        <w:t>five</w:t>
      </w:r>
      <w:r w:rsidRPr="0062735A">
        <w:rPr>
          <w:rFonts w:asciiTheme="minorHAnsi" w:hAnsiTheme="minorHAnsi" w:cstheme="minorHAnsi"/>
        </w:rPr>
        <w:t xml:space="preserve"> </w:t>
      </w:r>
      <w:r w:rsidR="00753FD3">
        <w:rPr>
          <w:rFonts w:asciiTheme="minorHAnsi" w:hAnsiTheme="minorHAnsi" w:cstheme="minorHAnsi"/>
        </w:rPr>
        <w:t>residual blocks of</w:t>
      </w:r>
      <w:r w:rsidRPr="0062735A">
        <w:rPr>
          <w:rFonts w:asciiTheme="minorHAnsi" w:hAnsiTheme="minorHAnsi" w:cstheme="minorHAnsi"/>
        </w:rPr>
        <w:t xml:space="preserve"> </w:t>
      </w:r>
      <w:r w:rsidR="00E27722" w:rsidRPr="0062735A">
        <w:rPr>
          <w:rFonts w:asciiTheme="minorHAnsi" w:hAnsiTheme="minorHAnsi" w:cstheme="minorHAnsi"/>
        </w:rPr>
        <w:t>five</w:t>
      </w:r>
      <w:r w:rsidR="00753FD3">
        <w:rPr>
          <w:rFonts w:asciiTheme="minorHAnsi" w:hAnsiTheme="minorHAnsi" w:cstheme="minorHAnsi"/>
        </w:rPr>
        <w:t xml:space="preserve"> connected GRU layers</w:t>
      </w:r>
      <w:r w:rsidRPr="002F2293">
        <w:rPr>
          <w:rFonts w:asciiTheme="minorHAnsi" w:hAnsiTheme="minorHAnsi" w:cstheme="minorHAnsi"/>
          <w:noProof/>
        </w:rPr>
        <w:t xml:space="preserve"> </w:t>
      </w:r>
      <w:r w:rsidRPr="0062735A">
        <w:rPr>
          <w:rFonts w:asciiTheme="minorHAnsi" w:hAnsiTheme="minorHAnsi" w:cstheme="minorHAnsi"/>
        </w:rPr>
        <w:t>(</w:t>
      </w:r>
      <w:r w:rsidR="00E27722" w:rsidRPr="0062735A">
        <w:rPr>
          <w:rFonts w:asciiTheme="minorHAnsi" w:hAnsiTheme="minorHAnsi" w:cstheme="minorHAnsi"/>
          <w:highlight w:val="yellow"/>
        </w:rPr>
        <w:fldChar w:fldCharType="begin"/>
      </w:r>
      <w:r w:rsidR="00E27722" w:rsidRPr="0062735A">
        <w:rPr>
          <w:rFonts w:asciiTheme="minorHAnsi" w:hAnsiTheme="minorHAnsi" w:cstheme="minorHAnsi"/>
        </w:rPr>
        <w:instrText xml:space="preserve"> REF _Ref528701021 \h </w:instrText>
      </w:r>
      <w:r w:rsidR="0062735A">
        <w:rPr>
          <w:rFonts w:asciiTheme="minorHAnsi" w:hAnsiTheme="minorHAnsi" w:cstheme="minorHAnsi"/>
          <w:highlight w:val="yellow"/>
        </w:rPr>
        <w:instrText xml:space="preserve"> \* MERGEFORMAT </w:instrText>
      </w:r>
      <w:r w:rsidR="00E27722" w:rsidRPr="0062735A">
        <w:rPr>
          <w:rFonts w:asciiTheme="minorHAnsi" w:hAnsiTheme="minorHAnsi" w:cstheme="minorHAnsi"/>
          <w:highlight w:val="yellow"/>
        </w:rPr>
      </w:r>
      <w:r w:rsidR="00E27722" w:rsidRPr="0062735A">
        <w:rPr>
          <w:rFonts w:asciiTheme="minorHAnsi" w:hAnsiTheme="minorHAnsi" w:cstheme="minorHAnsi"/>
          <w:highlight w:val="yellow"/>
        </w:rPr>
        <w:fldChar w:fldCharType="separate"/>
      </w:r>
      <w:r w:rsidR="00E27722" w:rsidRPr="0062735A">
        <w:rPr>
          <w:rFonts w:asciiTheme="minorHAnsi" w:hAnsiTheme="minorHAnsi" w:cstheme="minorHAnsi"/>
        </w:rPr>
        <w:t xml:space="preserve">Figure </w:t>
      </w:r>
      <w:r w:rsidR="00E27722" w:rsidRPr="0062735A">
        <w:rPr>
          <w:rFonts w:asciiTheme="minorHAnsi" w:hAnsiTheme="minorHAnsi" w:cstheme="minorHAnsi"/>
          <w:noProof/>
        </w:rPr>
        <w:t>2</w:t>
      </w:r>
      <w:r w:rsidR="00E27722" w:rsidRPr="0062735A">
        <w:rPr>
          <w:rFonts w:asciiTheme="minorHAnsi" w:hAnsiTheme="minorHAnsi" w:cstheme="minorHAnsi"/>
          <w:highlight w:val="yellow"/>
        </w:rPr>
        <w:fldChar w:fldCharType="end"/>
      </w:r>
      <w:r w:rsidRPr="0062735A">
        <w:rPr>
          <w:rFonts w:asciiTheme="minorHAnsi" w:hAnsiTheme="minorHAnsi" w:cstheme="minorHAnsi"/>
        </w:rPr>
        <w:t>).</w:t>
      </w:r>
      <w:r w:rsidR="008F00F7" w:rsidRPr="0062735A">
        <w:rPr>
          <w:rFonts w:asciiTheme="minorHAnsi" w:hAnsiTheme="minorHAnsi" w:cstheme="minorHAnsi"/>
        </w:rPr>
        <w:t xml:space="preserve"> Each connected block ends with a dropout and dense layer.</w:t>
      </w:r>
      <w:r w:rsidRPr="0062735A">
        <w:rPr>
          <w:rFonts w:asciiTheme="minorHAnsi" w:hAnsiTheme="minorHAnsi" w:cstheme="minorHAnsi"/>
        </w:rPr>
        <w:t xml:space="preserve"> </w:t>
      </w:r>
      <w:r w:rsidR="008F00F7" w:rsidRPr="0062735A">
        <w:rPr>
          <w:rFonts w:asciiTheme="minorHAnsi" w:hAnsiTheme="minorHAnsi" w:cstheme="minorHAnsi"/>
        </w:rPr>
        <w:t xml:space="preserve">The architecture </w:t>
      </w:r>
      <w:r w:rsidR="008F00F7" w:rsidRPr="002F2293">
        <w:rPr>
          <w:rFonts w:asciiTheme="minorHAnsi" w:hAnsiTheme="minorHAnsi" w:cstheme="minorHAnsi"/>
          <w:noProof/>
        </w:rPr>
        <w:t>is</w:t>
      </w:r>
      <w:r w:rsidRPr="002F2293">
        <w:rPr>
          <w:rFonts w:asciiTheme="minorHAnsi" w:hAnsiTheme="minorHAnsi" w:cstheme="minorHAnsi"/>
          <w:noProof/>
        </w:rPr>
        <w:t xml:space="preserve"> finished</w:t>
      </w:r>
      <w:r w:rsidRPr="0062735A">
        <w:rPr>
          <w:rFonts w:asciiTheme="minorHAnsi" w:hAnsiTheme="minorHAnsi" w:cstheme="minorHAnsi"/>
        </w:rPr>
        <w:t xml:space="preserve"> with a </w:t>
      </w:r>
      <w:r w:rsidR="008F00F7" w:rsidRPr="0062735A">
        <w:rPr>
          <w:rFonts w:asciiTheme="minorHAnsi" w:hAnsiTheme="minorHAnsi" w:cstheme="minorHAnsi"/>
        </w:rPr>
        <w:t>softmax activated dense layer.</w:t>
      </w:r>
      <w:r w:rsidRPr="0062735A">
        <w:rPr>
          <w:rFonts w:asciiTheme="minorHAnsi" w:hAnsiTheme="minorHAnsi" w:cstheme="minorHAnsi"/>
        </w:rPr>
        <w:t xml:space="preserve"> </w:t>
      </w:r>
      <w:r w:rsidR="008F00F7" w:rsidRPr="0062735A">
        <w:rPr>
          <w:rFonts w:asciiTheme="minorHAnsi" w:hAnsiTheme="minorHAnsi" w:cstheme="minorHAnsi"/>
        </w:rPr>
        <w:t>The initiation block consists of first a masking layer which is needed</w:t>
      </w:r>
      <w:r w:rsidR="00753FD3" w:rsidRPr="00753FD3">
        <w:rPr>
          <w:rFonts w:asciiTheme="minorHAnsi" w:hAnsiTheme="minorHAnsi" w:cstheme="minorHAnsi"/>
        </w:rPr>
        <w:t xml:space="preserve"> </w:t>
      </w:r>
      <w:r w:rsidR="00753FD3" w:rsidRPr="0062735A">
        <w:rPr>
          <w:rFonts w:asciiTheme="minorHAnsi" w:hAnsiTheme="minorHAnsi" w:cstheme="minorHAnsi"/>
        </w:rPr>
        <w:t>as the data is padded</w:t>
      </w:r>
      <w:r w:rsidR="008F00F7" w:rsidRPr="0062735A">
        <w:rPr>
          <w:rFonts w:asciiTheme="minorHAnsi" w:hAnsiTheme="minorHAnsi" w:cstheme="minorHAnsi"/>
        </w:rPr>
        <w:t xml:space="preserve">. The masking layer </w:t>
      </w:r>
      <w:r w:rsidR="008F00F7" w:rsidRPr="002F2293">
        <w:rPr>
          <w:rFonts w:asciiTheme="minorHAnsi" w:hAnsiTheme="minorHAnsi" w:cstheme="minorHAnsi"/>
          <w:noProof/>
        </w:rPr>
        <w:t>is followed</w:t>
      </w:r>
      <w:r w:rsidR="008F00F7" w:rsidRPr="0062735A">
        <w:rPr>
          <w:rFonts w:asciiTheme="minorHAnsi" w:hAnsiTheme="minorHAnsi" w:cstheme="minorHAnsi"/>
        </w:rPr>
        <w:t xml:space="preserve"> by a 1/2 dropout layer connected to a dense layer which, both combined, function as a feature selection phase. This combination first randomly reduces the input nodes trailed by reducing the dimensional space which forces the focus on the most </w:t>
      </w:r>
      <w:r w:rsidR="008F00F7" w:rsidRPr="002F2293">
        <w:rPr>
          <w:rFonts w:asciiTheme="minorHAnsi" w:hAnsiTheme="minorHAnsi" w:cstheme="minorHAnsi"/>
          <w:noProof/>
        </w:rPr>
        <w:t>distinguishing</w:t>
      </w:r>
      <w:r w:rsidR="008F00F7" w:rsidRPr="0062735A">
        <w:rPr>
          <w:rFonts w:asciiTheme="minorHAnsi" w:hAnsiTheme="minorHAnsi" w:cstheme="minorHAnsi"/>
        </w:rPr>
        <w:t xml:space="preserve"> input information. The last layer of the initiation is a batch normalization to avoid vanishing/exploding gradients by the scale of backpropagated weights.</w:t>
      </w:r>
    </w:p>
    <w:p w14:paraId="30A5BFCD" w14:textId="77777777" w:rsidR="007500FF" w:rsidRDefault="00156B5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008D2DC5" w:rsidRPr="0066147D">
        <w:rPr>
          <w:rFonts w:asciiTheme="minorHAnsi" w:hAnsiTheme="minorHAnsi" w:cstheme="minorHAnsi"/>
          <w:noProof/>
        </w:rPr>
        <w:t>wide</w:t>
      </w:r>
      <w:r w:rsidR="008D2DC5" w:rsidRPr="0062735A">
        <w:rPr>
          <w:rFonts w:asciiTheme="minorHAnsi" w:hAnsiTheme="minorHAnsi" w:cstheme="minorHAnsi"/>
        </w:rPr>
        <w:t xml:space="preserve"> residual model</w:t>
      </w:r>
      <w:r w:rsidRPr="0062735A">
        <w:rPr>
          <w:rFonts w:asciiTheme="minorHAnsi" w:hAnsiTheme="minorHAnsi" w:cstheme="minorHAnsi"/>
        </w:rPr>
        <w:t xml:space="preserve"> </w:t>
      </w:r>
      <w:r w:rsidR="00246D13" w:rsidRPr="0062735A">
        <w:rPr>
          <w:rFonts w:asciiTheme="minorHAnsi" w:hAnsiTheme="minorHAnsi" w:cstheme="minorHAnsi"/>
        </w:rPr>
        <w:t>(</w:t>
      </w:r>
      <w:r w:rsidR="00282F58" w:rsidRPr="0062735A">
        <w:rPr>
          <w:rFonts w:asciiTheme="minorHAnsi" w:hAnsiTheme="minorHAnsi" w:cstheme="minorHAnsi"/>
          <w:highlight w:val="yellow"/>
        </w:rPr>
        <w:fldChar w:fldCharType="begin"/>
      </w:r>
      <w:r w:rsidR="00282F58" w:rsidRPr="0062735A">
        <w:rPr>
          <w:rFonts w:asciiTheme="minorHAnsi" w:hAnsiTheme="minorHAnsi" w:cstheme="minorHAnsi"/>
        </w:rPr>
        <w:instrText xml:space="preserve"> REF _Ref525291058 \h </w:instrText>
      </w:r>
      <w:r w:rsidR="0062735A">
        <w:rPr>
          <w:rFonts w:asciiTheme="minorHAnsi" w:hAnsiTheme="minorHAnsi" w:cstheme="minorHAnsi"/>
          <w:highlight w:val="yellow"/>
        </w:rPr>
        <w:instrText xml:space="preserve"> \* MERGEFORMAT </w:instrText>
      </w:r>
      <w:r w:rsidR="00282F58" w:rsidRPr="0062735A">
        <w:rPr>
          <w:rFonts w:asciiTheme="minorHAnsi" w:hAnsiTheme="minorHAnsi" w:cstheme="minorHAnsi"/>
          <w:highlight w:val="yellow"/>
        </w:rPr>
      </w:r>
      <w:r w:rsidR="00282F58" w:rsidRPr="0062735A">
        <w:rPr>
          <w:rFonts w:asciiTheme="minorHAnsi" w:hAnsiTheme="minorHAnsi" w:cstheme="minorHAnsi"/>
          <w:highlight w:val="yellow"/>
        </w:rPr>
        <w:fldChar w:fldCharType="separate"/>
      </w:r>
      <w:r w:rsidR="00E27722" w:rsidRPr="0062735A">
        <w:rPr>
          <w:rFonts w:asciiTheme="minorHAnsi" w:hAnsiTheme="minorHAnsi" w:cstheme="minorHAnsi"/>
        </w:rPr>
        <w:t xml:space="preserve">Figure </w:t>
      </w:r>
      <w:r w:rsidR="00E27722" w:rsidRPr="0062735A">
        <w:rPr>
          <w:rFonts w:asciiTheme="minorHAnsi" w:hAnsiTheme="minorHAnsi" w:cstheme="minorHAnsi"/>
          <w:noProof/>
        </w:rPr>
        <w:t>1</w:t>
      </w:r>
      <w:r w:rsidR="00282F58" w:rsidRPr="0062735A">
        <w:rPr>
          <w:rFonts w:asciiTheme="minorHAnsi" w:hAnsiTheme="minorHAnsi" w:cstheme="minorHAnsi"/>
          <w:highlight w:val="yellow"/>
        </w:rPr>
        <w:fldChar w:fldCharType="end"/>
      </w:r>
      <w:r w:rsidR="00246D13" w:rsidRPr="0062735A">
        <w:rPr>
          <w:rFonts w:asciiTheme="minorHAnsi" w:hAnsiTheme="minorHAnsi" w:cstheme="minorHAnsi"/>
        </w:rPr>
        <w:t xml:space="preserve">) </w:t>
      </w:r>
      <w:r w:rsidRPr="0062735A">
        <w:rPr>
          <w:rFonts w:asciiTheme="minorHAnsi" w:hAnsiTheme="minorHAnsi" w:cstheme="minorHAnsi"/>
        </w:rPr>
        <w:t xml:space="preserve">uses </w:t>
      </w:r>
      <w:r w:rsidR="007500FF">
        <w:rPr>
          <w:rFonts w:asciiTheme="minorHAnsi" w:hAnsiTheme="minorHAnsi" w:cstheme="minorHAnsi"/>
        </w:rPr>
        <w:t>three</w:t>
      </w:r>
      <w:r w:rsidR="008C4240" w:rsidRPr="0062735A">
        <w:rPr>
          <w:rFonts w:asciiTheme="minorHAnsi" w:hAnsiTheme="minorHAnsi" w:cstheme="minorHAnsi"/>
        </w:rPr>
        <w:t xml:space="preserve"> parallel </w:t>
      </w:r>
      <w:r w:rsidR="00412C5D" w:rsidRPr="0062735A">
        <w:rPr>
          <w:rFonts w:asciiTheme="minorHAnsi" w:hAnsiTheme="minorHAnsi" w:cstheme="minorHAnsi"/>
        </w:rPr>
        <w:t>paths</w:t>
      </w:r>
      <w:r w:rsidR="008C4240" w:rsidRPr="0062735A">
        <w:rPr>
          <w:rFonts w:asciiTheme="minorHAnsi" w:hAnsiTheme="minorHAnsi" w:cstheme="minorHAnsi"/>
        </w:rPr>
        <w:t xml:space="preserve"> preluded by an initiation block.</w:t>
      </w:r>
      <w:r w:rsidR="008F00F7" w:rsidRPr="0062735A">
        <w:rPr>
          <w:rFonts w:asciiTheme="minorHAnsi" w:hAnsiTheme="minorHAnsi" w:cstheme="minorHAnsi"/>
        </w:rPr>
        <w:t xml:space="preserve"> The initiation block </w:t>
      </w:r>
      <w:r w:rsidR="00A767C5" w:rsidRPr="0062735A">
        <w:rPr>
          <w:rFonts w:asciiTheme="minorHAnsi" w:hAnsiTheme="minorHAnsi" w:cstheme="minorHAnsi"/>
        </w:rPr>
        <w:t>is</w:t>
      </w:r>
      <w:r w:rsidR="008F00F7" w:rsidRPr="0062735A">
        <w:rPr>
          <w:rFonts w:asciiTheme="minorHAnsi" w:hAnsiTheme="minorHAnsi" w:cstheme="minorHAnsi"/>
        </w:rPr>
        <w:t xml:space="preserve"> of the same structure as in the deep residual model. </w:t>
      </w:r>
      <w:r w:rsidR="008C4240" w:rsidRPr="0062735A">
        <w:rPr>
          <w:rFonts w:asciiTheme="minorHAnsi" w:hAnsiTheme="minorHAnsi" w:cstheme="minorHAnsi"/>
        </w:rPr>
        <w:t xml:space="preserve">The </w:t>
      </w:r>
      <w:r w:rsidR="007500FF">
        <w:rPr>
          <w:rFonts w:asciiTheme="minorHAnsi" w:hAnsiTheme="minorHAnsi" w:cstheme="minorHAnsi"/>
        </w:rPr>
        <w:t>parallel</w:t>
      </w:r>
      <w:r w:rsidR="008C4240" w:rsidRPr="0062735A">
        <w:rPr>
          <w:rFonts w:asciiTheme="minorHAnsi" w:hAnsiTheme="minorHAnsi" w:cstheme="minorHAnsi"/>
        </w:rPr>
        <w:t xml:space="preserve"> paths </w:t>
      </w:r>
      <w:r w:rsidR="008C4240" w:rsidRPr="002F2293">
        <w:rPr>
          <w:rFonts w:asciiTheme="minorHAnsi" w:hAnsiTheme="minorHAnsi" w:cstheme="minorHAnsi"/>
          <w:noProof/>
        </w:rPr>
        <w:t xml:space="preserve">are </w:t>
      </w:r>
      <w:r w:rsidR="007500FF">
        <w:rPr>
          <w:rFonts w:asciiTheme="minorHAnsi" w:hAnsiTheme="minorHAnsi" w:cstheme="minorHAnsi"/>
          <w:noProof/>
        </w:rPr>
        <w:t xml:space="preserve">each </w:t>
      </w:r>
      <w:r w:rsidR="008C4240" w:rsidRPr="002F2293">
        <w:rPr>
          <w:rFonts w:asciiTheme="minorHAnsi" w:hAnsiTheme="minorHAnsi" w:cstheme="minorHAnsi"/>
          <w:noProof/>
        </w:rPr>
        <w:t>made</w:t>
      </w:r>
      <w:r w:rsidR="008C4240" w:rsidRPr="0062735A">
        <w:rPr>
          <w:rFonts w:asciiTheme="minorHAnsi" w:hAnsiTheme="minorHAnsi" w:cstheme="minorHAnsi"/>
        </w:rPr>
        <w:t xml:space="preserve"> of blocks from bi-directional </w:t>
      </w:r>
      <w:r w:rsidR="008D2DC5" w:rsidRPr="0062735A">
        <w:rPr>
          <w:rFonts w:asciiTheme="minorHAnsi" w:hAnsiTheme="minorHAnsi" w:cstheme="minorHAnsi"/>
        </w:rPr>
        <w:t xml:space="preserve">Gated Recurrent Unit </w:t>
      </w:r>
      <w:r w:rsidR="00931803" w:rsidRPr="0062735A">
        <w:rPr>
          <w:rFonts w:asciiTheme="minorHAnsi" w:hAnsiTheme="minorHAnsi" w:cstheme="minorHAnsi"/>
        </w:rPr>
        <w:t>(</w:t>
      </w:r>
      <w:r w:rsidR="008D2DC5" w:rsidRPr="0062735A">
        <w:rPr>
          <w:rFonts w:asciiTheme="minorHAnsi" w:hAnsiTheme="minorHAnsi" w:cstheme="minorHAnsi"/>
        </w:rPr>
        <w:t>GRU</w:t>
      </w:r>
      <w:r w:rsidR="00931803" w:rsidRPr="0062735A">
        <w:rPr>
          <w:rFonts w:asciiTheme="minorHAnsi" w:hAnsiTheme="minorHAnsi" w:cstheme="minorHAnsi"/>
        </w:rPr>
        <w:t>)</w:t>
      </w:r>
      <w:r w:rsidR="008C4240" w:rsidRPr="0062735A">
        <w:rPr>
          <w:rFonts w:asciiTheme="minorHAnsi" w:hAnsiTheme="minorHAnsi" w:cstheme="minorHAnsi"/>
        </w:rPr>
        <w:t xml:space="preserve"> layers. Each </w:t>
      </w:r>
      <w:r w:rsidR="008D2DC5" w:rsidRPr="0062735A">
        <w:rPr>
          <w:rFonts w:asciiTheme="minorHAnsi" w:hAnsiTheme="minorHAnsi" w:cstheme="minorHAnsi"/>
        </w:rPr>
        <w:t>GRU</w:t>
      </w:r>
      <w:r w:rsidR="008C4240" w:rsidRPr="0062735A">
        <w:rPr>
          <w:rFonts w:asciiTheme="minorHAnsi" w:hAnsiTheme="minorHAnsi" w:cstheme="minorHAnsi"/>
        </w:rPr>
        <w:t xml:space="preserve"> layer uses dropout and recurrent dropout to minimize overfitting. As direct regularization of the L2-norm a kernel constrain </w:t>
      </w:r>
      <w:r w:rsidR="008C4240" w:rsidRPr="002F2293">
        <w:rPr>
          <w:rFonts w:asciiTheme="minorHAnsi" w:hAnsiTheme="minorHAnsi" w:cstheme="minorHAnsi"/>
          <w:noProof/>
        </w:rPr>
        <w:t>is used</w:t>
      </w:r>
      <w:r w:rsidR="008C4240" w:rsidRPr="0062735A">
        <w:rPr>
          <w:rFonts w:asciiTheme="minorHAnsi" w:hAnsiTheme="minorHAnsi" w:cstheme="minorHAnsi"/>
        </w:rPr>
        <w:t xml:space="preserve"> </w:t>
      </w:r>
      <w:r w:rsidR="008C4240" w:rsidRPr="002F2293">
        <w:rPr>
          <w:rFonts w:asciiTheme="minorHAnsi" w:hAnsiTheme="minorHAnsi" w:cstheme="minorHAnsi"/>
          <w:noProof/>
        </w:rPr>
        <w:t>over all</w:t>
      </w:r>
      <w:r w:rsidR="008C4240" w:rsidRPr="0062735A">
        <w:rPr>
          <w:rFonts w:asciiTheme="minorHAnsi" w:hAnsiTheme="minorHAnsi" w:cstheme="minorHAnsi"/>
        </w:rPr>
        <w:t xml:space="preserve"> axis. </w:t>
      </w:r>
      <w:r w:rsidR="0066147D">
        <w:rPr>
          <w:rFonts w:asciiTheme="minorHAnsi" w:hAnsiTheme="minorHAnsi" w:cstheme="minorHAnsi"/>
          <w:noProof/>
        </w:rPr>
        <w:t xml:space="preserve">Direct kernel </w:t>
      </w:r>
      <w:r w:rsidR="0066147D" w:rsidRPr="002F2293">
        <w:rPr>
          <w:rFonts w:asciiTheme="minorHAnsi" w:hAnsiTheme="minorHAnsi" w:cstheme="minorHAnsi"/>
          <w:noProof/>
        </w:rPr>
        <w:t>constrains</w:t>
      </w:r>
      <w:r w:rsidR="008C4240" w:rsidRPr="002F2293">
        <w:rPr>
          <w:rFonts w:asciiTheme="minorHAnsi" w:hAnsiTheme="minorHAnsi" w:cstheme="minorHAnsi"/>
          <w:noProof/>
        </w:rPr>
        <w:t xml:space="preserve"> work</w:t>
      </w:r>
      <w:r w:rsidR="008C4240" w:rsidRPr="0062735A">
        <w:rPr>
          <w:rFonts w:asciiTheme="minorHAnsi" w:hAnsiTheme="minorHAnsi" w:cstheme="minorHAnsi"/>
        </w:rPr>
        <w:t xml:space="preserve"> well in combination with dropout </w:t>
      </w:r>
      <w:r w:rsidR="008C42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{"citationItems":[{"id":"ITEM-1","itemData":{"DOI":"10.1214/12-AOS1000","ISBN":"1532-4435","ISSN":"15337928","PMID":"23285570","abstract":"Deep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 thinned \"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Research","id":"ITEM-1","issued":{"date-parts":[["2014"]]},"page":"1929-1958","title":"Dropout: A Simple Way to Prevent Neural Networks from Overfitting","type":"article-journal","volume":"15"},"uris":["http://www.mendeley.com/documents/?uuid=5a66067b-6ade-4a48-a25d-9a8822967bc3"]}],"mendeley":{"formattedCitation":"[26]","plainTextFormattedCitation":"[26]","previouslyFormattedCitation":"[26]"},"properties":{"noteIndex":0},"schema":"https://github.com/citation-style-language/schema/raw/master/csl-citation.json"}</w:instrText>
      </w:r>
      <w:r w:rsidR="008C4240" w:rsidRPr="0062735A">
        <w:rPr>
          <w:rFonts w:asciiTheme="minorHAnsi" w:hAnsiTheme="minorHAnsi" w:cstheme="minorHAnsi"/>
        </w:rPr>
        <w:fldChar w:fldCharType="separate"/>
      </w:r>
      <w:r w:rsidR="00FF1862" w:rsidRPr="0062735A">
        <w:rPr>
          <w:rFonts w:asciiTheme="minorHAnsi" w:hAnsiTheme="minorHAnsi" w:cstheme="minorHAnsi"/>
          <w:noProof/>
        </w:rPr>
        <w:t>[26]</w:t>
      </w:r>
      <w:r w:rsidR="008C4240" w:rsidRPr="0062735A">
        <w:rPr>
          <w:rFonts w:asciiTheme="minorHAnsi" w:hAnsiTheme="minorHAnsi" w:cstheme="minorHAnsi"/>
        </w:rPr>
        <w:fldChar w:fldCharType="end"/>
      </w:r>
      <w:r w:rsidR="008C4240" w:rsidRPr="0062735A">
        <w:rPr>
          <w:rFonts w:asciiTheme="minorHAnsi" w:hAnsiTheme="minorHAnsi" w:cstheme="minorHAnsi"/>
        </w:rPr>
        <w:t xml:space="preserve">. </w:t>
      </w:r>
      <w:r w:rsidR="007500FF">
        <w:rPr>
          <w:rFonts w:asciiTheme="minorHAnsi" w:hAnsiTheme="minorHAnsi" w:cstheme="minorHAnsi"/>
        </w:rPr>
        <w:t xml:space="preserve">Each path has two of the described blocks which are connected via skip layers in the same way as with the deep model. All parallel pathes are concatenated at the end leading to a dense layer with softmax activation to achieve final state predictions. </w:t>
      </w:r>
    </w:p>
    <w:p w14:paraId="61BBEBF2" w14:textId="77777777" w:rsidR="008C4240" w:rsidRPr="0062735A" w:rsidRDefault="008D2DC5"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transfer </w:t>
      </w:r>
      <w:r w:rsidRPr="002F2293">
        <w:rPr>
          <w:rFonts w:asciiTheme="minorHAnsi" w:hAnsiTheme="minorHAnsi" w:cstheme="minorHAnsi"/>
          <w:noProof/>
        </w:rPr>
        <w:t>learning</w:t>
      </w:r>
      <w:r w:rsidRPr="0062735A">
        <w:rPr>
          <w:rFonts w:asciiTheme="minorHAnsi" w:hAnsiTheme="minorHAnsi" w:cstheme="minorHAnsi"/>
        </w:rPr>
        <w:t xml:space="preserve"> the same </w:t>
      </w:r>
      <w:r w:rsidRPr="002F2293">
        <w:rPr>
          <w:rFonts w:asciiTheme="minorHAnsi" w:hAnsiTheme="minorHAnsi" w:cstheme="minorHAnsi"/>
          <w:noProof/>
        </w:rPr>
        <w:t>wide</w:t>
      </w:r>
      <w:r w:rsidRPr="0062735A">
        <w:rPr>
          <w:rFonts w:asciiTheme="minorHAnsi" w:hAnsiTheme="minorHAnsi" w:cstheme="minorHAnsi"/>
        </w:rPr>
        <w:t xml:space="preserve"> residual model architecture </w:t>
      </w:r>
      <w:r w:rsidRPr="0066147D">
        <w:rPr>
          <w:rFonts w:asciiTheme="minorHAnsi" w:hAnsiTheme="minorHAnsi" w:cstheme="minorHAnsi"/>
          <w:noProof/>
        </w:rPr>
        <w:t>was used</w:t>
      </w:r>
      <w:r w:rsidRPr="0062735A">
        <w:rPr>
          <w:rFonts w:asciiTheme="minorHAnsi" w:hAnsiTheme="minorHAnsi" w:cstheme="minorHAnsi"/>
        </w:rPr>
        <w:t xml:space="preserve"> </w:t>
      </w:r>
      <w:r w:rsidRPr="002F2293">
        <w:rPr>
          <w:rFonts w:asciiTheme="minorHAnsi" w:hAnsiTheme="minorHAnsi" w:cstheme="minorHAnsi"/>
          <w:noProof/>
        </w:rPr>
        <w:t>but</w:t>
      </w:r>
      <w:r w:rsidRPr="0062735A">
        <w:rPr>
          <w:rFonts w:asciiTheme="minorHAnsi" w:hAnsiTheme="minorHAnsi" w:cstheme="minorHAnsi"/>
        </w:rPr>
        <w:t xml:space="preserve"> additional paths </w:t>
      </w:r>
      <w:r w:rsidRPr="002F2293">
        <w:rPr>
          <w:rFonts w:asciiTheme="minorHAnsi" w:hAnsiTheme="minorHAnsi" w:cstheme="minorHAnsi"/>
          <w:noProof/>
        </w:rPr>
        <w:t>were added</w:t>
      </w:r>
      <w:r w:rsidR="0066147D" w:rsidRPr="0066147D">
        <w:rPr>
          <w:rFonts w:asciiTheme="minorHAnsi" w:hAnsiTheme="minorHAnsi" w:cstheme="minorHAnsi"/>
          <w:noProof/>
        </w:rPr>
        <w:t xml:space="preserve">. </w:t>
      </w:r>
      <w:r w:rsidR="0066147D" w:rsidRPr="002F2293">
        <w:rPr>
          <w:rFonts w:asciiTheme="minorHAnsi" w:hAnsiTheme="minorHAnsi" w:cstheme="minorHAnsi"/>
          <w:noProof/>
        </w:rPr>
        <w:t>Into this additional paths,</w:t>
      </w:r>
      <w:r w:rsidRPr="002F2293">
        <w:rPr>
          <w:rFonts w:asciiTheme="minorHAnsi" w:hAnsiTheme="minorHAnsi" w:cstheme="minorHAnsi"/>
          <w:noProof/>
        </w:rPr>
        <w:t xml:space="preserve"> the </w:t>
      </w:r>
      <w:r w:rsidR="0066147D" w:rsidRPr="002F2293">
        <w:rPr>
          <w:rFonts w:asciiTheme="minorHAnsi" w:hAnsiTheme="minorHAnsi" w:cstheme="minorHAnsi"/>
          <w:noProof/>
        </w:rPr>
        <w:t xml:space="preserve">loaded </w:t>
      </w:r>
      <w:r w:rsidRPr="002F2293">
        <w:rPr>
          <w:rFonts w:asciiTheme="minorHAnsi" w:hAnsiTheme="minorHAnsi" w:cstheme="minorHAnsi"/>
          <w:noProof/>
        </w:rPr>
        <w:t xml:space="preserve">weights of the </w:t>
      </w:r>
      <w:r w:rsidR="0012000A" w:rsidRPr="002F2293">
        <w:rPr>
          <w:rFonts w:asciiTheme="minorHAnsi" w:hAnsiTheme="minorHAnsi" w:cstheme="minorHAnsi"/>
          <w:noProof/>
        </w:rPr>
        <w:t xml:space="preserve">pre-trained </w:t>
      </w:r>
      <w:r w:rsidRPr="002F2293">
        <w:rPr>
          <w:rFonts w:asciiTheme="minorHAnsi" w:hAnsiTheme="minorHAnsi" w:cstheme="minorHAnsi"/>
          <w:noProof/>
        </w:rPr>
        <w:t xml:space="preserve">models </w:t>
      </w:r>
      <w:r w:rsidR="0066147D" w:rsidRPr="002F2293">
        <w:rPr>
          <w:rFonts w:asciiTheme="minorHAnsi" w:hAnsiTheme="minorHAnsi" w:cstheme="minorHAnsi"/>
          <w:noProof/>
        </w:rPr>
        <w:t>where fixed</w:t>
      </w:r>
      <w:r w:rsidR="007500FF">
        <w:rPr>
          <w:rFonts w:asciiTheme="minorHAnsi" w:hAnsiTheme="minorHAnsi" w:cstheme="minorHAnsi"/>
          <w:noProof/>
        </w:rPr>
        <w:t xml:space="preserve"> </w:t>
      </w:r>
      <w:r w:rsidR="007500FF">
        <w:rPr>
          <w:rFonts w:asciiTheme="minorHAnsi" w:hAnsiTheme="minorHAnsi" w:cstheme="minorHAnsi"/>
          <w:noProof/>
        </w:rPr>
        <w:fldChar w:fldCharType="begin"/>
      </w:r>
      <w:r w:rsidR="007500FF">
        <w:rPr>
          <w:rFonts w:asciiTheme="minorHAnsi" w:hAnsiTheme="minorHAnsi" w:cstheme="minorHAnsi"/>
          <w:noProof/>
        </w:rPr>
        <w:instrText xml:space="preserve"> REF _Ref528698684 \h </w:instrText>
      </w:r>
      <w:r w:rsidR="007500FF">
        <w:rPr>
          <w:rFonts w:asciiTheme="minorHAnsi" w:hAnsiTheme="minorHAnsi" w:cstheme="minorHAnsi"/>
          <w:noProof/>
        </w:rPr>
      </w:r>
      <w:r w:rsidR="007500FF">
        <w:rPr>
          <w:rFonts w:asciiTheme="minorHAnsi" w:hAnsiTheme="minorHAnsi" w:cstheme="minorHAnsi"/>
          <w:noProof/>
        </w:rPr>
        <w:fldChar w:fldCharType="separate"/>
      </w:r>
      <w:r w:rsidR="007500FF" w:rsidRPr="0062735A">
        <w:rPr>
          <w:rFonts w:asciiTheme="minorHAnsi" w:hAnsiTheme="minorHAnsi" w:cstheme="minorHAnsi"/>
        </w:rPr>
        <w:t xml:space="preserve">Figure </w:t>
      </w:r>
      <w:r w:rsidR="007500FF">
        <w:rPr>
          <w:rFonts w:asciiTheme="minorHAnsi" w:hAnsiTheme="minorHAnsi" w:cstheme="minorHAnsi"/>
          <w:noProof/>
        </w:rPr>
        <w:t>3</w:t>
      </w:r>
      <w:r w:rsidR="007500FF">
        <w:rPr>
          <w:rFonts w:asciiTheme="minorHAnsi" w:hAnsiTheme="minorHAnsi" w:cstheme="minorHAnsi"/>
          <w:noProof/>
        </w:rPr>
        <w:fldChar w:fldCharType="end"/>
      </w:r>
      <w:r w:rsidRPr="002F2293">
        <w:rPr>
          <w:rFonts w:asciiTheme="minorHAnsi" w:hAnsiTheme="minorHAnsi" w:cstheme="minorHAnsi"/>
          <w:noProof/>
        </w:rPr>
        <w:t>.</w:t>
      </w:r>
      <w:r w:rsidRPr="0062735A">
        <w:rPr>
          <w:rFonts w:asciiTheme="minorHAnsi" w:hAnsiTheme="minorHAnsi" w:cstheme="minorHAnsi"/>
        </w:rPr>
        <w:t xml:space="preserve"> </w:t>
      </w:r>
      <w:r w:rsidR="008C4240" w:rsidRPr="0062735A">
        <w:rPr>
          <w:rFonts w:asciiTheme="minorHAnsi" w:hAnsiTheme="minorHAnsi" w:cstheme="minorHAnsi"/>
        </w:rPr>
        <w:t>The pre-trained models are trained on bi-class problem</w:t>
      </w:r>
      <w:r w:rsidRPr="0062735A">
        <w:rPr>
          <w:rFonts w:asciiTheme="minorHAnsi" w:hAnsiTheme="minorHAnsi" w:cstheme="minorHAnsi"/>
        </w:rPr>
        <w:t>s</w:t>
      </w:r>
      <w:r w:rsidR="007F63CF" w:rsidRPr="0062735A">
        <w:rPr>
          <w:rFonts w:asciiTheme="minorHAnsi" w:hAnsiTheme="minorHAnsi" w:cstheme="minorHAnsi"/>
        </w:rPr>
        <w:t>,</w:t>
      </w:r>
      <w:r w:rsidR="008C4240" w:rsidRPr="0062735A">
        <w:rPr>
          <w:rFonts w:asciiTheme="minorHAnsi" w:hAnsiTheme="minorHAnsi" w:cstheme="minorHAnsi"/>
        </w:rPr>
        <w:t xml:space="preserve"> </w:t>
      </w:r>
      <w:r w:rsidR="0066147D">
        <w:rPr>
          <w:rFonts w:asciiTheme="minorHAnsi" w:hAnsiTheme="minorHAnsi" w:cstheme="minorHAnsi"/>
          <w:noProof/>
        </w:rPr>
        <w:t>always training</w:t>
      </w:r>
      <w:r w:rsidR="008C4240" w:rsidRPr="0062735A">
        <w:rPr>
          <w:rFonts w:asciiTheme="minorHAnsi" w:hAnsiTheme="minorHAnsi" w:cstheme="minorHAnsi"/>
        </w:rPr>
        <w:t xml:space="preserve"> two classes versus each other. In the concatenation</w:t>
      </w:r>
      <w:r w:rsidR="0012000A" w:rsidRPr="0062735A">
        <w:rPr>
          <w:rFonts w:asciiTheme="minorHAnsi" w:hAnsiTheme="minorHAnsi" w:cstheme="minorHAnsi"/>
        </w:rPr>
        <w:t xml:space="preserve"> </w:t>
      </w:r>
      <w:r w:rsidR="0012000A" w:rsidRPr="0066147D">
        <w:rPr>
          <w:rFonts w:asciiTheme="minorHAnsi" w:hAnsiTheme="minorHAnsi" w:cstheme="minorHAnsi"/>
          <w:noProof/>
        </w:rPr>
        <w:t>step</w:t>
      </w:r>
      <w:r w:rsidR="0066147D">
        <w:rPr>
          <w:rFonts w:asciiTheme="minorHAnsi" w:hAnsiTheme="minorHAnsi" w:cstheme="minorHAnsi"/>
          <w:noProof/>
        </w:rPr>
        <w:t>,</w:t>
      </w:r>
      <w:r w:rsidR="008C4240" w:rsidRPr="0062735A">
        <w:rPr>
          <w:rFonts w:asciiTheme="minorHAnsi" w:hAnsiTheme="minorHAnsi" w:cstheme="minorHAnsi"/>
        </w:rPr>
        <w:t xml:space="preserve"> they </w:t>
      </w:r>
      <w:r w:rsidR="008C4240" w:rsidRPr="002F2293">
        <w:rPr>
          <w:rFonts w:asciiTheme="minorHAnsi" w:hAnsiTheme="minorHAnsi" w:cstheme="minorHAnsi"/>
          <w:noProof/>
        </w:rPr>
        <w:t>are then used</w:t>
      </w:r>
      <w:r w:rsidR="008C4240" w:rsidRPr="0062735A">
        <w:rPr>
          <w:rFonts w:asciiTheme="minorHAnsi" w:hAnsiTheme="minorHAnsi" w:cstheme="minorHAnsi"/>
        </w:rPr>
        <w:t xml:space="preserve"> fo</w:t>
      </w:r>
      <w:r w:rsidR="00412C5D" w:rsidRPr="0062735A">
        <w:rPr>
          <w:rFonts w:asciiTheme="minorHAnsi" w:hAnsiTheme="minorHAnsi" w:cstheme="minorHAnsi"/>
        </w:rPr>
        <w:t>r</w:t>
      </w:r>
      <w:r w:rsidR="008C4240" w:rsidRPr="0062735A">
        <w:rPr>
          <w:rFonts w:asciiTheme="minorHAnsi" w:hAnsiTheme="minorHAnsi" w:cstheme="minorHAnsi"/>
        </w:rPr>
        <w:t xml:space="preserve"> </w:t>
      </w:r>
      <w:r w:rsidR="0012000A" w:rsidRPr="0062735A">
        <w:rPr>
          <w:rFonts w:asciiTheme="minorHAnsi" w:hAnsiTheme="minorHAnsi" w:cstheme="minorHAnsi"/>
        </w:rPr>
        <w:t xml:space="preserve">the </w:t>
      </w:r>
      <w:r w:rsidR="008C4240" w:rsidRPr="0062735A">
        <w:rPr>
          <w:rFonts w:asciiTheme="minorHAnsi" w:hAnsiTheme="minorHAnsi" w:cstheme="minorHAnsi"/>
        </w:rPr>
        <w:t xml:space="preserve">decision making. </w:t>
      </w:r>
      <w:r w:rsidR="008C4240" w:rsidRPr="002F2293">
        <w:rPr>
          <w:rFonts w:asciiTheme="minorHAnsi" w:hAnsiTheme="minorHAnsi" w:cstheme="minorHAnsi"/>
          <w:noProof/>
        </w:rPr>
        <w:t>To avoid any bias</w:t>
      </w:r>
      <w:r w:rsidR="0066147D">
        <w:rPr>
          <w:rFonts w:asciiTheme="minorHAnsi" w:hAnsiTheme="minorHAnsi" w:cstheme="minorHAnsi"/>
          <w:noProof/>
        </w:rPr>
        <w:t>,</w:t>
      </w:r>
      <w:r w:rsidR="008C4240" w:rsidRPr="0062735A">
        <w:rPr>
          <w:rFonts w:asciiTheme="minorHAnsi" w:hAnsiTheme="minorHAnsi" w:cstheme="minorHAnsi"/>
        </w:rPr>
        <w:t xml:space="preserve"> the bi</w:t>
      </w:r>
      <w:r w:rsidR="0012000A" w:rsidRPr="0062735A">
        <w:rPr>
          <w:rFonts w:asciiTheme="minorHAnsi" w:hAnsiTheme="minorHAnsi" w:cstheme="minorHAnsi"/>
        </w:rPr>
        <w:t>-</w:t>
      </w:r>
      <w:r w:rsidR="008C4240" w:rsidRPr="0062735A">
        <w:rPr>
          <w:rFonts w:asciiTheme="minorHAnsi" w:hAnsiTheme="minorHAnsi" w:cstheme="minorHAnsi"/>
        </w:rPr>
        <w:t xml:space="preserve">models are trained separately </w:t>
      </w:r>
      <w:r w:rsidR="00412C5D" w:rsidRPr="0062735A">
        <w:rPr>
          <w:rFonts w:asciiTheme="minorHAnsi" w:hAnsiTheme="minorHAnsi" w:cstheme="minorHAnsi"/>
        </w:rPr>
        <w:t xml:space="preserve">only </w:t>
      </w:r>
      <w:r w:rsidR="008C4240" w:rsidRPr="0066147D">
        <w:rPr>
          <w:rFonts w:asciiTheme="minorHAnsi" w:hAnsiTheme="minorHAnsi" w:cstheme="minorHAnsi"/>
          <w:noProof/>
        </w:rPr>
        <w:t xml:space="preserve">on a </w:t>
      </w:r>
      <w:r w:rsidR="0066147D" w:rsidRPr="0066147D">
        <w:rPr>
          <w:rFonts w:asciiTheme="minorHAnsi" w:hAnsiTheme="minorHAnsi" w:cstheme="minorHAnsi"/>
          <w:noProof/>
        </w:rPr>
        <w:t>fragment</w:t>
      </w:r>
      <w:r w:rsidR="008C4240" w:rsidRPr="0066147D">
        <w:rPr>
          <w:rFonts w:asciiTheme="minorHAnsi" w:hAnsiTheme="minorHAnsi" w:cstheme="minorHAnsi"/>
          <w:noProof/>
        </w:rPr>
        <w:t xml:space="preserve"> of</w:t>
      </w:r>
      <w:r w:rsidR="008C4240" w:rsidRPr="0062735A">
        <w:rPr>
          <w:rFonts w:asciiTheme="minorHAnsi" w:hAnsiTheme="minorHAnsi" w:cstheme="minorHAnsi"/>
        </w:rPr>
        <w:t xml:space="preserve"> the data which is later not used for further training. </w:t>
      </w:r>
    </w:p>
    <w:p w14:paraId="01577FE7" w14:textId="77777777" w:rsidR="00246D13" w:rsidRPr="0062735A" w:rsidRDefault="00246D13"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006D4508">
        <w:rPr>
          <w:rFonts w:asciiTheme="minorHAnsi" w:hAnsiTheme="minorHAnsi" w:cstheme="minorHAnsi"/>
        </w:rPr>
        <w:t>shallow</w:t>
      </w:r>
      <w:r w:rsidRPr="0062735A">
        <w:rPr>
          <w:rFonts w:asciiTheme="minorHAnsi" w:hAnsiTheme="minorHAnsi" w:cstheme="minorHAnsi"/>
        </w:rPr>
        <w:t xml:space="preserve"> models</w:t>
      </w:r>
      <w:r w:rsidR="006D4508">
        <w:rPr>
          <w:rFonts w:asciiTheme="minorHAnsi" w:hAnsiTheme="minorHAnsi" w:cstheme="minorHAnsi"/>
        </w:rPr>
        <w:t xml:space="preserve">, </w:t>
      </w:r>
      <w:r w:rsidR="006D4508" w:rsidRPr="006D4508">
        <w:rPr>
          <w:rFonts w:asciiTheme="minorHAnsi" w:hAnsiTheme="minorHAnsi" w:cstheme="minorHAnsi"/>
          <w:noProof/>
        </w:rPr>
        <w:t>which</w:t>
      </w:r>
      <w:r w:rsidR="006D4508">
        <w:rPr>
          <w:rFonts w:asciiTheme="minorHAnsi" w:hAnsiTheme="minorHAnsi" w:cstheme="minorHAnsi"/>
        </w:rPr>
        <w:t xml:space="preserve"> </w:t>
      </w:r>
      <w:r w:rsidR="006D4508" w:rsidRPr="002F2293">
        <w:rPr>
          <w:rFonts w:asciiTheme="minorHAnsi" w:hAnsiTheme="minorHAnsi" w:cstheme="minorHAnsi"/>
          <w:noProof/>
        </w:rPr>
        <w:t>are also used</w:t>
      </w:r>
      <w:r w:rsidR="006D4508">
        <w:rPr>
          <w:rFonts w:asciiTheme="minorHAnsi" w:hAnsiTheme="minorHAnsi" w:cstheme="minorHAnsi"/>
        </w:rPr>
        <w:t xml:space="preserve"> for </w:t>
      </w:r>
      <w:r w:rsidR="006D4508" w:rsidRPr="006D4508">
        <w:rPr>
          <w:rFonts w:asciiTheme="minorHAnsi" w:hAnsiTheme="minorHAnsi" w:cstheme="minorHAnsi"/>
          <w:noProof/>
        </w:rPr>
        <w:t>pre-training</w:t>
      </w:r>
      <w:r w:rsidR="006D4508">
        <w:rPr>
          <w:rFonts w:asciiTheme="minorHAnsi" w:hAnsiTheme="minorHAnsi" w:cstheme="minorHAnsi"/>
          <w:noProof/>
        </w:rPr>
        <w:t>,</w:t>
      </w:r>
      <w:r w:rsidRPr="0062735A">
        <w:rPr>
          <w:rFonts w:asciiTheme="minorHAnsi" w:hAnsiTheme="minorHAnsi" w:cstheme="minorHAnsi"/>
        </w:rPr>
        <w:t xml:space="preserve"> </w:t>
      </w:r>
      <w:r w:rsidR="006D4508">
        <w:rPr>
          <w:rFonts w:asciiTheme="minorHAnsi" w:hAnsiTheme="minorHAnsi" w:cstheme="minorHAnsi"/>
        </w:rPr>
        <w:t>have</w:t>
      </w:r>
      <w:r w:rsidR="008D2DC5" w:rsidRPr="0062735A">
        <w:rPr>
          <w:rFonts w:asciiTheme="minorHAnsi" w:hAnsiTheme="minorHAnsi" w:cstheme="minorHAnsi"/>
        </w:rPr>
        <w:t xml:space="preserve"> an </w:t>
      </w:r>
      <w:r w:rsidR="008F00F7" w:rsidRPr="0062735A">
        <w:rPr>
          <w:rFonts w:asciiTheme="minorHAnsi" w:hAnsiTheme="minorHAnsi" w:cstheme="minorHAnsi"/>
        </w:rPr>
        <w:t>initial</w:t>
      </w:r>
      <w:r w:rsidRPr="0062735A">
        <w:rPr>
          <w:rFonts w:asciiTheme="minorHAnsi" w:hAnsiTheme="minorHAnsi" w:cstheme="minorHAnsi"/>
        </w:rPr>
        <w:t xml:space="preserve"> masking, dropout and dense layer which </w:t>
      </w:r>
      <w:r w:rsidR="008D2DC5" w:rsidRPr="0062735A">
        <w:rPr>
          <w:rFonts w:asciiTheme="minorHAnsi" w:hAnsiTheme="minorHAnsi" w:cstheme="minorHAnsi"/>
        </w:rPr>
        <w:t>is</w:t>
      </w:r>
      <w:r w:rsidRPr="0062735A">
        <w:rPr>
          <w:rFonts w:asciiTheme="minorHAnsi" w:hAnsiTheme="minorHAnsi" w:cstheme="minorHAnsi"/>
        </w:rPr>
        <w:t xml:space="preserve"> followed by </w:t>
      </w:r>
      <w:r w:rsidR="008D2DC5" w:rsidRPr="0062735A">
        <w:rPr>
          <w:rFonts w:asciiTheme="minorHAnsi" w:hAnsiTheme="minorHAnsi" w:cstheme="minorHAnsi"/>
        </w:rPr>
        <w:t>four</w:t>
      </w:r>
      <w:r w:rsidR="006D4508">
        <w:rPr>
          <w:rFonts w:asciiTheme="minorHAnsi" w:hAnsiTheme="minorHAnsi" w:cstheme="minorHAnsi"/>
        </w:rPr>
        <w:t xml:space="preserve"> </w:t>
      </w:r>
      <w:r w:rsidR="006D4508" w:rsidRPr="006D4508">
        <w:rPr>
          <w:rFonts w:asciiTheme="minorHAnsi" w:hAnsiTheme="minorHAnsi" w:cstheme="minorHAnsi"/>
          <w:noProof/>
        </w:rPr>
        <w:t>bid</w:t>
      </w:r>
      <w:r w:rsidR="006D4508">
        <w:rPr>
          <w:rFonts w:asciiTheme="minorHAnsi" w:hAnsiTheme="minorHAnsi" w:cstheme="minorHAnsi"/>
          <w:noProof/>
        </w:rPr>
        <w:t>i</w:t>
      </w:r>
      <w:r w:rsidR="006D4508" w:rsidRPr="006D4508">
        <w:rPr>
          <w:rFonts w:asciiTheme="minorHAnsi" w:hAnsiTheme="minorHAnsi" w:cstheme="minorHAnsi"/>
          <w:noProof/>
        </w:rPr>
        <w:t>rectional</w:t>
      </w:r>
      <w:r w:rsidR="008D2DC5" w:rsidRPr="0062735A">
        <w:rPr>
          <w:rFonts w:asciiTheme="minorHAnsi" w:hAnsiTheme="minorHAnsi" w:cstheme="minorHAnsi"/>
        </w:rPr>
        <w:t xml:space="preserve"> GRU </w:t>
      </w:r>
      <w:r w:rsidRPr="0062735A">
        <w:rPr>
          <w:rFonts w:asciiTheme="minorHAnsi" w:hAnsiTheme="minorHAnsi" w:cstheme="minorHAnsi"/>
        </w:rPr>
        <w:t>layers. The model</w:t>
      </w:r>
      <w:r w:rsidR="006D4508">
        <w:rPr>
          <w:rFonts w:asciiTheme="minorHAnsi" w:hAnsiTheme="minorHAnsi" w:cstheme="minorHAnsi"/>
        </w:rPr>
        <w:t>s</w:t>
      </w:r>
      <w:r w:rsidRPr="0062735A">
        <w:rPr>
          <w:rFonts w:asciiTheme="minorHAnsi" w:hAnsiTheme="minorHAnsi" w:cstheme="minorHAnsi"/>
        </w:rPr>
        <w:t xml:space="preserve"> </w:t>
      </w:r>
      <w:r w:rsidR="006D4508" w:rsidRPr="002F2293">
        <w:rPr>
          <w:rFonts w:asciiTheme="minorHAnsi" w:hAnsiTheme="minorHAnsi" w:cstheme="minorHAnsi"/>
          <w:noProof/>
        </w:rPr>
        <w:t>are</w:t>
      </w:r>
      <w:r w:rsidRPr="002F2293">
        <w:rPr>
          <w:rFonts w:asciiTheme="minorHAnsi" w:hAnsiTheme="minorHAnsi" w:cstheme="minorHAnsi"/>
          <w:noProof/>
        </w:rPr>
        <w:t xml:space="preserve"> closed</w:t>
      </w:r>
      <w:r w:rsidRPr="0062735A">
        <w:rPr>
          <w:rFonts w:asciiTheme="minorHAnsi" w:hAnsiTheme="minorHAnsi" w:cstheme="minorHAnsi"/>
        </w:rPr>
        <w:t xml:space="preserve"> with another dropout layer and a </w:t>
      </w:r>
      <w:r w:rsidR="00C44A27" w:rsidRPr="0062735A">
        <w:rPr>
          <w:rFonts w:asciiTheme="minorHAnsi" w:hAnsiTheme="minorHAnsi" w:cstheme="minorHAnsi"/>
        </w:rPr>
        <w:t>D</w:t>
      </w:r>
      <w:r w:rsidRPr="0062735A">
        <w:rPr>
          <w:rFonts w:asciiTheme="minorHAnsi" w:hAnsiTheme="minorHAnsi" w:cstheme="minorHAnsi"/>
        </w:rPr>
        <w:t xml:space="preserve">ense, softmax activated layer. The hidden Units for the </w:t>
      </w:r>
      <w:r w:rsidR="002B14EA" w:rsidRPr="0062735A">
        <w:rPr>
          <w:rFonts w:asciiTheme="minorHAnsi" w:hAnsiTheme="minorHAnsi" w:cstheme="minorHAnsi"/>
        </w:rPr>
        <w:t>D</w:t>
      </w:r>
      <w:r w:rsidRPr="0062735A">
        <w:rPr>
          <w:rFonts w:asciiTheme="minorHAnsi" w:hAnsiTheme="minorHAnsi" w:cstheme="minorHAnsi"/>
        </w:rPr>
        <w:t xml:space="preserve">ense and </w:t>
      </w:r>
      <w:r w:rsidR="008D2DC5" w:rsidRPr="0062735A">
        <w:rPr>
          <w:rFonts w:asciiTheme="minorHAnsi" w:hAnsiTheme="minorHAnsi" w:cstheme="minorHAnsi"/>
        </w:rPr>
        <w:t>GRU</w:t>
      </w:r>
      <w:r w:rsidRPr="0062735A">
        <w:rPr>
          <w:rFonts w:asciiTheme="minorHAnsi" w:hAnsiTheme="minorHAnsi" w:cstheme="minorHAnsi"/>
        </w:rPr>
        <w:t xml:space="preserve"> layers where set to </w:t>
      </w:r>
      <w:r w:rsidR="008D2DC5" w:rsidRPr="0062735A">
        <w:rPr>
          <w:rFonts w:asciiTheme="minorHAnsi" w:hAnsiTheme="minorHAnsi" w:cstheme="minorHAnsi"/>
        </w:rPr>
        <w:t>32</w:t>
      </w:r>
      <w:r w:rsidRPr="0062735A">
        <w:rPr>
          <w:rFonts w:asciiTheme="minorHAnsi" w:hAnsiTheme="minorHAnsi" w:cstheme="minorHAnsi"/>
        </w:rPr>
        <w:t>. All other parameter followed the main</w:t>
      </w:r>
      <w:r w:rsidR="008F00F7" w:rsidRPr="0062735A">
        <w:rPr>
          <w:rFonts w:asciiTheme="minorHAnsi" w:hAnsiTheme="minorHAnsi" w:cstheme="minorHAnsi"/>
        </w:rPr>
        <w:t xml:space="preserve"> transfer learning</w:t>
      </w:r>
      <w:r w:rsidRPr="0062735A">
        <w:rPr>
          <w:rFonts w:asciiTheme="minorHAnsi" w:hAnsiTheme="minorHAnsi" w:cstheme="minorHAnsi"/>
        </w:rPr>
        <w:t xml:space="preserve"> model. </w:t>
      </w:r>
      <w:r w:rsidR="008D2DC5" w:rsidRPr="0062735A">
        <w:rPr>
          <w:rFonts w:asciiTheme="minorHAnsi" w:hAnsiTheme="minorHAnsi" w:cstheme="minorHAnsi"/>
        </w:rPr>
        <w:t>The model</w:t>
      </w:r>
      <w:r w:rsidR="007500FF">
        <w:rPr>
          <w:rFonts w:asciiTheme="minorHAnsi" w:hAnsiTheme="minorHAnsi" w:cstheme="minorHAnsi"/>
        </w:rPr>
        <w:t xml:space="preserve"> architecture</w:t>
      </w:r>
      <w:r w:rsidR="008D2DC5" w:rsidRPr="0062735A">
        <w:rPr>
          <w:rFonts w:asciiTheme="minorHAnsi" w:hAnsiTheme="minorHAnsi" w:cstheme="minorHAnsi"/>
        </w:rPr>
        <w:t xml:space="preserve"> was compared in performance and speed to the same architecture using bidirectional Long Short-Term Memory (LSTM) layers.</w:t>
      </w:r>
      <w:r w:rsidR="004838F0" w:rsidRPr="0062735A">
        <w:rPr>
          <w:rFonts w:asciiTheme="minorHAnsi" w:hAnsiTheme="minorHAnsi" w:cstheme="minorHAnsi"/>
        </w:rPr>
        <w:t xml:space="preserve"> </w:t>
      </w:r>
    </w:p>
    <w:p w14:paraId="14D2845B" w14:textId="77777777" w:rsidR="00494195" w:rsidRPr="000F4310" w:rsidRDefault="00494195" w:rsidP="000F4310">
      <w:pPr>
        <w:rPr>
          <w:b/>
        </w:rPr>
      </w:pPr>
      <w:r w:rsidRPr="000F4310">
        <w:rPr>
          <w:b/>
        </w:rPr>
        <w:lastRenderedPageBreak/>
        <w:t>Model Parameters</w:t>
      </w:r>
    </w:p>
    <w:p w14:paraId="6B2C5CD1" w14:textId="77777777" w:rsidR="00DB5BCC" w:rsidRPr="0062735A" w:rsidRDefault="00DB5BCC" w:rsidP="00DB5BCC">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Pr="002F2293">
        <w:rPr>
          <w:rFonts w:asciiTheme="minorHAnsi" w:hAnsiTheme="minorHAnsi" w:cstheme="minorHAnsi"/>
          <w:noProof/>
        </w:rPr>
        <w:t>wide</w:t>
      </w:r>
      <w:r w:rsidRPr="0062735A">
        <w:rPr>
          <w:rFonts w:asciiTheme="minorHAnsi" w:hAnsiTheme="minorHAnsi" w:cstheme="minorHAnsi"/>
        </w:rPr>
        <w:t xml:space="preserve"> and deep residual model, use a range of hidden units for the GRU layers to cover the more simple and the complex information in the input data stream. The </w:t>
      </w:r>
      <w:r w:rsidRPr="002F2293">
        <w:rPr>
          <w:rFonts w:asciiTheme="minorHAnsi" w:hAnsiTheme="minorHAnsi" w:cstheme="minorHAnsi"/>
          <w:noProof/>
        </w:rPr>
        <w:t>wide</w:t>
      </w:r>
      <w:r w:rsidRPr="0062735A">
        <w:rPr>
          <w:rFonts w:asciiTheme="minorHAnsi" w:hAnsiTheme="minorHAnsi" w:cstheme="minorHAnsi"/>
        </w:rPr>
        <w:t xml:space="preserve"> network uses a different hidden unit for each path ranging from 4 to 128 hidden units</w:t>
      </w:r>
      <w:r w:rsidR="001D7449">
        <w:rPr>
          <w:rFonts w:asciiTheme="minorHAnsi" w:hAnsiTheme="minorHAnsi" w:cstheme="minorHAnsi"/>
        </w:rPr>
        <w:t>. T</w:t>
      </w:r>
      <w:r w:rsidRPr="0062735A">
        <w:rPr>
          <w:rFonts w:asciiTheme="minorHAnsi" w:hAnsiTheme="minorHAnsi" w:cstheme="minorHAnsi"/>
        </w:rPr>
        <w:t xml:space="preserve">he </w:t>
      </w:r>
      <w:r w:rsidR="001D7449">
        <w:rPr>
          <w:rFonts w:asciiTheme="minorHAnsi" w:hAnsiTheme="minorHAnsi" w:cstheme="minorHAnsi"/>
          <w:noProof/>
        </w:rPr>
        <w:t>deep architectur</w:t>
      </w:r>
      <w:r w:rsidRPr="0062735A">
        <w:rPr>
          <w:rFonts w:asciiTheme="minorHAnsi" w:hAnsiTheme="minorHAnsi" w:cstheme="minorHAnsi"/>
        </w:rPr>
        <w:t xml:space="preserve"> increases the hidden units with each block from 32 to 256. The hidden units of the Dense Layers were set differently to accommodate the previously mentioned feature selection. The values ranged from 16 as roughly 1/3 of the input feature dimension and a power of 2, to a max of 47 representing the full input feature dimension.</w:t>
      </w:r>
    </w:p>
    <w:p w14:paraId="1FF1A764" w14:textId="77777777" w:rsidR="00DB5BCC" w:rsidRPr="0062735A" w:rsidRDefault="00DB5BCC" w:rsidP="00DB5BCC">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To further handle the data imbalance, the earlier mentioned class weights were used in a weighted categorical cross entropy loss function to increase the misclassification gravity for minority misclassification. Therefore, the normalized weights </w:t>
      </w:r>
      <w:r w:rsidRPr="002F2293">
        <w:rPr>
          <w:rFonts w:asciiTheme="minorHAnsi" w:hAnsiTheme="minorHAnsi" w:cstheme="minorHAnsi"/>
          <w:noProof/>
        </w:rPr>
        <w:t>were cast</w:t>
      </w:r>
      <w:r w:rsidRPr="0062735A">
        <w:rPr>
          <w:rFonts w:asciiTheme="minorHAnsi" w:hAnsiTheme="minorHAnsi" w:cstheme="minorHAnsi"/>
        </w:rPr>
        <w:t xml:space="preserve"> into a matrix representing real versus predicted class with diagonal of one. Each matrix value represents the weight impact for </w:t>
      </w:r>
      <w:r w:rsidRPr="00C05DC1">
        <w:rPr>
          <w:rFonts w:asciiTheme="minorHAnsi" w:hAnsiTheme="minorHAnsi" w:cstheme="minorHAnsi"/>
          <w:noProof/>
        </w:rPr>
        <w:t>misclassification</w:t>
      </w:r>
      <w:r w:rsidRPr="0062735A">
        <w:rPr>
          <w:rFonts w:asciiTheme="minorHAnsi" w:hAnsiTheme="minorHAnsi" w:cstheme="minorHAnsi"/>
        </w:rPr>
        <w:t xml:space="preserve"> of each class pear. For each </w:t>
      </w:r>
      <w:r w:rsidRPr="00C05DC1">
        <w:rPr>
          <w:rFonts w:asciiTheme="minorHAnsi" w:hAnsiTheme="minorHAnsi" w:cstheme="minorHAnsi"/>
          <w:noProof/>
        </w:rPr>
        <w:t>sample</w:t>
      </w:r>
      <w:r w:rsidR="00C05DC1">
        <w:rPr>
          <w:rFonts w:asciiTheme="minorHAnsi" w:hAnsiTheme="minorHAnsi" w:cstheme="minorHAnsi"/>
          <w:noProof/>
        </w:rPr>
        <w:t>,</w:t>
      </w:r>
      <w:r w:rsidRPr="0062735A">
        <w:rPr>
          <w:rFonts w:asciiTheme="minorHAnsi" w:hAnsiTheme="minorHAnsi" w:cstheme="minorHAnsi"/>
        </w:rPr>
        <w:t xml:space="preserve"> the specific weight </w:t>
      </w:r>
      <w:r w:rsidRPr="002F2293">
        <w:rPr>
          <w:rFonts w:asciiTheme="minorHAnsi" w:hAnsiTheme="minorHAnsi" w:cstheme="minorHAnsi"/>
          <w:noProof/>
        </w:rPr>
        <w:t>is multiplied</w:t>
      </w:r>
      <w:r w:rsidRPr="0062735A">
        <w:rPr>
          <w:rFonts w:asciiTheme="minorHAnsi" w:hAnsiTheme="minorHAnsi" w:cstheme="minorHAnsi"/>
        </w:rPr>
        <w:t xml:space="preserve"> with the loss of the categorical cross entropy resulting in a weighted loss. </w:t>
      </w:r>
    </w:p>
    <w:p w14:paraId="14AF60F3" w14:textId="77777777" w:rsidR="007948C4" w:rsidRPr="0062735A" w:rsidRDefault="00624B3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Pr="0062735A">
        <w:rPr>
          <w:rFonts w:asciiTheme="minorHAnsi" w:hAnsiTheme="minorHAnsi" w:cstheme="minorHAnsi"/>
          <w:i/>
        </w:rPr>
        <w:t>Sigmoid</w:t>
      </w:r>
      <w:r w:rsidRPr="0062735A">
        <w:rPr>
          <w:rFonts w:asciiTheme="minorHAnsi" w:hAnsiTheme="minorHAnsi" w:cstheme="minorHAnsi"/>
        </w:rPr>
        <w:t xml:space="preserve"> function </w:t>
      </w:r>
      <w:r w:rsidRPr="002F2293">
        <w:rPr>
          <w:rFonts w:asciiTheme="minorHAnsi" w:hAnsiTheme="minorHAnsi" w:cstheme="minorHAnsi"/>
          <w:noProof/>
        </w:rPr>
        <w:t>was selected</w:t>
      </w:r>
      <w:r w:rsidRPr="0062735A">
        <w:rPr>
          <w:rFonts w:asciiTheme="minorHAnsi" w:hAnsiTheme="minorHAnsi" w:cstheme="minorHAnsi"/>
        </w:rPr>
        <w:t xml:space="preserve"> as the activation function for each residual </w:t>
      </w:r>
      <w:r w:rsidR="002C63B0" w:rsidRPr="0062735A">
        <w:rPr>
          <w:rFonts w:asciiTheme="minorHAnsi" w:hAnsiTheme="minorHAnsi" w:cstheme="minorHAnsi"/>
        </w:rPr>
        <w:t>GRU/</w:t>
      </w:r>
      <w:r w:rsidRPr="0062735A">
        <w:rPr>
          <w:rFonts w:asciiTheme="minorHAnsi" w:hAnsiTheme="minorHAnsi" w:cstheme="minorHAnsi"/>
        </w:rPr>
        <w:t xml:space="preserve">LSTM block. </w:t>
      </w:r>
      <w:r w:rsidRPr="00C05DC1">
        <w:rPr>
          <w:rFonts w:asciiTheme="minorHAnsi" w:hAnsiTheme="minorHAnsi" w:cstheme="minorHAnsi"/>
          <w:noProof/>
        </w:rPr>
        <w:t>In the ResNet</w:t>
      </w:r>
      <w:r w:rsidR="00C05DC1" w:rsidRPr="00C05DC1">
        <w:rPr>
          <w:rFonts w:asciiTheme="minorHAnsi" w:hAnsiTheme="minorHAnsi" w:cstheme="minorHAnsi"/>
          <w:noProof/>
        </w:rPr>
        <w:t>,</w:t>
      </w:r>
      <w:r w:rsidRPr="00C05DC1">
        <w:rPr>
          <w:rFonts w:asciiTheme="minorHAnsi" w:hAnsiTheme="minorHAnsi" w:cstheme="minorHAnsi"/>
          <w:noProof/>
        </w:rPr>
        <w:t xml:space="preserve"> and following </w:t>
      </w:r>
      <w:r w:rsidR="00217CEF" w:rsidRPr="00C05DC1">
        <w:rPr>
          <w:rFonts w:asciiTheme="minorHAnsi" w:hAnsiTheme="minorHAnsi" w:cstheme="minorHAnsi"/>
          <w:noProof/>
        </w:rPr>
        <w:t xml:space="preserve">residual </w:t>
      </w:r>
      <w:r w:rsidRPr="00C05DC1">
        <w:rPr>
          <w:rFonts w:asciiTheme="minorHAnsi" w:hAnsiTheme="minorHAnsi" w:cstheme="minorHAnsi"/>
          <w:noProof/>
        </w:rPr>
        <w:t>architectures</w:t>
      </w:r>
      <w:r w:rsidR="00C05DC1" w:rsidRPr="00C05DC1">
        <w:rPr>
          <w:rFonts w:asciiTheme="minorHAnsi" w:hAnsiTheme="minorHAnsi" w:cstheme="minorHAnsi"/>
          <w:noProof/>
        </w:rPr>
        <w:t>,</w:t>
      </w:r>
      <w:r w:rsidRPr="00C05DC1">
        <w:rPr>
          <w:rFonts w:asciiTheme="minorHAnsi" w:hAnsiTheme="minorHAnsi" w:cstheme="minorHAnsi"/>
          <w:noProof/>
        </w:rPr>
        <w:t xml:space="preserve"> the </w:t>
      </w:r>
      <w:r w:rsidR="00931803" w:rsidRPr="00C05DC1">
        <w:rPr>
          <w:rFonts w:asciiTheme="minorHAnsi" w:hAnsiTheme="minorHAnsi" w:cstheme="minorHAnsi"/>
          <w:noProof/>
        </w:rPr>
        <w:t>rectified linear unit (</w:t>
      </w:r>
      <w:r w:rsidRPr="00C05DC1">
        <w:rPr>
          <w:rFonts w:asciiTheme="minorHAnsi" w:hAnsiTheme="minorHAnsi" w:cstheme="minorHAnsi"/>
          <w:i/>
          <w:noProof/>
        </w:rPr>
        <w:t>R</w:t>
      </w:r>
      <w:r w:rsidR="00931803" w:rsidRPr="00C05DC1">
        <w:rPr>
          <w:rFonts w:asciiTheme="minorHAnsi" w:hAnsiTheme="minorHAnsi" w:cstheme="minorHAnsi"/>
          <w:i/>
          <w:noProof/>
        </w:rPr>
        <w:t>eL</w:t>
      </w:r>
      <w:r w:rsidRPr="00C05DC1">
        <w:rPr>
          <w:rFonts w:asciiTheme="minorHAnsi" w:hAnsiTheme="minorHAnsi" w:cstheme="minorHAnsi"/>
          <w:i/>
          <w:noProof/>
        </w:rPr>
        <w:t>u</w:t>
      </w:r>
      <w:r w:rsidR="00931803" w:rsidRPr="00C05DC1">
        <w:rPr>
          <w:rFonts w:asciiTheme="minorHAnsi" w:hAnsiTheme="minorHAnsi" w:cstheme="minorHAnsi"/>
          <w:i/>
          <w:noProof/>
        </w:rPr>
        <w:t>)</w:t>
      </w:r>
      <w:r w:rsidRPr="00C05DC1">
        <w:rPr>
          <w:rFonts w:asciiTheme="minorHAnsi" w:hAnsiTheme="minorHAnsi" w:cstheme="minorHAnsi"/>
          <w:noProof/>
        </w:rPr>
        <w:t xml:space="preserve"> function </w:t>
      </w:r>
      <w:r w:rsidRPr="002F2293">
        <w:rPr>
          <w:rFonts w:asciiTheme="minorHAnsi" w:hAnsiTheme="minorHAnsi" w:cstheme="minorHAnsi"/>
          <w:noProof/>
        </w:rPr>
        <w:t>is used</w:t>
      </w:r>
      <w:r w:rsidRPr="00C05DC1">
        <w:rPr>
          <w:rFonts w:asciiTheme="minorHAnsi" w:hAnsiTheme="minorHAnsi" w:cstheme="minorHAnsi"/>
          <w:noProof/>
        </w:rPr>
        <w:t xml:space="preserve"> as the activation function.</w:t>
      </w:r>
      <w:r w:rsidR="00C05DC1">
        <w:rPr>
          <w:rFonts w:asciiTheme="minorHAnsi" w:hAnsiTheme="minorHAnsi" w:cstheme="minorHAnsi"/>
        </w:rPr>
        <w:t xml:space="preserve"> Using the ReLu activation function</w:t>
      </w:r>
      <w:r w:rsidRPr="0062735A">
        <w:rPr>
          <w:rFonts w:asciiTheme="minorHAnsi" w:hAnsiTheme="minorHAnsi" w:cstheme="minorHAnsi"/>
        </w:rPr>
        <w:t xml:space="preserve"> is not possible with </w:t>
      </w:r>
      <w:r w:rsidR="002C63B0" w:rsidRPr="0062735A">
        <w:rPr>
          <w:rFonts w:asciiTheme="minorHAnsi" w:hAnsiTheme="minorHAnsi" w:cstheme="minorHAnsi"/>
        </w:rPr>
        <w:t>GRU/</w:t>
      </w:r>
      <w:r w:rsidRPr="0062735A">
        <w:rPr>
          <w:rFonts w:asciiTheme="minorHAnsi" w:hAnsiTheme="minorHAnsi" w:cstheme="minorHAnsi"/>
        </w:rPr>
        <w:t>LSTM</w:t>
      </w:r>
      <w:r w:rsidR="00217CEF" w:rsidRPr="0062735A">
        <w:rPr>
          <w:rFonts w:asciiTheme="minorHAnsi" w:hAnsiTheme="minorHAnsi" w:cstheme="minorHAnsi"/>
        </w:rPr>
        <w:t xml:space="preserve"> as it diverges</w:t>
      </w:r>
      <w:r w:rsidR="002C63B0" w:rsidRPr="0062735A">
        <w:rPr>
          <w:rFonts w:asciiTheme="minorHAnsi" w:hAnsiTheme="minorHAnsi" w:cstheme="minorHAnsi"/>
        </w:rPr>
        <w:t>,</w:t>
      </w:r>
      <w:r w:rsidRPr="0062735A">
        <w:rPr>
          <w:rFonts w:asciiTheme="minorHAnsi" w:hAnsiTheme="minorHAnsi" w:cstheme="minorHAnsi"/>
        </w:rPr>
        <w:t xml:space="preserve"> </w:t>
      </w:r>
      <w:r w:rsidR="00217CEF" w:rsidRPr="0062735A">
        <w:rPr>
          <w:rFonts w:asciiTheme="minorHAnsi" w:hAnsiTheme="minorHAnsi" w:cstheme="minorHAnsi"/>
        </w:rPr>
        <w:t xml:space="preserve">but also not necessary as the gating scheme of the </w:t>
      </w:r>
      <w:r w:rsidR="002C63B0" w:rsidRPr="0062735A">
        <w:rPr>
          <w:rFonts w:asciiTheme="minorHAnsi" w:hAnsiTheme="minorHAnsi" w:cstheme="minorHAnsi"/>
        </w:rPr>
        <w:t>GRU/</w:t>
      </w:r>
      <w:r w:rsidR="00217CEF" w:rsidRPr="0062735A">
        <w:rPr>
          <w:rFonts w:asciiTheme="minorHAnsi" w:hAnsiTheme="minorHAnsi" w:cstheme="minorHAnsi"/>
        </w:rPr>
        <w:t xml:space="preserve">LSTM itself deals with the vanishing gradients. Therefore, the </w:t>
      </w:r>
      <w:r w:rsidR="00217CEF" w:rsidRPr="0062735A">
        <w:rPr>
          <w:rFonts w:asciiTheme="minorHAnsi" w:hAnsiTheme="minorHAnsi" w:cstheme="minorHAnsi"/>
          <w:i/>
        </w:rPr>
        <w:t>Sigmoid</w:t>
      </w:r>
      <w:r w:rsidR="00217CEF" w:rsidRPr="0062735A">
        <w:rPr>
          <w:rFonts w:asciiTheme="minorHAnsi" w:hAnsiTheme="minorHAnsi" w:cstheme="minorHAnsi"/>
        </w:rPr>
        <w:t xml:space="preserve"> activation, which </w:t>
      </w:r>
      <w:r w:rsidR="00217CEF" w:rsidRPr="002F2293">
        <w:rPr>
          <w:rFonts w:asciiTheme="minorHAnsi" w:hAnsiTheme="minorHAnsi" w:cstheme="minorHAnsi"/>
          <w:noProof/>
        </w:rPr>
        <w:t>is optimally designed</w:t>
      </w:r>
      <w:r w:rsidR="00217CEF" w:rsidRPr="0062735A">
        <w:rPr>
          <w:rFonts w:asciiTheme="minorHAnsi" w:hAnsiTheme="minorHAnsi" w:cstheme="minorHAnsi"/>
        </w:rPr>
        <w:t xml:space="preserve"> for the </w:t>
      </w:r>
      <w:r w:rsidR="002C63B0" w:rsidRPr="0062735A">
        <w:rPr>
          <w:rFonts w:asciiTheme="minorHAnsi" w:hAnsiTheme="minorHAnsi" w:cstheme="minorHAnsi"/>
        </w:rPr>
        <w:t>GRU/</w:t>
      </w:r>
      <w:r w:rsidR="00217CEF" w:rsidRPr="0062735A">
        <w:rPr>
          <w:rFonts w:asciiTheme="minorHAnsi" w:hAnsiTheme="minorHAnsi" w:cstheme="minorHAnsi"/>
        </w:rPr>
        <w:t>LSTM structure, can be used.</w:t>
      </w:r>
    </w:p>
    <w:p w14:paraId="272717E8" w14:textId="77777777" w:rsidR="00494195" w:rsidRPr="0062735A" w:rsidRDefault="008067BE"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optimization </w:t>
      </w:r>
      <w:r w:rsidRPr="00C05DC1">
        <w:rPr>
          <w:rFonts w:asciiTheme="minorHAnsi" w:hAnsiTheme="minorHAnsi" w:cstheme="minorHAnsi"/>
          <w:noProof/>
        </w:rPr>
        <w:t>algorithm</w:t>
      </w:r>
      <w:r w:rsidR="00C05DC1">
        <w:rPr>
          <w:rFonts w:asciiTheme="minorHAnsi" w:hAnsiTheme="minorHAnsi" w:cstheme="minorHAnsi"/>
          <w:noProof/>
        </w:rPr>
        <w:t>,</w:t>
      </w:r>
      <w:r w:rsidRPr="0062735A">
        <w:rPr>
          <w:rFonts w:asciiTheme="minorHAnsi" w:hAnsiTheme="minorHAnsi" w:cstheme="minorHAnsi"/>
        </w:rPr>
        <w:t xml:space="preserve"> the Adaptive Moment Estimation (Adam) optimizer </w:t>
      </w:r>
      <w:r w:rsidRPr="002F2293">
        <w:rPr>
          <w:rFonts w:asciiTheme="minorHAnsi" w:hAnsiTheme="minorHAnsi" w:cstheme="minorHAnsi"/>
          <w:noProof/>
        </w:rPr>
        <w:t>was chosen</w:t>
      </w:r>
      <w:r w:rsidR="001D7449">
        <w:rPr>
          <w:rFonts w:asciiTheme="minorHAnsi" w:hAnsiTheme="minorHAnsi" w:cstheme="minorHAnsi"/>
          <w:noProof/>
        </w:rPr>
        <w:t xml:space="preserve"> </w:t>
      </w:r>
      <w:r w:rsidRPr="0062735A">
        <w:rPr>
          <w:rFonts w:asciiTheme="minorHAnsi" w:hAnsiTheme="minorHAnsi" w:cstheme="minorHAnsi"/>
        </w:rPr>
        <w:t xml:space="preserve">as Adam shows to be </w:t>
      </w:r>
      <w:r w:rsidR="00C44A27" w:rsidRPr="0062735A">
        <w:rPr>
          <w:rFonts w:asciiTheme="minorHAnsi" w:hAnsiTheme="minorHAnsi" w:cstheme="minorHAnsi"/>
        </w:rPr>
        <w:t>generally</w:t>
      </w:r>
      <w:r w:rsidR="002B14EA" w:rsidRPr="0062735A">
        <w:rPr>
          <w:rFonts w:asciiTheme="minorHAnsi" w:hAnsiTheme="minorHAnsi" w:cstheme="minorHAnsi"/>
        </w:rPr>
        <w:t xml:space="preserve"> </w:t>
      </w:r>
      <w:r w:rsidRPr="0062735A">
        <w:rPr>
          <w:rFonts w:asciiTheme="minorHAnsi" w:hAnsiTheme="minorHAnsi" w:cstheme="minorHAnsi"/>
        </w:rPr>
        <w:t xml:space="preserve">very </w:t>
      </w:r>
      <w:r w:rsidRPr="002F2293">
        <w:rPr>
          <w:rFonts w:asciiTheme="minorHAnsi" w:hAnsiTheme="minorHAnsi" w:cstheme="minorHAnsi"/>
          <w:noProof/>
        </w:rPr>
        <w:t>effective</w:t>
      </w:r>
      <w:r w:rsidRPr="0062735A">
        <w:rPr>
          <w:rFonts w:asciiTheme="minorHAnsi" w:hAnsiTheme="minorHAnsi" w:cstheme="minorHAnsi"/>
        </w:rPr>
        <w:t xml:space="preserve"> while also removing the manual setting of the learning rate and learning rate decay. </w:t>
      </w:r>
      <w:r w:rsidR="001D7449">
        <w:rPr>
          <w:rFonts w:asciiTheme="minorHAnsi" w:hAnsiTheme="minorHAnsi" w:cstheme="minorHAnsi"/>
        </w:rPr>
        <w:t xml:space="preserve">The Adam also was tested against other optimization algorithms where it stood out superior. </w:t>
      </w:r>
    </w:p>
    <w:p w14:paraId="21CCD9A7" w14:textId="77777777" w:rsidR="00494195" w:rsidRPr="0062735A" w:rsidRDefault="00494195"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As already mentioned</w:t>
      </w:r>
      <w:r w:rsidR="001D7449">
        <w:rPr>
          <w:rFonts w:asciiTheme="minorHAnsi" w:hAnsiTheme="minorHAnsi" w:cstheme="minorHAnsi"/>
        </w:rPr>
        <w:t>,</w:t>
      </w:r>
      <w:r w:rsidRPr="0062735A">
        <w:rPr>
          <w:rFonts w:asciiTheme="minorHAnsi" w:hAnsiTheme="minorHAnsi" w:cstheme="minorHAnsi"/>
        </w:rPr>
        <w:t xml:space="preserve"> the </w:t>
      </w:r>
      <w:r w:rsidRPr="0062735A">
        <w:rPr>
          <w:rFonts w:asciiTheme="minorHAnsi" w:hAnsiTheme="minorHAnsi" w:cstheme="minorHAnsi"/>
          <w:i/>
        </w:rPr>
        <w:t>timestep</w:t>
      </w:r>
      <w:r w:rsidRPr="0062735A">
        <w:rPr>
          <w:rFonts w:asciiTheme="minorHAnsi" w:hAnsiTheme="minorHAnsi" w:cstheme="minorHAnsi"/>
        </w:rPr>
        <w:t xml:space="preserve"> (</w:t>
      </w:r>
      <w:r w:rsidR="00A917E0" w:rsidRPr="0062735A">
        <w:rPr>
          <w:rFonts w:asciiTheme="minorHAnsi" w:hAnsiTheme="minorHAnsi" w:cstheme="minorHAnsi"/>
        </w:rPr>
        <w:t>or loo</w:t>
      </w:r>
      <w:r w:rsidRPr="0062735A">
        <w:rPr>
          <w:rFonts w:asciiTheme="minorHAnsi" w:hAnsiTheme="minorHAnsi" w:cstheme="minorHAnsi"/>
        </w:rPr>
        <w:t xml:space="preserve">kback) </w:t>
      </w:r>
      <w:r w:rsidRPr="002F2293">
        <w:rPr>
          <w:rFonts w:asciiTheme="minorHAnsi" w:hAnsiTheme="minorHAnsi" w:cstheme="minorHAnsi"/>
          <w:noProof/>
        </w:rPr>
        <w:t>was set</w:t>
      </w:r>
      <w:r w:rsidRPr="0062735A">
        <w:rPr>
          <w:rFonts w:asciiTheme="minorHAnsi" w:hAnsiTheme="minorHAnsi" w:cstheme="minorHAnsi"/>
        </w:rPr>
        <w:t xml:space="preserve"> to the </w:t>
      </w:r>
      <w:r w:rsidRPr="002F2293">
        <w:rPr>
          <w:rFonts w:asciiTheme="minorHAnsi" w:hAnsiTheme="minorHAnsi" w:cstheme="minorHAnsi"/>
          <w:noProof/>
        </w:rPr>
        <w:t>longest</w:t>
      </w:r>
      <w:r w:rsidRPr="0062735A">
        <w:rPr>
          <w:rFonts w:asciiTheme="minorHAnsi" w:hAnsiTheme="minorHAnsi" w:cstheme="minorHAnsi"/>
        </w:rPr>
        <w:t xml:space="preserve"> recording session and the </w:t>
      </w:r>
      <w:r w:rsidRPr="00C05DC1">
        <w:rPr>
          <w:rFonts w:asciiTheme="minorHAnsi" w:hAnsiTheme="minorHAnsi" w:cstheme="minorHAnsi"/>
          <w:noProof/>
        </w:rPr>
        <w:t>batch</w:t>
      </w:r>
      <w:r w:rsidR="00C05DC1">
        <w:rPr>
          <w:rFonts w:asciiTheme="minorHAnsi" w:hAnsiTheme="minorHAnsi" w:cstheme="minorHAnsi"/>
          <w:noProof/>
        </w:rPr>
        <w:t xml:space="preserve"> </w:t>
      </w:r>
      <w:r w:rsidRPr="00C05DC1">
        <w:rPr>
          <w:rFonts w:asciiTheme="minorHAnsi" w:hAnsiTheme="minorHAnsi" w:cstheme="minorHAnsi"/>
          <w:noProof/>
        </w:rPr>
        <w:t>size</w:t>
      </w:r>
      <w:r w:rsidRPr="0062735A">
        <w:rPr>
          <w:rFonts w:asciiTheme="minorHAnsi" w:hAnsiTheme="minorHAnsi" w:cstheme="minorHAnsi"/>
        </w:rPr>
        <w:t xml:space="preserve"> to 1. </w:t>
      </w:r>
    </w:p>
    <w:p w14:paraId="4AC6A240" w14:textId="77777777" w:rsidR="004838F0" w:rsidRPr="0062735A" w:rsidRDefault="004838F0" w:rsidP="004838F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To effectively fight overfitting, dropout, L1 and</w:t>
      </w:r>
      <w:r w:rsidR="001D7449">
        <w:rPr>
          <w:rFonts w:asciiTheme="minorHAnsi" w:hAnsiTheme="minorHAnsi" w:cstheme="minorHAnsi"/>
        </w:rPr>
        <w:t>,</w:t>
      </w:r>
      <w:r w:rsidRPr="0062735A">
        <w:rPr>
          <w:rFonts w:asciiTheme="minorHAnsi" w:hAnsiTheme="minorHAnsi" w:cstheme="minorHAnsi"/>
        </w:rPr>
        <w:t xml:space="preserve"> L2 </w:t>
      </w:r>
      <w:r w:rsidRPr="002F2293">
        <w:rPr>
          <w:rFonts w:asciiTheme="minorHAnsi" w:hAnsiTheme="minorHAnsi" w:cstheme="minorHAnsi"/>
          <w:noProof/>
        </w:rPr>
        <w:t>regularizes</w:t>
      </w:r>
      <w:r w:rsidRPr="0062735A">
        <w:rPr>
          <w:rFonts w:asciiTheme="minorHAnsi" w:hAnsiTheme="minorHAnsi" w:cstheme="minorHAnsi"/>
        </w:rPr>
        <w:t xml:space="preserve"> were applied. The maximum dropout value was 0.6 before the results dropped off out of proportion.</w:t>
      </w:r>
      <w:r w:rsidR="008B5AC0">
        <w:rPr>
          <w:rFonts w:asciiTheme="minorHAnsi" w:hAnsiTheme="minorHAnsi" w:cstheme="minorHAnsi"/>
        </w:rPr>
        <w:t xml:space="preserve"> Combinations of L1 and L2 regularizations </w:t>
      </w:r>
      <w:r w:rsidR="008B5AC0" w:rsidRPr="002F2293">
        <w:rPr>
          <w:rFonts w:asciiTheme="minorHAnsi" w:hAnsiTheme="minorHAnsi" w:cstheme="minorHAnsi"/>
          <w:noProof/>
        </w:rPr>
        <w:t>were implemented</w:t>
      </w:r>
      <w:r w:rsidR="008B5AC0">
        <w:rPr>
          <w:rFonts w:asciiTheme="minorHAnsi" w:hAnsiTheme="minorHAnsi" w:cstheme="minorHAnsi"/>
        </w:rPr>
        <w:t xml:space="preserve"> as kernel</w:t>
      </w:r>
      <w:r w:rsidR="001C6C4A">
        <w:rPr>
          <w:rFonts w:asciiTheme="minorHAnsi" w:hAnsiTheme="minorHAnsi" w:cstheme="minorHAnsi"/>
        </w:rPr>
        <w:t>-</w:t>
      </w:r>
      <w:r w:rsidR="008B5AC0">
        <w:rPr>
          <w:rFonts w:asciiTheme="minorHAnsi" w:hAnsiTheme="minorHAnsi" w:cstheme="minorHAnsi"/>
        </w:rPr>
        <w:t xml:space="preserve"> and activity </w:t>
      </w:r>
      <w:r w:rsidR="001C6C4A">
        <w:rPr>
          <w:rFonts w:asciiTheme="minorHAnsi" w:hAnsiTheme="minorHAnsi" w:cstheme="minorHAnsi"/>
        </w:rPr>
        <w:t>regularizers</w:t>
      </w:r>
      <w:r w:rsidR="008B5AC0">
        <w:rPr>
          <w:rFonts w:asciiTheme="minorHAnsi" w:hAnsiTheme="minorHAnsi" w:cstheme="minorHAnsi"/>
        </w:rPr>
        <w:t xml:space="preserve"> in different places.</w:t>
      </w:r>
      <w:r w:rsidRPr="0062735A">
        <w:rPr>
          <w:rFonts w:asciiTheme="minorHAnsi" w:hAnsiTheme="minorHAnsi" w:cstheme="minorHAnsi"/>
        </w:rPr>
        <w:t xml:space="preserve"> L1 was implemented </w:t>
      </w:r>
      <w:r w:rsidR="001C6C4A">
        <w:rPr>
          <w:rFonts w:asciiTheme="minorHAnsi" w:hAnsiTheme="minorHAnsi" w:cstheme="minorHAnsi"/>
        </w:rPr>
        <w:t xml:space="preserve">mainly </w:t>
      </w:r>
      <w:r w:rsidRPr="0062735A">
        <w:rPr>
          <w:rFonts w:asciiTheme="minorHAnsi" w:hAnsiTheme="minorHAnsi" w:cstheme="minorHAnsi"/>
        </w:rPr>
        <w:t xml:space="preserve">as additional feature selection in the first dense layer with a value </w:t>
      </w:r>
      <w:r w:rsidR="001D7449">
        <w:rPr>
          <w:rFonts w:asciiTheme="minorHAnsi" w:hAnsiTheme="minorHAnsi" w:cstheme="minorHAnsi"/>
          <w:noProof/>
        </w:rPr>
        <w:t>between 0.0001 and 0.001</w:t>
      </w:r>
      <w:r w:rsidRPr="0062735A">
        <w:rPr>
          <w:rFonts w:asciiTheme="minorHAnsi" w:hAnsiTheme="minorHAnsi" w:cstheme="minorHAnsi"/>
        </w:rPr>
        <w:t xml:space="preserve">. The L2 norm was used </w:t>
      </w:r>
      <w:r w:rsidR="008B5AC0">
        <w:rPr>
          <w:rFonts w:asciiTheme="minorHAnsi" w:hAnsiTheme="minorHAnsi" w:cstheme="minorHAnsi"/>
        </w:rPr>
        <w:t xml:space="preserve">mainly </w:t>
      </w:r>
      <w:r w:rsidRPr="0062735A">
        <w:rPr>
          <w:rFonts w:asciiTheme="minorHAnsi" w:hAnsiTheme="minorHAnsi" w:cstheme="minorHAnsi"/>
        </w:rPr>
        <w:t xml:space="preserve">on each LSTM/GRU layer. The L2 norm for direct kernel constrain </w:t>
      </w:r>
      <w:r w:rsidRPr="002F2293">
        <w:rPr>
          <w:rFonts w:asciiTheme="minorHAnsi" w:hAnsiTheme="minorHAnsi" w:cstheme="minorHAnsi"/>
          <w:noProof/>
        </w:rPr>
        <w:t>was set</w:t>
      </w:r>
      <w:r w:rsidRPr="0062735A">
        <w:rPr>
          <w:rFonts w:asciiTheme="minorHAnsi" w:hAnsiTheme="minorHAnsi" w:cstheme="minorHAnsi"/>
        </w:rPr>
        <w:t xml:space="preserve"> to 0.3</w:t>
      </w:r>
      <w:r w:rsidR="001C6C4A">
        <w:rPr>
          <w:rFonts w:asciiTheme="minorHAnsi" w:hAnsiTheme="minorHAnsi" w:cstheme="minorHAnsi"/>
        </w:rPr>
        <w:t xml:space="preserve"> on each layer</w:t>
      </w:r>
      <w:r w:rsidRPr="0062735A">
        <w:rPr>
          <w:rFonts w:asciiTheme="minorHAnsi" w:hAnsiTheme="minorHAnsi" w:cstheme="minorHAnsi"/>
        </w:rPr>
        <w:t>.</w:t>
      </w:r>
    </w:p>
    <w:p w14:paraId="414B4F23" w14:textId="77777777" w:rsidR="00D66E90" w:rsidRPr="000F4310" w:rsidRDefault="00D66E90" w:rsidP="000F4310">
      <w:pPr>
        <w:rPr>
          <w:b/>
        </w:rPr>
      </w:pPr>
      <w:r w:rsidRPr="000F4310">
        <w:rPr>
          <w:b/>
        </w:rPr>
        <w:t>Results</w:t>
      </w:r>
    </w:p>
    <w:p w14:paraId="0127BC0C" w14:textId="77777777" w:rsidR="009474C6" w:rsidRDefault="001D7449" w:rsidP="00041062">
      <w:pPr>
        <w:spacing w:line="240" w:lineRule="auto"/>
        <w:jc w:val="both"/>
        <w:rPr>
          <w:rFonts w:asciiTheme="minorHAnsi" w:hAnsiTheme="minorHAnsi" w:cstheme="minorHAnsi"/>
        </w:rPr>
      </w:pPr>
      <w:r>
        <w:rPr>
          <w:rFonts w:asciiTheme="minorHAnsi" w:hAnsiTheme="minorHAnsi" w:cstheme="minorHAnsi"/>
        </w:rPr>
        <w:t>When looking at classification bi</w:t>
      </w:r>
      <w:r w:rsidR="009474C6">
        <w:rPr>
          <w:rFonts w:asciiTheme="minorHAnsi" w:hAnsiTheme="minorHAnsi" w:cstheme="minorHAnsi"/>
        </w:rPr>
        <w:t>-</w:t>
      </w:r>
      <w:r>
        <w:rPr>
          <w:rFonts w:asciiTheme="minorHAnsi" w:hAnsiTheme="minorHAnsi" w:cstheme="minorHAnsi"/>
        </w:rPr>
        <w:t>state classification, tri-state classification and all-st</w:t>
      </w:r>
      <w:r w:rsidR="009474C6">
        <w:rPr>
          <w:rFonts w:asciiTheme="minorHAnsi" w:hAnsiTheme="minorHAnsi" w:cstheme="minorHAnsi"/>
        </w:rPr>
        <w:t>ate classification are of interest.</w:t>
      </w:r>
      <w:r w:rsidR="0012000A" w:rsidRPr="0062735A">
        <w:rPr>
          <w:rFonts w:asciiTheme="minorHAnsi" w:hAnsiTheme="minorHAnsi" w:cstheme="minorHAnsi"/>
        </w:rPr>
        <w:t xml:space="preserve"> All state classification is more difficult as the training on minority classes </w:t>
      </w:r>
      <w:r w:rsidR="009474C6">
        <w:rPr>
          <w:rFonts w:asciiTheme="minorHAnsi" w:hAnsiTheme="minorHAnsi" w:cstheme="minorHAnsi"/>
        </w:rPr>
        <w:t>is</w:t>
      </w:r>
      <w:r w:rsidR="0012000A" w:rsidRPr="0062735A">
        <w:rPr>
          <w:rFonts w:asciiTheme="minorHAnsi" w:hAnsiTheme="minorHAnsi" w:cstheme="minorHAnsi"/>
        </w:rPr>
        <w:t xml:space="preserve"> </w:t>
      </w:r>
      <w:r w:rsidR="009474C6">
        <w:rPr>
          <w:rFonts w:asciiTheme="minorHAnsi" w:hAnsiTheme="minorHAnsi" w:cstheme="minorHAnsi"/>
        </w:rPr>
        <w:t>reduced</w:t>
      </w:r>
      <w:r w:rsidR="0012000A" w:rsidRPr="0062735A">
        <w:rPr>
          <w:rFonts w:asciiTheme="minorHAnsi" w:hAnsiTheme="minorHAnsi" w:cstheme="minorHAnsi"/>
        </w:rPr>
        <w:t xml:space="preserve"> and misclassification towards the majority </w:t>
      </w:r>
      <w:r w:rsidR="00892A5F" w:rsidRPr="0062735A">
        <w:rPr>
          <w:rFonts w:asciiTheme="minorHAnsi" w:hAnsiTheme="minorHAnsi" w:cstheme="minorHAnsi"/>
        </w:rPr>
        <w:t>state</w:t>
      </w:r>
      <w:r w:rsidR="0012000A" w:rsidRPr="0062735A">
        <w:rPr>
          <w:rFonts w:asciiTheme="minorHAnsi" w:hAnsiTheme="minorHAnsi" w:cstheme="minorHAnsi"/>
        </w:rPr>
        <w:t xml:space="preserve"> is present despite class weighting.</w:t>
      </w:r>
      <w:r w:rsidR="009474C6">
        <w:rPr>
          <w:rFonts w:asciiTheme="minorHAnsi" w:hAnsiTheme="minorHAnsi" w:cstheme="minorHAnsi"/>
        </w:rPr>
        <w:t xml:space="preserve"> Bi-state classification is simpler as for specific state combinations the features show a more distinct differentiation. Tri- state classification difficulty is, due to its nature in-between. </w:t>
      </w:r>
    </w:p>
    <w:p w14:paraId="6C65D307" w14:textId="77777777" w:rsidR="00A917E0" w:rsidRPr="000F4310" w:rsidRDefault="00A917E0" w:rsidP="000F4310">
      <w:pPr>
        <w:rPr>
          <w:b/>
        </w:rPr>
      </w:pPr>
      <w:r w:rsidRPr="000F4310">
        <w:rPr>
          <w:b/>
          <w:noProof/>
        </w:rPr>
        <w:t>Bi</w:t>
      </w:r>
      <w:r w:rsidR="006D4508" w:rsidRPr="000F4310">
        <w:rPr>
          <w:b/>
          <w:noProof/>
        </w:rPr>
        <w:t>-</w:t>
      </w:r>
      <w:r w:rsidR="009865B4" w:rsidRPr="000F4310">
        <w:rPr>
          <w:b/>
          <w:noProof/>
        </w:rPr>
        <w:t>state</w:t>
      </w:r>
      <w:r w:rsidR="009865B4" w:rsidRPr="000F4310">
        <w:rPr>
          <w:b/>
        </w:rPr>
        <w:t xml:space="preserve"> classification</w:t>
      </w:r>
    </w:p>
    <w:p w14:paraId="195D9601" w14:textId="77777777" w:rsidR="0054086D" w:rsidRPr="0062735A" w:rsidRDefault="0012000A" w:rsidP="00041062">
      <w:pPr>
        <w:spacing w:line="240" w:lineRule="auto"/>
        <w:jc w:val="both"/>
        <w:rPr>
          <w:rFonts w:asciiTheme="minorHAnsi" w:hAnsiTheme="minorHAnsi" w:cstheme="minorHAnsi"/>
        </w:rPr>
      </w:pPr>
      <w:r w:rsidRPr="0062735A">
        <w:rPr>
          <w:rFonts w:asciiTheme="minorHAnsi" w:hAnsiTheme="minorHAnsi" w:cstheme="minorHAnsi"/>
        </w:rPr>
        <w:lastRenderedPageBreak/>
        <w:t xml:space="preserve">The </w:t>
      </w:r>
      <w:r w:rsidRPr="00C05DC1">
        <w:rPr>
          <w:rFonts w:asciiTheme="minorHAnsi" w:hAnsiTheme="minorHAnsi" w:cstheme="minorHAnsi"/>
          <w:noProof/>
        </w:rPr>
        <w:t>bi</w:t>
      </w:r>
      <w:r w:rsidR="00C05DC1">
        <w:rPr>
          <w:rFonts w:asciiTheme="minorHAnsi" w:hAnsiTheme="minorHAnsi" w:cstheme="minorHAnsi"/>
          <w:noProof/>
        </w:rPr>
        <w:t>-</w:t>
      </w:r>
      <w:r w:rsidR="009865B4" w:rsidRPr="00C05DC1">
        <w:rPr>
          <w:rFonts w:asciiTheme="minorHAnsi" w:hAnsiTheme="minorHAnsi" w:cstheme="minorHAnsi"/>
          <w:noProof/>
        </w:rPr>
        <w:t>state</w:t>
      </w:r>
      <w:r w:rsidRPr="0062735A">
        <w:rPr>
          <w:rFonts w:asciiTheme="minorHAnsi" w:hAnsiTheme="minorHAnsi" w:cstheme="minorHAnsi"/>
        </w:rPr>
        <w:t xml:space="preserve"> classification with a shallow architecture </w:t>
      </w:r>
      <w:r w:rsidR="00041062" w:rsidRPr="00C41B5F">
        <w:rPr>
          <w:rFonts w:asciiTheme="minorHAnsi" w:hAnsiTheme="minorHAnsi" w:cstheme="minorHAnsi"/>
          <w:noProof/>
        </w:rPr>
        <w:t>show</w:t>
      </w:r>
      <w:r w:rsidR="00C41B5F">
        <w:rPr>
          <w:rFonts w:asciiTheme="minorHAnsi" w:hAnsiTheme="minorHAnsi" w:cstheme="minorHAnsi"/>
          <w:noProof/>
        </w:rPr>
        <w:t>s</w:t>
      </w:r>
      <w:r w:rsidR="00041062" w:rsidRPr="0062735A">
        <w:rPr>
          <w:rFonts w:asciiTheme="minorHAnsi" w:hAnsiTheme="minorHAnsi" w:cstheme="minorHAnsi"/>
        </w:rPr>
        <w:t xml:space="preserve"> promising results for using GRU and LSTM layers. Both show similar mean results (</w:t>
      </w:r>
      <w:r w:rsidR="00041062" w:rsidRPr="0062735A">
        <w:rPr>
          <w:rFonts w:asciiTheme="minorHAnsi" w:hAnsiTheme="minorHAnsi" w:cstheme="minorHAnsi"/>
        </w:rPr>
        <w:fldChar w:fldCharType="begin"/>
      </w:r>
      <w:r w:rsidR="00041062" w:rsidRPr="0062735A">
        <w:rPr>
          <w:rFonts w:asciiTheme="minorHAnsi" w:hAnsiTheme="minorHAnsi" w:cstheme="minorHAnsi"/>
        </w:rPr>
        <w:instrText xml:space="preserve"> REF _Ref528320565 \h  \* MERGEFORMAT </w:instrText>
      </w:r>
      <w:r w:rsidR="00041062" w:rsidRPr="0062735A">
        <w:rPr>
          <w:rFonts w:asciiTheme="minorHAnsi" w:hAnsiTheme="minorHAnsi" w:cstheme="minorHAnsi"/>
        </w:rPr>
      </w:r>
      <w:r w:rsidR="00041062"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041062" w:rsidRPr="0062735A">
        <w:rPr>
          <w:rFonts w:asciiTheme="minorHAnsi" w:hAnsiTheme="minorHAnsi" w:cstheme="minorHAnsi"/>
        </w:rPr>
        <w:fldChar w:fldCharType="end"/>
      </w:r>
      <w:r w:rsidR="00041062" w:rsidRPr="0062735A">
        <w:rPr>
          <w:rFonts w:asciiTheme="minorHAnsi" w:hAnsiTheme="minorHAnsi" w:cstheme="minorHAnsi"/>
        </w:rPr>
        <w:t xml:space="preserve">). Unexpectedly, the use of LSTM layers </w:t>
      </w:r>
      <w:r w:rsidR="00C41B5F">
        <w:rPr>
          <w:rFonts w:asciiTheme="minorHAnsi" w:hAnsiTheme="minorHAnsi" w:cstheme="minorHAnsi"/>
          <w:noProof/>
        </w:rPr>
        <w:t>is</w:t>
      </w:r>
      <w:r w:rsidR="00041062" w:rsidRPr="0062735A">
        <w:rPr>
          <w:rFonts w:asciiTheme="minorHAnsi" w:hAnsiTheme="minorHAnsi" w:cstheme="minorHAnsi"/>
        </w:rPr>
        <w:t xml:space="preserve"> faster than the GRU layers with a mean time difference of </w:t>
      </w:r>
      <w:r w:rsidR="0072383F" w:rsidRPr="0062735A">
        <w:rPr>
          <w:rFonts w:asciiTheme="minorHAnsi" w:hAnsiTheme="minorHAnsi" w:cstheme="minorHAnsi"/>
          <w:highlight w:val="yellow"/>
        </w:rPr>
        <w:t>94 ± 467</w:t>
      </w:r>
      <w:r w:rsidR="00041062" w:rsidRPr="0062735A">
        <w:rPr>
          <w:rFonts w:asciiTheme="minorHAnsi" w:hAnsiTheme="minorHAnsi" w:cstheme="minorHAnsi"/>
          <w:highlight w:val="yellow"/>
        </w:rPr>
        <w:t>min</w:t>
      </w:r>
      <w:r w:rsidR="00041062" w:rsidRPr="0062735A">
        <w:rPr>
          <w:rFonts w:asciiTheme="minorHAnsi" w:hAnsiTheme="minorHAnsi" w:cstheme="minorHAnsi"/>
        </w:rPr>
        <w:t xml:space="preserve">. </w:t>
      </w:r>
      <w:r w:rsidR="0054086D" w:rsidRPr="0062735A">
        <w:rPr>
          <w:rFonts w:asciiTheme="minorHAnsi" w:hAnsiTheme="minorHAnsi" w:cstheme="minorHAnsi"/>
        </w:rPr>
        <w:t>The performance difference is minimal with 0.13 ± 0.15 between the two layer types (</w:t>
      </w:r>
      <w:r w:rsidR="0054086D" w:rsidRPr="0062735A">
        <w:rPr>
          <w:rFonts w:asciiTheme="minorHAnsi" w:hAnsiTheme="minorHAnsi" w:cstheme="minorHAnsi"/>
        </w:rPr>
        <w:fldChar w:fldCharType="begin"/>
      </w:r>
      <w:r w:rsidR="0054086D" w:rsidRPr="0062735A">
        <w:rPr>
          <w:rFonts w:asciiTheme="minorHAnsi" w:hAnsiTheme="minorHAnsi" w:cstheme="minorHAnsi"/>
        </w:rPr>
        <w:instrText xml:space="preserve"> REF _Ref528320565 \h </w:instrText>
      </w:r>
      <w:r w:rsidR="0062735A">
        <w:rPr>
          <w:rFonts w:asciiTheme="minorHAnsi" w:hAnsiTheme="minorHAnsi" w:cstheme="minorHAnsi"/>
        </w:rPr>
        <w:instrText xml:space="preserve"> \* MERGEFORMAT </w:instrText>
      </w:r>
      <w:r w:rsidR="0054086D" w:rsidRPr="0062735A">
        <w:rPr>
          <w:rFonts w:asciiTheme="minorHAnsi" w:hAnsiTheme="minorHAnsi" w:cstheme="minorHAnsi"/>
        </w:rPr>
      </w:r>
      <w:r w:rsidR="0054086D"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54086D" w:rsidRPr="0062735A">
        <w:rPr>
          <w:rFonts w:asciiTheme="minorHAnsi" w:hAnsiTheme="minorHAnsi" w:cstheme="minorHAnsi"/>
        </w:rPr>
        <w:fldChar w:fldCharType="end"/>
      </w:r>
      <w:r w:rsidR="0054086D" w:rsidRPr="0062735A">
        <w:rPr>
          <w:rFonts w:asciiTheme="minorHAnsi" w:hAnsiTheme="minorHAnsi" w:cstheme="minorHAnsi"/>
        </w:rPr>
        <w:t xml:space="preserve">). </w:t>
      </w:r>
    </w:p>
    <w:p w14:paraId="365056F1" w14:textId="2086BA08" w:rsidR="00E47D04" w:rsidRPr="0062735A" w:rsidRDefault="00041062" w:rsidP="00041062">
      <w:pPr>
        <w:spacing w:line="240" w:lineRule="auto"/>
        <w:jc w:val="both"/>
        <w:rPr>
          <w:rFonts w:asciiTheme="minorHAnsi" w:hAnsiTheme="minorHAnsi" w:cstheme="minorHAnsi"/>
        </w:rPr>
      </w:pPr>
      <w:r w:rsidRPr="0062735A">
        <w:rPr>
          <w:rFonts w:asciiTheme="minorHAnsi" w:hAnsiTheme="minorHAnsi" w:cstheme="minorHAnsi"/>
        </w:rPr>
        <w:t xml:space="preserve">The </w:t>
      </w:r>
      <w:r w:rsidR="00C41B5F">
        <w:rPr>
          <w:rFonts w:asciiTheme="minorHAnsi" w:hAnsiTheme="minorHAnsi" w:cstheme="minorHAnsi"/>
          <w:noProof/>
        </w:rPr>
        <w:t>most robu</w:t>
      </w:r>
      <w:r w:rsidRPr="00C41B5F">
        <w:rPr>
          <w:rFonts w:asciiTheme="minorHAnsi" w:hAnsiTheme="minorHAnsi" w:cstheme="minorHAnsi"/>
          <w:noProof/>
        </w:rPr>
        <w:t>st</w:t>
      </w:r>
      <w:r w:rsidRPr="0062735A">
        <w:rPr>
          <w:rFonts w:asciiTheme="minorHAnsi" w:hAnsiTheme="minorHAnsi" w:cstheme="minorHAnsi"/>
        </w:rPr>
        <w:t xml:space="preserve"> performance </w:t>
      </w:r>
      <w:r w:rsidRPr="002F2293">
        <w:rPr>
          <w:rFonts w:asciiTheme="minorHAnsi" w:hAnsiTheme="minorHAnsi" w:cstheme="minorHAnsi"/>
          <w:noProof/>
        </w:rPr>
        <w:t>is</w:t>
      </w:r>
      <w:r w:rsidR="00C41B5F" w:rsidRPr="002F2293">
        <w:rPr>
          <w:rFonts w:asciiTheme="minorHAnsi" w:hAnsiTheme="minorHAnsi" w:cstheme="minorHAnsi"/>
          <w:noProof/>
        </w:rPr>
        <w:t xml:space="preserve"> </w:t>
      </w:r>
      <w:r w:rsidRPr="002F2293">
        <w:rPr>
          <w:rFonts w:asciiTheme="minorHAnsi" w:hAnsiTheme="minorHAnsi" w:cstheme="minorHAnsi"/>
          <w:noProof/>
        </w:rPr>
        <w:t>reached</w:t>
      </w:r>
      <w:r w:rsidRPr="0062735A">
        <w:rPr>
          <w:rFonts w:asciiTheme="minorHAnsi" w:hAnsiTheme="minorHAnsi" w:cstheme="minorHAnsi"/>
        </w:rPr>
        <w:t xml:space="preserve"> with the majority </w:t>
      </w:r>
      <w:r w:rsidR="009865B4" w:rsidRPr="0062735A">
        <w:rPr>
          <w:rFonts w:asciiTheme="minorHAnsi" w:hAnsiTheme="minorHAnsi" w:cstheme="minorHAnsi"/>
        </w:rPr>
        <w:t>stat</w:t>
      </w:r>
      <w:r w:rsidRPr="0062735A">
        <w:rPr>
          <w:rFonts w:asciiTheme="minorHAnsi" w:hAnsiTheme="minorHAnsi" w:cstheme="minorHAnsi"/>
        </w:rPr>
        <w:t xml:space="preserve">es AS and QS </w:t>
      </w:r>
      <w:r w:rsidR="00821C05" w:rsidRPr="0062735A">
        <w:rPr>
          <w:rFonts w:asciiTheme="minorHAnsi" w:hAnsiTheme="minorHAnsi" w:cstheme="minorHAnsi"/>
        </w:rPr>
        <w:t>a mean kappa</w:t>
      </w:r>
      <w:r w:rsidR="00C41B5F">
        <w:rPr>
          <w:rFonts w:asciiTheme="minorHAnsi" w:hAnsiTheme="minorHAnsi" w:cstheme="minorHAnsi"/>
        </w:rPr>
        <w:t xml:space="preserve"> over the folds</w:t>
      </w:r>
      <w:r w:rsidR="00821C05" w:rsidRPr="0062735A">
        <w:rPr>
          <w:rFonts w:asciiTheme="minorHAnsi" w:hAnsiTheme="minorHAnsi" w:cstheme="minorHAnsi"/>
        </w:rPr>
        <w:t xml:space="preserve"> ranging from </w:t>
      </w:r>
      <w:r w:rsidR="0095499E" w:rsidRPr="0095499E">
        <w:rPr>
          <w:rFonts w:asciiTheme="minorHAnsi" w:hAnsiTheme="minorHAnsi" w:cstheme="minorHAnsi"/>
        </w:rPr>
        <w:t>0.43± 0.07</w:t>
      </w:r>
      <w:r w:rsidR="00821C05" w:rsidRPr="0095499E">
        <w:rPr>
          <w:rFonts w:asciiTheme="minorHAnsi" w:hAnsiTheme="minorHAnsi" w:cstheme="minorHAnsi"/>
        </w:rPr>
        <w:t xml:space="preserve"> to 0.4</w:t>
      </w:r>
      <w:r w:rsidR="0095499E" w:rsidRPr="0095499E">
        <w:rPr>
          <w:rFonts w:asciiTheme="minorHAnsi" w:hAnsiTheme="minorHAnsi" w:cstheme="minorHAnsi"/>
        </w:rPr>
        <w:t>0</w:t>
      </w:r>
      <w:r w:rsidR="00821C05" w:rsidRPr="0095499E">
        <w:rPr>
          <w:rFonts w:asciiTheme="minorHAnsi" w:hAnsiTheme="minorHAnsi" w:cstheme="minorHAnsi"/>
        </w:rPr>
        <w:t>± 0.06</w:t>
      </w:r>
      <w:r w:rsidR="00821C05" w:rsidRPr="0062735A">
        <w:rPr>
          <w:rFonts w:asciiTheme="minorHAnsi" w:hAnsiTheme="minorHAnsi" w:cstheme="minorHAnsi"/>
        </w:rPr>
        <w:t xml:space="preserv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_Ref528320937 \h </w:instrText>
      </w:r>
      <w:r w:rsidR="0062735A">
        <w:rPr>
          <w:rFonts w:asciiTheme="minorHAnsi" w:hAnsiTheme="minorHAnsi" w:cstheme="minorHAnsi"/>
        </w:rPr>
        <w:instrText xml:space="preserve"> \* MERGEFORMAT </w:instrText>
      </w:r>
      <w:r w:rsidR="00821C05" w:rsidRPr="0062735A">
        <w:rPr>
          <w:rFonts w:asciiTheme="minorHAnsi" w:hAnsiTheme="minorHAnsi" w:cstheme="minorHAnsi"/>
        </w:rPr>
      </w:r>
      <w:r w:rsidR="00821C05" w:rsidRPr="0062735A">
        <w:rPr>
          <w:rFonts w:asciiTheme="minorHAnsi" w:hAnsiTheme="minorHAnsi" w:cstheme="minorHAnsi"/>
        </w:rPr>
        <w:fldChar w:fldCharType="separate"/>
      </w:r>
      <w:r w:rsidR="006D4508" w:rsidRPr="0062735A">
        <w:rPr>
          <w:rFonts w:asciiTheme="minorHAnsi" w:hAnsiTheme="minorHAnsi" w:cstheme="minorHAnsi"/>
        </w:rPr>
        <w:t xml:space="preserve">Figure </w:t>
      </w:r>
      <w:r w:rsidR="006D4508">
        <w:rPr>
          <w:rFonts w:asciiTheme="minorHAnsi" w:hAnsiTheme="minorHAnsi" w:cstheme="minorHAnsi"/>
          <w:noProof/>
        </w:rPr>
        <w:t>4</w:t>
      </w:r>
      <w:r w:rsidR="00821C05" w:rsidRPr="0062735A">
        <w:rPr>
          <w:rFonts w:asciiTheme="minorHAnsi" w:hAnsiTheme="minorHAnsi" w:cstheme="minorHAnsi"/>
        </w:rPr>
        <w:fldChar w:fldCharType="end"/>
      </w:r>
      <w:r w:rsidR="00821C05" w:rsidRPr="0062735A">
        <w:rPr>
          <w:rFonts w:asciiTheme="minorHAnsi" w:hAnsiTheme="minorHAnsi" w:cstheme="minorHAnsi"/>
        </w:rPr>
        <w:t>)</w:t>
      </w:r>
      <w:r w:rsidR="0054086D" w:rsidRPr="0062735A">
        <w:rPr>
          <w:rFonts w:asciiTheme="minorHAnsi" w:hAnsiTheme="minorHAnsi" w:cstheme="minorHAnsi"/>
        </w:rPr>
        <w:t xml:space="preserve"> </w:t>
      </w:r>
      <w:r w:rsidR="0095499E">
        <w:rPr>
          <w:rFonts w:asciiTheme="minorHAnsi" w:hAnsiTheme="minorHAnsi" w:cstheme="minorHAnsi"/>
        </w:rPr>
        <w:t>and</w:t>
      </w:r>
      <w:r w:rsidRPr="0062735A">
        <w:rPr>
          <w:rFonts w:asciiTheme="minorHAnsi" w:hAnsiTheme="minorHAnsi" w:cstheme="minorHAnsi"/>
        </w:rPr>
        <w:t xml:space="preserve"> between QS and CTW</w:t>
      </w:r>
      <w:r w:rsidR="0054086D" w:rsidRPr="0062735A">
        <w:rPr>
          <w:rFonts w:asciiTheme="minorHAnsi" w:hAnsiTheme="minorHAnsi" w:cstheme="minorHAnsi"/>
        </w:rPr>
        <w:t xml:space="preserve"> with a </w:t>
      </w:r>
      <w:r w:rsidR="00C41B5F">
        <w:rPr>
          <w:rFonts w:asciiTheme="minorHAnsi" w:hAnsiTheme="minorHAnsi" w:cstheme="minorHAnsi"/>
        </w:rPr>
        <w:t>mean</w:t>
      </w:r>
      <w:r w:rsidR="0054086D" w:rsidRPr="0062735A">
        <w:rPr>
          <w:rFonts w:asciiTheme="minorHAnsi" w:hAnsiTheme="minorHAnsi" w:cstheme="minorHAnsi"/>
        </w:rPr>
        <w:t xml:space="preserve"> kappa of </w:t>
      </w:r>
      <w:r w:rsidR="0054086D" w:rsidRPr="0095499E">
        <w:rPr>
          <w:rFonts w:asciiTheme="minorHAnsi" w:hAnsiTheme="minorHAnsi" w:cstheme="minorHAnsi"/>
        </w:rPr>
        <w:t>0.</w:t>
      </w:r>
      <w:r w:rsidR="0095499E" w:rsidRPr="0095499E">
        <w:rPr>
          <w:rFonts w:asciiTheme="minorHAnsi" w:hAnsiTheme="minorHAnsi" w:cstheme="minorHAnsi"/>
        </w:rPr>
        <w:t>44</w:t>
      </w:r>
      <w:r w:rsidR="0054086D" w:rsidRPr="0095499E">
        <w:rPr>
          <w:rFonts w:asciiTheme="minorHAnsi" w:hAnsiTheme="minorHAnsi" w:cstheme="minorHAnsi"/>
        </w:rPr>
        <w:t> ± 0.01</w:t>
      </w:r>
      <w:r w:rsidRPr="00C41B5F">
        <w:rPr>
          <w:rFonts w:asciiTheme="minorHAnsi" w:hAnsiTheme="minorHAnsi" w:cstheme="minorHAnsi"/>
          <w:noProof/>
        </w:rPr>
        <w:t>.</w:t>
      </w:r>
      <w:r w:rsidRPr="0062735A">
        <w:rPr>
          <w:rFonts w:asciiTheme="minorHAnsi" w:hAnsiTheme="minorHAnsi" w:cstheme="minorHAnsi"/>
        </w:rPr>
        <w:t xml:space="preserve"> Then the combinations AS-IS and IS-CTW show similar results</w:t>
      </w:r>
      <w:r w:rsidR="0054086D" w:rsidRPr="0062735A">
        <w:rPr>
          <w:rFonts w:asciiTheme="minorHAnsi" w:hAnsiTheme="minorHAnsi" w:cstheme="minorHAnsi"/>
        </w:rPr>
        <w:t xml:space="preserve"> with 0.33 ± 0.03 </w:t>
      </w:r>
      <w:r w:rsidRPr="0062735A">
        <w:rPr>
          <w:rFonts w:asciiTheme="minorHAnsi" w:hAnsiTheme="minorHAnsi" w:cstheme="minorHAnsi"/>
        </w:rPr>
        <w:t>and</w:t>
      </w:r>
      <w:r w:rsidR="0095499E">
        <w:rPr>
          <w:rFonts w:asciiTheme="minorHAnsi" w:hAnsiTheme="minorHAnsi" w:cstheme="minorHAnsi"/>
        </w:rPr>
        <w:t xml:space="preserve"> 0.</w:t>
      </w:r>
      <w:r w:rsidR="0095499E" w:rsidRPr="0095499E">
        <w:rPr>
          <w:rFonts w:asciiTheme="minorHAnsi" w:hAnsiTheme="minorHAnsi" w:cstheme="minorHAnsi"/>
        </w:rPr>
        <w:t xml:space="preserve"> </w:t>
      </w:r>
      <w:r w:rsidR="0095499E" w:rsidRPr="0062735A">
        <w:rPr>
          <w:rFonts w:asciiTheme="minorHAnsi" w:hAnsiTheme="minorHAnsi" w:cstheme="minorHAnsi"/>
        </w:rPr>
        <w:t>3</w:t>
      </w:r>
      <w:r w:rsidR="0095499E">
        <w:rPr>
          <w:rFonts w:asciiTheme="minorHAnsi" w:hAnsiTheme="minorHAnsi" w:cstheme="minorHAnsi"/>
        </w:rPr>
        <w:t>2</w:t>
      </w:r>
      <w:r w:rsidR="0095499E" w:rsidRPr="0062735A">
        <w:rPr>
          <w:rFonts w:asciiTheme="minorHAnsi" w:hAnsiTheme="minorHAnsi" w:cstheme="minorHAnsi"/>
        </w:rPr>
        <w:t> ± </w:t>
      </w:r>
      <w:r w:rsidR="0095499E">
        <w:rPr>
          <w:rFonts w:asciiTheme="minorHAnsi" w:hAnsiTheme="minorHAnsi" w:cstheme="minorHAnsi"/>
        </w:rPr>
        <w:t>0.03.</w:t>
      </w:r>
      <w:r w:rsidRPr="0062735A">
        <w:rPr>
          <w:rFonts w:asciiTheme="minorHAnsi" w:hAnsiTheme="minorHAnsi" w:cstheme="minorHAnsi"/>
        </w:rPr>
        <w:t xml:space="preserve"> AS-CTW and QS-IS classification have the lowest performance</w:t>
      </w:r>
      <w:r w:rsidR="0054086D" w:rsidRPr="0062735A">
        <w:rPr>
          <w:rFonts w:asciiTheme="minorHAnsi" w:hAnsiTheme="minorHAnsi" w:cstheme="minorHAnsi"/>
        </w:rPr>
        <w:t xml:space="preserve"> of 0.28 ± 0.005 and 0.25 ± 0.03</w:t>
      </w:r>
      <w:r w:rsidR="00E47D04" w:rsidRPr="0062735A">
        <w:rPr>
          <w:rFonts w:asciiTheme="minorHAnsi" w:hAnsiTheme="minorHAnsi" w:cstheme="minorHAnsi"/>
        </w:rPr>
        <w:t xml:space="preserve"> (</w:t>
      </w:r>
      <w:r w:rsidR="00E47D04" w:rsidRPr="0062735A">
        <w:rPr>
          <w:rFonts w:asciiTheme="minorHAnsi" w:hAnsiTheme="minorHAnsi" w:cstheme="minorHAnsi"/>
        </w:rPr>
        <w:fldChar w:fldCharType="begin"/>
      </w:r>
      <w:r w:rsidR="00E47D04" w:rsidRPr="0062735A">
        <w:rPr>
          <w:rFonts w:asciiTheme="minorHAnsi" w:hAnsiTheme="minorHAnsi" w:cstheme="minorHAnsi"/>
        </w:rPr>
        <w:instrText xml:space="preserve"> REF _Ref528320565 \h </w:instrText>
      </w:r>
      <w:r w:rsidR="0062735A">
        <w:rPr>
          <w:rFonts w:asciiTheme="minorHAnsi" w:hAnsiTheme="minorHAnsi" w:cstheme="minorHAnsi"/>
        </w:rPr>
        <w:instrText xml:space="preserve"> \* MERGEFORMAT </w:instrText>
      </w:r>
      <w:r w:rsidR="00E47D04" w:rsidRPr="0062735A">
        <w:rPr>
          <w:rFonts w:asciiTheme="minorHAnsi" w:hAnsiTheme="minorHAnsi" w:cstheme="minorHAnsi"/>
        </w:rPr>
      </w:r>
      <w:r w:rsidR="00E47D04"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E47D04" w:rsidRPr="0062735A">
        <w:rPr>
          <w:rFonts w:asciiTheme="minorHAnsi" w:hAnsiTheme="minorHAnsi" w:cstheme="minorHAnsi"/>
        </w:rPr>
        <w:fldChar w:fldCharType="end"/>
      </w:r>
      <w:r w:rsidR="00E47D04" w:rsidRPr="0062735A">
        <w:rPr>
          <w:rFonts w:asciiTheme="minorHAnsi" w:hAnsiTheme="minorHAnsi" w:cstheme="minorHAnsi"/>
        </w:rPr>
        <w:t xml:space="preserve"> and </w:t>
      </w:r>
      <w:r w:rsidR="00E47D04" w:rsidRPr="0062735A">
        <w:rPr>
          <w:rFonts w:asciiTheme="minorHAnsi" w:hAnsiTheme="minorHAnsi" w:cstheme="minorHAnsi"/>
          <w:highlight w:val="yellow"/>
        </w:rPr>
        <w:fldChar w:fldCharType="begin"/>
      </w:r>
      <w:r w:rsidR="00E47D04" w:rsidRPr="0062735A">
        <w:rPr>
          <w:rFonts w:asciiTheme="minorHAnsi" w:hAnsiTheme="minorHAnsi" w:cstheme="minorHAnsi"/>
        </w:rPr>
        <w:instrText xml:space="preserve"> REF _Ref529366434 \h </w:instrText>
      </w:r>
      <w:r w:rsidR="0062735A">
        <w:rPr>
          <w:rFonts w:asciiTheme="minorHAnsi" w:hAnsiTheme="minorHAnsi" w:cstheme="minorHAnsi"/>
          <w:highlight w:val="yellow"/>
        </w:rPr>
        <w:instrText xml:space="preserve"> \* MERGEFORMAT </w:instrText>
      </w:r>
      <w:r w:rsidR="00E47D04" w:rsidRPr="0062735A">
        <w:rPr>
          <w:rFonts w:asciiTheme="minorHAnsi" w:hAnsiTheme="minorHAnsi" w:cstheme="minorHAnsi"/>
          <w:highlight w:val="yellow"/>
        </w:rPr>
      </w:r>
      <w:r w:rsidR="00E47D04" w:rsidRPr="0062735A">
        <w:rPr>
          <w:rFonts w:asciiTheme="minorHAnsi" w:hAnsiTheme="minorHAnsi" w:cstheme="minorHAnsi"/>
          <w:highlight w:val="yellow"/>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3</w:t>
      </w:r>
      <w:r w:rsidR="00E47D04" w:rsidRPr="0062735A">
        <w:rPr>
          <w:rFonts w:asciiTheme="minorHAnsi" w:hAnsiTheme="minorHAnsi" w:cstheme="minorHAnsi"/>
          <w:highlight w:val="yellow"/>
        </w:rPr>
        <w:fldChar w:fldCharType="end"/>
      </w:r>
      <w:r w:rsidR="00E47D04" w:rsidRPr="0062735A">
        <w:rPr>
          <w:rFonts w:asciiTheme="minorHAnsi" w:hAnsiTheme="minorHAnsi" w:cstheme="minorHAnsi"/>
        </w:rPr>
        <w:t>)</w:t>
      </w:r>
    </w:p>
    <w:p w14:paraId="43242654" w14:textId="77777777" w:rsidR="00821C05" w:rsidRPr="000F4310" w:rsidRDefault="004838F0" w:rsidP="000F4310">
      <w:pPr>
        <w:rPr>
          <w:b/>
        </w:rPr>
      </w:pPr>
      <w:r w:rsidRPr="000F4310">
        <w:rPr>
          <w:b/>
          <w:noProof/>
        </w:rPr>
        <w:t>Tri</w:t>
      </w:r>
      <w:r w:rsidR="006D4508" w:rsidRPr="000F4310">
        <w:rPr>
          <w:b/>
          <w:noProof/>
        </w:rPr>
        <w:t>-</w:t>
      </w:r>
      <w:r w:rsidR="00821C05" w:rsidRPr="000F4310">
        <w:rPr>
          <w:b/>
          <w:noProof/>
        </w:rPr>
        <w:t>state</w:t>
      </w:r>
      <w:r w:rsidR="00821C05" w:rsidRPr="000F4310">
        <w:rPr>
          <w:b/>
        </w:rPr>
        <w:t xml:space="preserve"> classification</w:t>
      </w:r>
    </w:p>
    <w:p w14:paraId="5CDF48FE" w14:textId="77777777" w:rsidR="00821C05" w:rsidRPr="0062735A" w:rsidRDefault="00821C05" w:rsidP="009054CF">
      <w:pPr>
        <w:spacing w:line="240" w:lineRule="auto"/>
        <w:jc w:val="both"/>
        <w:rPr>
          <w:rFonts w:asciiTheme="minorHAnsi" w:hAnsiTheme="minorHAnsi" w:cstheme="minorHAnsi"/>
        </w:rPr>
      </w:pPr>
      <w:r w:rsidRPr="0062735A">
        <w:rPr>
          <w:rFonts w:asciiTheme="minorHAnsi" w:hAnsiTheme="minorHAnsi" w:cstheme="minorHAnsi"/>
        </w:rPr>
        <w:t xml:space="preserve">The classification of only three states </w:t>
      </w:r>
      <w:r w:rsidRPr="006D4508">
        <w:rPr>
          <w:rFonts w:asciiTheme="minorHAnsi" w:hAnsiTheme="minorHAnsi" w:cstheme="minorHAnsi"/>
          <w:noProof/>
        </w:rPr>
        <w:t>show</w:t>
      </w:r>
      <w:r w:rsidR="006D4508">
        <w:rPr>
          <w:rFonts w:asciiTheme="minorHAnsi" w:hAnsiTheme="minorHAnsi" w:cstheme="minorHAnsi"/>
          <w:noProof/>
        </w:rPr>
        <w:t>s</w:t>
      </w:r>
      <w:r w:rsidRPr="0062735A">
        <w:rPr>
          <w:rFonts w:asciiTheme="minorHAnsi" w:hAnsiTheme="minorHAnsi" w:cstheme="minorHAnsi"/>
        </w:rPr>
        <w:t xml:space="preserve"> intermediate results</w:t>
      </w:r>
      <w:r w:rsidR="002620AC">
        <w:rPr>
          <w:rFonts w:asciiTheme="minorHAnsi" w:hAnsiTheme="minorHAnsi" w:cstheme="minorHAnsi"/>
        </w:rPr>
        <w:t xml:space="preserve"> (</w:t>
      </w:r>
      <w:r w:rsidR="002620AC">
        <w:rPr>
          <w:rFonts w:asciiTheme="minorHAnsi" w:hAnsiTheme="minorHAnsi" w:cstheme="minorHAnsi"/>
        </w:rPr>
        <w:fldChar w:fldCharType="begin"/>
      </w:r>
      <w:r w:rsidR="002620AC">
        <w:rPr>
          <w:rFonts w:asciiTheme="minorHAnsi" w:hAnsiTheme="minorHAnsi" w:cstheme="minorHAnsi"/>
        </w:rPr>
        <w:instrText xml:space="preserve"> REF _Ref529820950 \h </w:instrText>
      </w:r>
      <w:r w:rsidR="009054CF">
        <w:rPr>
          <w:rFonts w:asciiTheme="minorHAnsi" w:hAnsiTheme="minorHAnsi" w:cstheme="minorHAnsi"/>
        </w:rPr>
        <w:instrText xml:space="preserve"> \* MERGEFORMAT </w:instrText>
      </w:r>
      <w:r w:rsidR="002620AC">
        <w:rPr>
          <w:rFonts w:asciiTheme="minorHAnsi" w:hAnsiTheme="minorHAnsi" w:cstheme="minorHAnsi"/>
        </w:rPr>
      </w:r>
      <w:r w:rsidR="002620AC">
        <w:rPr>
          <w:rFonts w:asciiTheme="minorHAnsi" w:hAnsiTheme="minorHAnsi" w:cstheme="minorHAnsi"/>
        </w:rPr>
        <w:fldChar w:fldCharType="separate"/>
      </w:r>
      <w:r w:rsidR="002620AC">
        <w:t xml:space="preserve">Figure </w:t>
      </w:r>
      <w:r w:rsidR="002620AC">
        <w:rPr>
          <w:noProof/>
        </w:rPr>
        <w:t>5</w:t>
      </w:r>
      <w:r w:rsidR="002620AC">
        <w:rPr>
          <w:rFonts w:asciiTheme="minorHAnsi" w:hAnsiTheme="minorHAnsi" w:cstheme="minorHAnsi"/>
        </w:rPr>
        <w:fldChar w:fldCharType="end"/>
      </w:r>
      <w:r w:rsidR="002620AC">
        <w:rPr>
          <w:rFonts w:asciiTheme="minorHAnsi" w:hAnsiTheme="minorHAnsi" w:cstheme="minorHAnsi"/>
        </w:rPr>
        <w:t>)</w:t>
      </w:r>
      <w:r w:rsidRPr="0062735A">
        <w:rPr>
          <w:rFonts w:asciiTheme="minorHAnsi" w:hAnsiTheme="minorHAnsi" w:cstheme="minorHAnsi"/>
        </w:rPr>
        <w:t xml:space="preserve"> compared with bi</w:t>
      </w:r>
      <w:r w:rsidR="002620AC">
        <w:rPr>
          <w:rFonts w:asciiTheme="minorHAnsi" w:hAnsiTheme="minorHAnsi" w:cstheme="minorHAnsi"/>
        </w:rPr>
        <w:t>-</w:t>
      </w:r>
      <w:r w:rsidRPr="0062735A">
        <w:rPr>
          <w:rFonts w:asciiTheme="minorHAnsi" w:hAnsiTheme="minorHAnsi" w:cstheme="minorHAnsi"/>
        </w:rPr>
        <w:t xml:space="preserve"> and all state classifications. The majority classes AS and QS </w:t>
      </w:r>
      <w:r w:rsidRPr="002F2293">
        <w:rPr>
          <w:rFonts w:asciiTheme="minorHAnsi" w:hAnsiTheme="minorHAnsi" w:cstheme="minorHAnsi"/>
          <w:noProof/>
        </w:rPr>
        <w:t>were compared</w:t>
      </w:r>
      <w:r w:rsidRPr="0062735A">
        <w:rPr>
          <w:rFonts w:asciiTheme="minorHAnsi" w:hAnsiTheme="minorHAnsi" w:cstheme="minorHAnsi"/>
        </w:rPr>
        <w:t xml:space="preserve"> with the minority classes IS and CTW. The </w:t>
      </w:r>
      <w:r w:rsidR="004838F0" w:rsidRPr="0062735A">
        <w:rPr>
          <w:rFonts w:asciiTheme="minorHAnsi" w:hAnsiTheme="minorHAnsi" w:cstheme="minorHAnsi"/>
        </w:rPr>
        <w:t>mean performance</w:t>
      </w:r>
      <w:r w:rsidR="006D4508">
        <w:rPr>
          <w:rFonts w:asciiTheme="minorHAnsi" w:hAnsiTheme="minorHAnsi" w:cstheme="minorHAnsi"/>
        </w:rPr>
        <w:t>s</w:t>
      </w:r>
      <w:r w:rsidRPr="0062735A">
        <w:rPr>
          <w:rFonts w:asciiTheme="minorHAnsi" w:hAnsiTheme="minorHAnsi" w:cstheme="minorHAnsi"/>
        </w:rPr>
        <w:t xml:space="preserve"> </w:t>
      </w:r>
      <w:r w:rsidR="006D4508">
        <w:rPr>
          <w:rFonts w:asciiTheme="minorHAnsi" w:hAnsiTheme="minorHAnsi" w:cstheme="minorHAnsi"/>
        </w:rPr>
        <w:t xml:space="preserve">in </w:t>
      </w:r>
      <w:r w:rsidR="006D4508" w:rsidRPr="0062735A">
        <w:rPr>
          <w:rFonts w:asciiTheme="minorHAnsi" w:hAnsiTheme="minorHAnsi" w:cstheme="minorHAnsi"/>
        </w:rPr>
        <w:fldChar w:fldCharType="begin"/>
      </w:r>
      <w:r w:rsidR="006D4508" w:rsidRPr="0062735A">
        <w:rPr>
          <w:rFonts w:asciiTheme="minorHAnsi" w:hAnsiTheme="minorHAnsi" w:cstheme="minorHAnsi"/>
        </w:rPr>
        <w:instrText xml:space="preserve"> REF _Ref529802682 \h  \* MERGEFORMAT </w:instrText>
      </w:r>
      <w:r w:rsidR="006D4508" w:rsidRPr="0062735A">
        <w:rPr>
          <w:rFonts w:asciiTheme="minorHAnsi" w:hAnsiTheme="minorHAnsi" w:cstheme="minorHAnsi"/>
        </w:rPr>
      </w:r>
      <w:r w:rsidR="006D4508" w:rsidRPr="0062735A">
        <w:rPr>
          <w:rFonts w:asciiTheme="minorHAnsi" w:hAnsiTheme="minorHAnsi" w:cstheme="minorHAnsi"/>
        </w:rPr>
        <w:fldChar w:fldCharType="separate"/>
      </w:r>
      <w:r w:rsidR="006D4508" w:rsidRPr="0062735A">
        <w:rPr>
          <w:rFonts w:asciiTheme="minorHAnsi" w:hAnsiTheme="minorHAnsi" w:cstheme="minorHAnsi"/>
        </w:rPr>
        <w:t>Table 5</w:t>
      </w:r>
      <w:r w:rsidR="006D4508" w:rsidRPr="0062735A">
        <w:rPr>
          <w:rFonts w:asciiTheme="minorHAnsi" w:hAnsiTheme="minorHAnsi" w:cstheme="minorHAnsi"/>
        </w:rPr>
        <w:fldChar w:fldCharType="end"/>
      </w:r>
      <w:r w:rsidR="006D4508">
        <w:rPr>
          <w:rFonts w:asciiTheme="minorHAnsi" w:hAnsiTheme="minorHAnsi" w:cstheme="minorHAnsi"/>
        </w:rPr>
        <w:t xml:space="preserve"> </w:t>
      </w:r>
      <w:r w:rsidR="009054CF">
        <w:rPr>
          <w:rFonts w:asciiTheme="minorHAnsi" w:hAnsiTheme="minorHAnsi" w:cstheme="minorHAnsi"/>
          <w:noProof/>
        </w:rPr>
        <w:t>indicates</w:t>
      </w:r>
      <w:r w:rsidRPr="0062735A">
        <w:rPr>
          <w:rFonts w:asciiTheme="minorHAnsi" w:hAnsiTheme="minorHAnsi" w:cstheme="minorHAnsi"/>
        </w:rPr>
        <w:t xml:space="preserve"> </w:t>
      </w:r>
      <w:r w:rsidRPr="009054CF">
        <w:rPr>
          <w:rFonts w:asciiTheme="minorHAnsi" w:hAnsiTheme="minorHAnsi" w:cstheme="minorHAnsi"/>
          <w:noProof/>
        </w:rPr>
        <w:t>that</w:t>
      </w:r>
      <w:r w:rsidR="006D4508" w:rsidRPr="009054CF">
        <w:rPr>
          <w:rFonts w:asciiTheme="minorHAnsi" w:hAnsiTheme="minorHAnsi" w:cstheme="minorHAnsi"/>
          <w:noProof/>
        </w:rPr>
        <w:t xml:space="preserve"> </w:t>
      </w:r>
      <w:r w:rsidRPr="009054CF">
        <w:rPr>
          <w:rFonts w:asciiTheme="minorHAnsi" w:hAnsiTheme="minorHAnsi" w:cstheme="minorHAnsi"/>
          <w:noProof/>
        </w:rPr>
        <w:t>the</w:t>
      </w:r>
      <w:r w:rsidRPr="0062735A">
        <w:rPr>
          <w:rFonts w:asciiTheme="minorHAnsi" w:hAnsiTheme="minorHAnsi" w:cstheme="minorHAnsi"/>
        </w:rPr>
        <w:t xml:space="preserve"> Majority classes are better </w:t>
      </w:r>
      <w:r w:rsidR="00AA0BE3" w:rsidRPr="0062735A">
        <w:rPr>
          <w:rFonts w:asciiTheme="minorHAnsi" w:hAnsiTheme="minorHAnsi" w:cstheme="minorHAnsi"/>
        </w:rPr>
        <w:t>differentiable</w:t>
      </w:r>
      <w:r w:rsidRPr="0062735A">
        <w:rPr>
          <w:rFonts w:asciiTheme="minorHAnsi" w:hAnsiTheme="minorHAnsi" w:cstheme="minorHAnsi"/>
        </w:rPr>
        <w:t xml:space="preserve"> together with IS rather than with CTW.</w:t>
      </w:r>
      <w:r w:rsidR="006D4508">
        <w:rPr>
          <w:rFonts w:asciiTheme="minorHAnsi" w:hAnsiTheme="minorHAnsi" w:cstheme="minorHAnsi"/>
        </w:rPr>
        <w:t xml:space="preserve"> The deep model showed</w:t>
      </w:r>
      <w:r w:rsidR="009054CF">
        <w:rPr>
          <w:rFonts w:asciiTheme="minorHAnsi" w:hAnsiTheme="minorHAnsi" w:cstheme="minorHAnsi"/>
        </w:rPr>
        <w:t>,</w:t>
      </w:r>
      <w:r w:rsidR="006D4508">
        <w:rPr>
          <w:rFonts w:asciiTheme="minorHAnsi" w:hAnsiTheme="minorHAnsi" w:cstheme="minorHAnsi"/>
        </w:rPr>
        <w:t xml:space="preserve"> </w:t>
      </w:r>
      <w:r w:rsidR="009054CF" w:rsidRPr="009054CF">
        <w:rPr>
          <w:rFonts w:asciiTheme="minorHAnsi" w:hAnsiTheme="minorHAnsi" w:cstheme="minorHAnsi"/>
          <w:noProof/>
        </w:rPr>
        <w:t>and</w:t>
      </w:r>
      <w:r w:rsidR="009054CF">
        <w:rPr>
          <w:rFonts w:asciiTheme="minorHAnsi" w:hAnsiTheme="minorHAnsi" w:cstheme="minorHAnsi"/>
        </w:rPr>
        <w:t xml:space="preserve"> the</w:t>
      </w:r>
      <w:r w:rsidR="006D4508">
        <w:rPr>
          <w:rFonts w:asciiTheme="minorHAnsi" w:hAnsiTheme="minorHAnsi" w:cstheme="minorHAnsi"/>
        </w:rPr>
        <w:t xml:space="preserve"> shallow model </w:t>
      </w:r>
      <w:r w:rsidR="009054CF" w:rsidRPr="009054CF">
        <w:rPr>
          <w:rFonts w:asciiTheme="minorHAnsi" w:hAnsiTheme="minorHAnsi" w:cstheme="minorHAnsi"/>
          <w:noProof/>
        </w:rPr>
        <w:t>performed</w:t>
      </w:r>
      <w:r w:rsidR="009054CF">
        <w:rPr>
          <w:rFonts w:asciiTheme="minorHAnsi" w:hAnsiTheme="minorHAnsi" w:cstheme="minorHAnsi"/>
        </w:rPr>
        <w:t xml:space="preserve"> best. </w:t>
      </w:r>
    </w:p>
    <w:p w14:paraId="7D00285D" w14:textId="77777777" w:rsidR="00D8283B" w:rsidRPr="000F4310" w:rsidRDefault="009865B4" w:rsidP="000F4310">
      <w:pPr>
        <w:rPr>
          <w:b/>
        </w:rPr>
      </w:pPr>
      <w:r w:rsidRPr="000F4310">
        <w:rPr>
          <w:b/>
        </w:rPr>
        <w:t xml:space="preserve">All state classification </w:t>
      </w:r>
    </w:p>
    <w:p w14:paraId="0A196DCD" w14:textId="77777777" w:rsidR="00A767C5" w:rsidRPr="0062735A" w:rsidRDefault="00041062" w:rsidP="00107C25">
      <w:pPr>
        <w:spacing w:line="240" w:lineRule="auto"/>
        <w:jc w:val="both"/>
        <w:rPr>
          <w:rFonts w:asciiTheme="minorHAnsi" w:hAnsiTheme="minorHAnsi" w:cstheme="minorHAnsi"/>
        </w:rPr>
      </w:pPr>
      <w:r w:rsidRPr="0062735A">
        <w:rPr>
          <w:rFonts w:asciiTheme="minorHAnsi" w:hAnsiTheme="minorHAnsi" w:cstheme="minorHAnsi"/>
        </w:rPr>
        <w:t xml:space="preserve">Both </w:t>
      </w:r>
      <w:r w:rsidRPr="002F2293">
        <w:rPr>
          <w:rFonts w:asciiTheme="minorHAnsi" w:hAnsiTheme="minorHAnsi" w:cstheme="minorHAnsi"/>
          <w:noProof/>
        </w:rPr>
        <w:t>wide</w:t>
      </w:r>
      <w:r w:rsidR="00A767C5" w:rsidRPr="0062735A">
        <w:rPr>
          <w:rFonts w:asciiTheme="minorHAnsi" w:hAnsiTheme="minorHAnsi" w:cstheme="minorHAnsi"/>
        </w:rPr>
        <w:t xml:space="preserve"> </w:t>
      </w:r>
      <w:r w:rsidRPr="0062735A">
        <w:rPr>
          <w:rFonts w:asciiTheme="minorHAnsi" w:hAnsiTheme="minorHAnsi" w:cstheme="minorHAnsi"/>
        </w:rPr>
        <w:t>and deep residual models</w:t>
      </w:r>
      <w:r w:rsidR="009865B4" w:rsidRPr="0062735A">
        <w:rPr>
          <w:rFonts w:asciiTheme="minorHAnsi" w:hAnsiTheme="minorHAnsi" w:cstheme="minorHAnsi"/>
        </w:rPr>
        <w:t xml:space="preserve"> </w:t>
      </w:r>
      <w:r w:rsidRPr="0062735A">
        <w:rPr>
          <w:rFonts w:asciiTheme="minorHAnsi" w:hAnsiTheme="minorHAnsi" w:cstheme="minorHAnsi"/>
        </w:rPr>
        <w:t>show similar results for all state classification</w:t>
      </w:r>
      <w:r w:rsidR="00892A5F" w:rsidRPr="0062735A">
        <w:rPr>
          <w:rFonts w:asciiTheme="minorHAnsi" w:hAnsiTheme="minorHAnsi" w:cstheme="minorHAnsi"/>
        </w:rPr>
        <w:t xml:space="preserv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_Ref529366434 \h </w:instrText>
      </w:r>
      <w:r w:rsidR="004838F0" w:rsidRPr="0062735A">
        <w:rPr>
          <w:rFonts w:asciiTheme="minorHAnsi" w:hAnsiTheme="minorHAnsi" w:cstheme="minorHAnsi"/>
        </w:rPr>
        <w:instrText xml:space="preserve"> \* MERGEFORMAT </w:instrText>
      </w:r>
      <w:r w:rsidR="00821C05" w:rsidRPr="0062735A">
        <w:rPr>
          <w:rFonts w:asciiTheme="minorHAnsi" w:hAnsiTheme="minorHAnsi" w:cstheme="minorHAnsi"/>
        </w:rPr>
      </w:r>
      <w:r w:rsidR="00821C05" w:rsidRPr="0062735A">
        <w:rPr>
          <w:rFonts w:asciiTheme="minorHAnsi" w:hAnsiTheme="minorHAnsi" w:cstheme="minorHAnsi"/>
        </w:rPr>
        <w:fldChar w:fldCharType="separate"/>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_Ref529801104 \h </w:instrText>
      </w:r>
      <w:r w:rsidR="0062735A">
        <w:rPr>
          <w:rFonts w:asciiTheme="minorHAnsi" w:hAnsiTheme="minorHAnsi" w:cstheme="minorHAnsi"/>
        </w:rPr>
        <w:instrText xml:space="preserve"> \* MERGEFORMAT </w:instrText>
      </w:r>
      <w:r w:rsidR="00821C05" w:rsidRPr="0062735A">
        <w:rPr>
          <w:rFonts w:asciiTheme="minorHAnsi" w:hAnsiTheme="minorHAnsi" w:cstheme="minorHAnsi"/>
        </w:rPr>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6</w:t>
      </w:r>
      <w:r w:rsidR="00821C05" w:rsidRPr="0062735A">
        <w:rPr>
          <w:rFonts w:asciiTheme="minorHAnsi" w:hAnsiTheme="minorHAnsi" w:cstheme="minorHAnsi"/>
        </w:rPr>
        <w:fldChar w:fldCharType="end"/>
      </w:r>
      <w:r w:rsidR="00821C05" w:rsidRPr="0062735A">
        <w:rPr>
          <w:rFonts w:asciiTheme="minorHAnsi" w:hAnsiTheme="minorHAnsi" w:cstheme="minorHAnsi"/>
        </w:rPr>
        <w:fldChar w:fldCharType="end"/>
      </w:r>
      <w:r w:rsidR="00892A5F" w:rsidRPr="0062735A">
        <w:rPr>
          <w:rFonts w:asciiTheme="minorHAnsi" w:hAnsiTheme="minorHAnsi" w:cstheme="minorHAnsi"/>
        </w:rPr>
        <w:t>)</w:t>
      </w:r>
      <w:r w:rsidRPr="0062735A">
        <w:rPr>
          <w:rFonts w:asciiTheme="minorHAnsi" w:hAnsiTheme="minorHAnsi" w:cstheme="minorHAnsi"/>
        </w:rPr>
        <w:t xml:space="preserve">. </w:t>
      </w:r>
      <w:r w:rsidR="00476BAA" w:rsidRPr="0062735A">
        <w:rPr>
          <w:rFonts w:asciiTheme="minorHAnsi" w:hAnsiTheme="minorHAnsi" w:cstheme="minorHAnsi"/>
        </w:rPr>
        <w:t xml:space="preserve">Same as with the shallow model, the majority </w:t>
      </w:r>
      <w:r w:rsidR="009865B4" w:rsidRPr="0062735A">
        <w:rPr>
          <w:rFonts w:asciiTheme="minorHAnsi" w:hAnsiTheme="minorHAnsi" w:cstheme="minorHAnsi"/>
        </w:rPr>
        <w:t>state</w:t>
      </w:r>
      <w:r w:rsidR="00476BAA" w:rsidRPr="0062735A">
        <w:rPr>
          <w:rFonts w:asciiTheme="minorHAnsi" w:hAnsiTheme="minorHAnsi" w:cstheme="minorHAnsi"/>
        </w:rPr>
        <w:t>s AS and QS are separated</w:t>
      </w:r>
      <w:r w:rsidR="00A767C5" w:rsidRPr="0062735A">
        <w:rPr>
          <w:rFonts w:asciiTheme="minorHAnsi" w:hAnsiTheme="minorHAnsi" w:cstheme="minorHAnsi"/>
        </w:rPr>
        <w:t xml:space="preserve"> best</w:t>
      </w:r>
      <w:r w:rsidR="00476BAA" w:rsidRPr="0062735A">
        <w:rPr>
          <w:rFonts w:asciiTheme="minorHAnsi" w:hAnsiTheme="minorHAnsi" w:cstheme="minorHAnsi"/>
        </w:rPr>
        <w:t xml:space="preserve">, followed by QS </w:t>
      </w:r>
      <w:r w:rsidR="00A767C5" w:rsidRPr="0062735A">
        <w:rPr>
          <w:rFonts w:asciiTheme="minorHAnsi" w:hAnsiTheme="minorHAnsi" w:cstheme="minorHAnsi"/>
        </w:rPr>
        <w:t xml:space="preserve">and </w:t>
      </w:r>
      <w:r w:rsidR="00476BAA" w:rsidRPr="0062735A">
        <w:rPr>
          <w:rFonts w:asciiTheme="minorHAnsi" w:hAnsiTheme="minorHAnsi" w:cstheme="minorHAnsi"/>
        </w:rPr>
        <w:t xml:space="preserve">CTW. </w:t>
      </w:r>
      <w:r w:rsidR="00A767C5" w:rsidRPr="0062735A">
        <w:rPr>
          <w:rFonts w:asciiTheme="minorHAnsi" w:hAnsiTheme="minorHAnsi" w:cstheme="minorHAnsi"/>
        </w:rPr>
        <w:t xml:space="preserve">The overall performance is lower than for </w:t>
      </w:r>
      <w:r w:rsidR="00A767C5" w:rsidRPr="006D4508">
        <w:rPr>
          <w:rFonts w:asciiTheme="minorHAnsi" w:hAnsiTheme="minorHAnsi" w:cstheme="minorHAnsi"/>
          <w:noProof/>
        </w:rPr>
        <w:t>bi</w:t>
      </w:r>
      <w:r w:rsidR="006D4508">
        <w:rPr>
          <w:rFonts w:asciiTheme="minorHAnsi" w:hAnsiTheme="minorHAnsi" w:cstheme="minorHAnsi"/>
          <w:noProof/>
        </w:rPr>
        <w:t>-</w:t>
      </w:r>
      <w:r w:rsidR="00A767C5" w:rsidRPr="006D4508">
        <w:rPr>
          <w:rFonts w:asciiTheme="minorHAnsi" w:hAnsiTheme="minorHAnsi" w:cstheme="minorHAnsi"/>
          <w:noProof/>
        </w:rPr>
        <w:t>class</w:t>
      </w:r>
      <w:r w:rsidR="00A767C5" w:rsidRPr="0062735A">
        <w:rPr>
          <w:rFonts w:asciiTheme="minorHAnsi" w:hAnsiTheme="minorHAnsi" w:cstheme="minorHAnsi"/>
        </w:rPr>
        <w:t xml:space="preserve"> classification. The use of transfer learning </w:t>
      </w:r>
      <w:r w:rsidR="00821C05" w:rsidRPr="0062735A">
        <w:rPr>
          <w:rFonts w:asciiTheme="minorHAnsi" w:hAnsiTheme="minorHAnsi" w:cstheme="minorHAnsi"/>
        </w:rPr>
        <w:t>did not improve the performance. In contrary, it showed the lowest overall performance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_Ref529801104 \h </w:instrText>
      </w:r>
      <w:r w:rsidR="004838F0" w:rsidRPr="0062735A">
        <w:rPr>
          <w:rFonts w:asciiTheme="minorHAnsi" w:hAnsiTheme="minorHAnsi" w:cstheme="minorHAnsi"/>
        </w:rPr>
        <w:instrText xml:space="preserve"> \* MERGEFORMAT </w:instrText>
      </w:r>
      <w:r w:rsidR="00821C05" w:rsidRPr="0062735A">
        <w:rPr>
          <w:rFonts w:asciiTheme="minorHAnsi" w:hAnsiTheme="minorHAnsi" w:cstheme="minorHAnsi"/>
        </w:rPr>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6</w:t>
      </w:r>
      <w:r w:rsidR="00821C05" w:rsidRPr="0062735A">
        <w:rPr>
          <w:rFonts w:asciiTheme="minorHAnsi" w:hAnsiTheme="minorHAnsi" w:cstheme="minorHAnsi"/>
        </w:rPr>
        <w:fldChar w:fldCharType="end"/>
      </w:r>
      <w:r w:rsidR="00A767C5" w:rsidRPr="0062735A">
        <w:rPr>
          <w:rFonts w:asciiTheme="minorHAnsi" w:hAnsiTheme="minorHAnsi" w:cstheme="minorHAnsi"/>
        </w:rPr>
        <w:t>)</w:t>
      </w:r>
    </w:p>
    <w:p w14:paraId="0C960840" w14:textId="77777777" w:rsidR="00D66E90" w:rsidRPr="000F4310" w:rsidRDefault="00D66E90" w:rsidP="000F4310">
      <w:pPr>
        <w:rPr>
          <w:b/>
        </w:rPr>
      </w:pPr>
      <w:r w:rsidRPr="000F4310">
        <w:rPr>
          <w:b/>
        </w:rPr>
        <w:t>Discussion</w:t>
      </w:r>
    </w:p>
    <w:p w14:paraId="72C72A42" w14:textId="77777777" w:rsidR="00FB4EC3" w:rsidRPr="000F4310" w:rsidRDefault="00F73F6F" w:rsidP="000F4310">
      <w:pPr>
        <w:rPr>
          <w:b/>
        </w:rPr>
      </w:pPr>
      <w:r w:rsidRPr="000F4310">
        <w:rPr>
          <w:b/>
        </w:rPr>
        <w:t>Population</w:t>
      </w:r>
      <w:r w:rsidR="00FB4EC3" w:rsidRPr="000F4310">
        <w:rPr>
          <w:b/>
        </w:rPr>
        <w:t xml:space="preserve"> and Annotations</w:t>
      </w:r>
    </w:p>
    <w:p w14:paraId="5DAD09DB" w14:textId="77777777" w:rsidR="00FB4EC3" w:rsidRPr="0062735A" w:rsidRDefault="00FB4EC3" w:rsidP="00F73F6F">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 xml:space="preserve">The total amount of </w:t>
      </w:r>
      <w:r w:rsidR="00734C78" w:rsidRPr="00734C78">
        <w:rPr>
          <w:rFonts w:asciiTheme="minorHAnsi" w:hAnsiTheme="minorHAnsi" w:cstheme="minorHAnsi"/>
        </w:rPr>
        <w:t>18018</w:t>
      </w:r>
      <w:r w:rsidR="0062735A" w:rsidRPr="00734C78">
        <w:rPr>
          <w:rFonts w:asciiTheme="minorHAnsi" w:hAnsiTheme="minorHAnsi" w:cstheme="minorHAnsi"/>
        </w:rPr>
        <w:t xml:space="preserve"> </w:t>
      </w:r>
      <w:r w:rsidRPr="00734C78">
        <w:rPr>
          <w:rFonts w:asciiTheme="minorHAnsi" w:hAnsiTheme="minorHAnsi" w:cstheme="minorHAnsi"/>
        </w:rPr>
        <w:t xml:space="preserve">30s </w:t>
      </w:r>
      <w:r w:rsidR="00874738" w:rsidRPr="00734C78">
        <w:rPr>
          <w:rFonts w:asciiTheme="minorHAnsi" w:hAnsiTheme="minorHAnsi" w:cstheme="minorHAnsi"/>
        </w:rPr>
        <w:t>periods</w:t>
      </w:r>
      <w:r w:rsidR="00874738" w:rsidRPr="0062735A">
        <w:rPr>
          <w:rFonts w:asciiTheme="minorHAnsi" w:hAnsiTheme="minorHAnsi" w:cstheme="minorHAnsi"/>
        </w:rPr>
        <w:t xml:space="preserve"> </w:t>
      </w:r>
      <w:r w:rsidRPr="0062735A">
        <w:rPr>
          <w:rFonts w:asciiTheme="minorHAnsi" w:hAnsiTheme="minorHAnsi" w:cstheme="minorHAnsi"/>
        </w:rPr>
        <w:t>is considered a small dataset</w:t>
      </w:r>
      <w:r w:rsidR="00734C78">
        <w:rPr>
          <w:rFonts w:asciiTheme="minorHAnsi" w:hAnsiTheme="minorHAnsi" w:cstheme="minorHAnsi"/>
        </w:rPr>
        <w:t xml:space="preserve"> </w:t>
      </w:r>
      <w:r w:rsidR="00F0442D">
        <w:rPr>
          <w:rFonts w:asciiTheme="minorHAnsi" w:hAnsiTheme="minorHAnsi" w:cstheme="minorHAnsi"/>
          <w:noProof/>
        </w:rPr>
        <w:t>regarding</w:t>
      </w:r>
      <w:r w:rsidR="00734C78">
        <w:rPr>
          <w:rFonts w:asciiTheme="minorHAnsi" w:hAnsiTheme="minorHAnsi" w:cstheme="minorHAnsi"/>
        </w:rPr>
        <w:t xml:space="preserve"> the </w:t>
      </w:r>
      <w:r w:rsidR="00734C78" w:rsidRPr="00734C78">
        <w:rPr>
          <w:rFonts w:asciiTheme="minorHAnsi" w:hAnsiTheme="minorHAnsi" w:cstheme="minorHAnsi"/>
          <w:noProof/>
        </w:rPr>
        <w:t>v</w:t>
      </w:r>
      <w:r w:rsidR="00734C78">
        <w:rPr>
          <w:rFonts w:asciiTheme="minorHAnsi" w:hAnsiTheme="minorHAnsi" w:cstheme="minorHAnsi"/>
          <w:noProof/>
        </w:rPr>
        <w:t>ast</w:t>
      </w:r>
      <w:r w:rsidR="00734C78">
        <w:rPr>
          <w:rFonts w:asciiTheme="minorHAnsi" w:hAnsiTheme="minorHAnsi" w:cstheme="minorHAnsi"/>
        </w:rPr>
        <w:t xml:space="preserve"> spectrum of development and health status in this fragile patient group. Especially the </w:t>
      </w:r>
      <w:r w:rsidR="00734C78" w:rsidRPr="00734C78">
        <w:rPr>
          <w:rFonts w:asciiTheme="minorHAnsi" w:hAnsiTheme="minorHAnsi" w:cstheme="minorHAnsi"/>
          <w:noProof/>
        </w:rPr>
        <w:t>he</w:t>
      </w:r>
      <w:r w:rsidR="00734C78">
        <w:rPr>
          <w:rFonts w:asciiTheme="minorHAnsi" w:hAnsiTheme="minorHAnsi" w:cstheme="minorHAnsi"/>
          <w:noProof/>
        </w:rPr>
        <w:t>al</w:t>
      </w:r>
      <w:r w:rsidR="00734C78" w:rsidRPr="00734C78">
        <w:rPr>
          <w:rFonts w:asciiTheme="minorHAnsi" w:hAnsiTheme="minorHAnsi" w:cstheme="minorHAnsi"/>
          <w:noProof/>
        </w:rPr>
        <w:t>th</w:t>
      </w:r>
      <w:r w:rsidR="00734C78">
        <w:rPr>
          <w:rFonts w:asciiTheme="minorHAnsi" w:hAnsiTheme="minorHAnsi" w:cstheme="minorHAnsi"/>
        </w:rPr>
        <w:t xml:space="preserve"> status can vary on a daily bases.</w:t>
      </w:r>
      <w:r w:rsidRPr="0062735A">
        <w:rPr>
          <w:rFonts w:asciiTheme="minorHAnsi" w:hAnsiTheme="minorHAnsi" w:cstheme="minorHAnsi"/>
        </w:rPr>
        <w:t xml:space="preserve"> Unfortunately, it is </w:t>
      </w:r>
      <w:r w:rsidR="009054CF">
        <w:rPr>
          <w:rFonts w:asciiTheme="minorHAnsi" w:hAnsiTheme="minorHAnsi" w:cstheme="minorHAnsi"/>
          <w:noProof/>
        </w:rPr>
        <w:t>challenging</w:t>
      </w:r>
      <w:r w:rsidRPr="0062735A">
        <w:rPr>
          <w:rFonts w:asciiTheme="minorHAnsi" w:hAnsiTheme="minorHAnsi" w:cstheme="minorHAnsi"/>
        </w:rPr>
        <w:t xml:space="preserve"> to gather data in the </w:t>
      </w:r>
      <w:r w:rsidRPr="009054CF">
        <w:rPr>
          <w:rFonts w:asciiTheme="minorHAnsi" w:hAnsiTheme="minorHAnsi" w:cstheme="minorHAnsi"/>
          <w:noProof/>
        </w:rPr>
        <w:t>high</w:t>
      </w:r>
      <w:r w:rsidR="009054CF">
        <w:rPr>
          <w:rFonts w:asciiTheme="minorHAnsi" w:hAnsiTheme="minorHAnsi" w:cstheme="minorHAnsi"/>
          <w:noProof/>
        </w:rPr>
        <w:t>-</w:t>
      </w:r>
      <w:r w:rsidRPr="009054CF">
        <w:rPr>
          <w:rFonts w:asciiTheme="minorHAnsi" w:hAnsiTheme="minorHAnsi" w:cstheme="minorHAnsi"/>
          <w:noProof/>
        </w:rPr>
        <w:t>risk</w:t>
      </w:r>
      <w:r w:rsidRPr="0062735A">
        <w:rPr>
          <w:rFonts w:asciiTheme="minorHAnsi" w:hAnsiTheme="minorHAnsi" w:cstheme="minorHAnsi"/>
        </w:rPr>
        <w:t xml:space="preserve"> environment of a NICU. The mean age of 29 ± 4.6 weeks GA is relatively young </w:t>
      </w:r>
      <w:r w:rsidR="009054CF">
        <w:rPr>
          <w:rFonts w:asciiTheme="minorHAnsi" w:hAnsiTheme="minorHAnsi" w:cstheme="minorHAnsi"/>
          <w:noProof/>
        </w:rPr>
        <w:t>regarding</w:t>
      </w:r>
      <w:r w:rsidRPr="0062735A">
        <w:rPr>
          <w:rFonts w:asciiTheme="minorHAnsi" w:hAnsiTheme="minorHAnsi" w:cstheme="minorHAnsi"/>
        </w:rPr>
        <w:t xml:space="preserve"> sleep state separation. The sleep stages</w:t>
      </w:r>
      <w:r w:rsidR="00C44A27" w:rsidRPr="0062735A">
        <w:rPr>
          <w:rFonts w:asciiTheme="minorHAnsi" w:hAnsiTheme="minorHAnsi" w:cstheme="minorHAnsi"/>
        </w:rPr>
        <w:t xml:space="preserve"> are much harder to distinguish for early preterm infants, </w:t>
      </w:r>
      <w:r w:rsidRPr="0062735A">
        <w:rPr>
          <w:rFonts w:asciiTheme="minorHAnsi" w:hAnsiTheme="minorHAnsi" w:cstheme="minorHAnsi"/>
        </w:rPr>
        <w:t>making automated classification difficult</w:t>
      </w:r>
      <w:r w:rsidR="00F0442D" w:rsidRPr="002F2293">
        <w:rPr>
          <w:rFonts w:asciiTheme="minorHAnsi" w:hAnsiTheme="minorHAnsi" w:cstheme="minorHAnsi"/>
          <w:noProof/>
        </w:rPr>
        <w:t>.</w:t>
      </w:r>
      <w:r w:rsidR="00C44A27" w:rsidRPr="002F2293">
        <w:rPr>
          <w:rFonts w:asciiTheme="minorHAnsi" w:hAnsiTheme="minorHAnsi" w:cstheme="minorHAnsi"/>
          <w:noProof/>
        </w:rPr>
        <w:t xml:space="preserve"> </w:t>
      </w:r>
      <w:r w:rsidRPr="002F2293">
        <w:rPr>
          <w:rFonts w:asciiTheme="minorHAnsi" w:hAnsiTheme="minorHAnsi" w:cstheme="minorHAnsi"/>
          <w:noProof/>
        </w:rPr>
        <w:t>Nevertheless</w:t>
      </w:r>
      <w:r w:rsidRPr="0062735A">
        <w:rPr>
          <w:rFonts w:asciiTheme="minorHAnsi" w:hAnsiTheme="minorHAnsi" w:cstheme="minorHAnsi"/>
        </w:rPr>
        <w:t xml:space="preserve">, this challenge offers the opportunity to test the performance </w:t>
      </w:r>
      <w:r w:rsidR="00C44A27" w:rsidRPr="0062735A">
        <w:rPr>
          <w:rFonts w:asciiTheme="minorHAnsi" w:hAnsiTheme="minorHAnsi" w:cstheme="minorHAnsi"/>
        </w:rPr>
        <w:t>i</w:t>
      </w:r>
      <w:r w:rsidRPr="0062735A">
        <w:rPr>
          <w:rFonts w:asciiTheme="minorHAnsi" w:hAnsiTheme="minorHAnsi" w:cstheme="minorHAnsi"/>
        </w:rPr>
        <w:t>n more difficult cases ensuring that th</w:t>
      </w:r>
      <w:r w:rsidR="00F960D7" w:rsidRPr="0062735A">
        <w:rPr>
          <w:rFonts w:asciiTheme="minorHAnsi" w:hAnsiTheme="minorHAnsi" w:cstheme="minorHAnsi"/>
        </w:rPr>
        <w:t>e</w:t>
      </w:r>
      <w:r w:rsidRPr="0062735A">
        <w:rPr>
          <w:rFonts w:asciiTheme="minorHAnsi" w:hAnsiTheme="minorHAnsi" w:cstheme="minorHAnsi"/>
        </w:rPr>
        <w:t xml:space="preserve"> model </w:t>
      </w:r>
      <w:r w:rsidR="00F960D7" w:rsidRPr="0062735A">
        <w:rPr>
          <w:rFonts w:asciiTheme="minorHAnsi" w:hAnsiTheme="minorHAnsi" w:cstheme="minorHAnsi"/>
        </w:rPr>
        <w:t xml:space="preserve">will be adequate for </w:t>
      </w:r>
      <w:r w:rsidRPr="0062735A">
        <w:rPr>
          <w:rFonts w:asciiTheme="minorHAnsi" w:hAnsiTheme="minorHAnsi" w:cstheme="minorHAnsi"/>
        </w:rPr>
        <w:t xml:space="preserve">a general NICU population. </w:t>
      </w:r>
      <w:r w:rsidRPr="002F2293">
        <w:rPr>
          <w:rFonts w:asciiTheme="minorHAnsi" w:hAnsiTheme="minorHAnsi" w:cstheme="minorHAnsi"/>
          <w:noProof/>
        </w:rPr>
        <w:t xml:space="preserve">The </w:t>
      </w:r>
      <w:r w:rsidR="00F960D7" w:rsidRPr="002F2293">
        <w:rPr>
          <w:rFonts w:asciiTheme="minorHAnsi" w:hAnsiTheme="minorHAnsi" w:cstheme="minorHAnsi"/>
          <w:noProof/>
        </w:rPr>
        <w:t>a</w:t>
      </w:r>
      <w:r w:rsidRPr="002F2293">
        <w:rPr>
          <w:rFonts w:asciiTheme="minorHAnsi" w:hAnsiTheme="minorHAnsi" w:cstheme="minorHAnsi"/>
          <w:noProof/>
        </w:rPr>
        <w:t>nnotation of the dataset was performed by trained annotators</w:t>
      </w:r>
      <w:r w:rsidRPr="0062735A">
        <w:rPr>
          <w:rFonts w:asciiTheme="minorHAnsi" w:hAnsiTheme="minorHAnsi" w:cstheme="minorHAnsi"/>
        </w:rPr>
        <w:t xml:space="preserve"> but different </w:t>
      </w:r>
      <w:r w:rsidR="00F960D7" w:rsidRPr="0062735A">
        <w:rPr>
          <w:rFonts w:asciiTheme="minorHAnsi" w:hAnsiTheme="minorHAnsi" w:cstheme="minorHAnsi"/>
        </w:rPr>
        <w:t xml:space="preserve">ones </w:t>
      </w:r>
      <w:r w:rsidRPr="0062735A">
        <w:rPr>
          <w:rFonts w:asciiTheme="minorHAnsi" w:hAnsiTheme="minorHAnsi" w:cstheme="minorHAnsi"/>
        </w:rPr>
        <w:t>for each set</w:t>
      </w:r>
      <w:r w:rsidR="009054CF" w:rsidRPr="002F2293">
        <w:rPr>
          <w:rFonts w:asciiTheme="minorHAnsi" w:hAnsiTheme="minorHAnsi" w:cstheme="minorHAnsi"/>
          <w:noProof/>
        </w:rPr>
        <w:t>.</w:t>
      </w:r>
      <w:r w:rsidRPr="002F2293">
        <w:rPr>
          <w:rFonts w:asciiTheme="minorHAnsi" w:hAnsiTheme="minorHAnsi" w:cstheme="minorHAnsi"/>
          <w:noProof/>
        </w:rPr>
        <w:t xml:space="preserve"> </w:t>
      </w:r>
      <w:r w:rsidR="009054CF" w:rsidRPr="002F2293">
        <w:rPr>
          <w:rFonts w:asciiTheme="minorHAnsi" w:hAnsiTheme="minorHAnsi" w:cstheme="minorHAnsi"/>
          <w:noProof/>
        </w:rPr>
        <w:t>For this reason</w:t>
      </w:r>
      <w:r w:rsidR="009054CF">
        <w:rPr>
          <w:rFonts w:asciiTheme="minorHAnsi" w:hAnsiTheme="minorHAnsi" w:cstheme="minorHAnsi"/>
        </w:rPr>
        <w:t xml:space="preserve"> t</w:t>
      </w:r>
      <w:r w:rsidRPr="0062735A">
        <w:rPr>
          <w:rFonts w:asciiTheme="minorHAnsi" w:hAnsiTheme="minorHAnsi" w:cstheme="minorHAnsi"/>
        </w:rPr>
        <w:t>he ground truth shows</w:t>
      </w:r>
      <w:r w:rsidR="009054CF">
        <w:rPr>
          <w:rFonts w:asciiTheme="minorHAnsi" w:hAnsiTheme="minorHAnsi" w:cstheme="minorHAnsi"/>
        </w:rPr>
        <w:t xml:space="preserve"> </w:t>
      </w:r>
      <w:r w:rsidRPr="0062735A">
        <w:rPr>
          <w:rFonts w:asciiTheme="minorHAnsi" w:hAnsiTheme="minorHAnsi" w:cstheme="minorHAnsi"/>
        </w:rPr>
        <w:t xml:space="preserve">a probably higher disagreement than usual which </w:t>
      </w:r>
      <w:r w:rsidR="00F960D7" w:rsidRPr="0062735A">
        <w:rPr>
          <w:rFonts w:asciiTheme="minorHAnsi" w:hAnsiTheme="minorHAnsi" w:cstheme="minorHAnsi"/>
        </w:rPr>
        <w:t xml:space="preserve">may </w:t>
      </w:r>
      <w:r w:rsidRPr="0062735A">
        <w:rPr>
          <w:rFonts w:asciiTheme="minorHAnsi" w:hAnsiTheme="minorHAnsi" w:cstheme="minorHAnsi"/>
        </w:rPr>
        <w:t xml:space="preserve">limit the performance of an automated system from the </w:t>
      </w:r>
      <w:r w:rsidR="00F960D7" w:rsidRPr="0062735A">
        <w:rPr>
          <w:rFonts w:asciiTheme="minorHAnsi" w:hAnsiTheme="minorHAnsi" w:cstheme="minorHAnsi"/>
        </w:rPr>
        <w:t>very beginning</w:t>
      </w:r>
      <w:r w:rsidRPr="0062735A">
        <w:rPr>
          <w:rFonts w:asciiTheme="minorHAnsi" w:hAnsiTheme="minorHAnsi" w:cstheme="minorHAnsi"/>
        </w:rPr>
        <w:t xml:space="preserve">. On the other hand, the trained model </w:t>
      </w:r>
      <w:r w:rsidR="00F960D7" w:rsidRPr="0062735A">
        <w:rPr>
          <w:rFonts w:asciiTheme="minorHAnsi" w:hAnsiTheme="minorHAnsi" w:cstheme="minorHAnsi"/>
        </w:rPr>
        <w:t>incorporates</w:t>
      </w:r>
      <w:r w:rsidRPr="0062735A">
        <w:rPr>
          <w:rFonts w:asciiTheme="minorHAnsi" w:hAnsiTheme="minorHAnsi" w:cstheme="minorHAnsi"/>
        </w:rPr>
        <w:t xml:space="preserve"> the different experiences and knowledge </w:t>
      </w:r>
      <w:r w:rsidR="00F960D7" w:rsidRPr="0062735A">
        <w:rPr>
          <w:rFonts w:asciiTheme="minorHAnsi" w:hAnsiTheme="minorHAnsi" w:cstheme="minorHAnsi"/>
        </w:rPr>
        <w:t xml:space="preserve">of </w:t>
      </w:r>
      <w:r w:rsidRPr="0062735A">
        <w:rPr>
          <w:rFonts w:asciiTheme="minorHAnsi" w:hAnsiTheme="minorHAnsi" w:cstheme="minorHAnsi"/>
        </w:rPr>
        <w:t xml:space="preserve">different annotators creating </w:t>
      </w:r>
      <w:r w:rsidRPr="009054CF">
        <w:rPr>
          <w:rFonts w:asciiTheme="minorHAnsi" w:hAnsiTheme="minorHAnsi" w:cstheme="minorHAnsi"/>
          <w:noProof/>
        </w:rPr>
        <w:t>a</w:t>
      </w:r>
      <w:r w:rsidR="00107C25">
        <w:rPr>
          <w:rFonts w:asciiTheme="minorHAnsi" w:hAnsiTheme="minorHAnsi" w:cstheme="minorHAnsi"/>
          <w:noProof/>
        </w:rPr>
        <w:t xml:space="preserve"> more stable, </w:t>
      </w:r>
      <w:r w:rsidR="009054CF">
        <w:rPr>
          <w:rFonts w:asciiTheme="minorHAnsi" w:hAnsiTheme="minorHAnsi" w:cstheme="minorHAnsi"/>
          <w:noProof/>
        </w:rPr>
        <w:t>integral</w:t>
      </w:r>
      <w:r w:rsidR="00107C25">
        <w:rPr>
          <w:rFonts w:asciiTheme="minorHAnsi" w:hAnsiTheme="minorHAnsi" w:cstheme="minorHAnsi"/>
          <w:noProof/>
        </w:rPr>
        <w:t>,</w:t>
      </w:r>
      <w:r w:rsidR="009054CF">
        <w:rPr>
          <w:rFonts w:asciiTheme="minorHAnsi" w:hAnsiTheme="minorHAnsi" w:cstheme="minorHAnsi"/>
          <w:noProof/>
        </w:rPr>
        <w:t xml:space="preserve"> and reliable model again</w:t>
      </w:r>
      <w:r w:rsidRPr="0062735A">
        <w:rPr>
          <w:rFonts w:asciiTheme="minorHAnsi" w:hAnsiTheme="minorHAnsi" w:cstheme="minorHAnsi"/>
        </w:rPr>
        <w:t xml:space="preserve">. Optimal would be a wide range of annotators and annotation styles, backed with sufficient data, to incorporate the derivations of different annotation techniques in the model. </w:t>
      </w:r>
    </w:p>
    <w:p w14:paraId="525FF558" w14:textId="77777777" w:rsidR="00D66E90" w:rsidRPr="000F4310" w:rsidRDefault="008D6D37" w:rsidP="000F4310">
      <w:pPr>
        <w:rPr>
          <w:b/>
        </w:rPr>
      </w:pPr>
      <w:r w:rsidRPr="000F4310">
        <w:rPr>
          <w:b/>
        </w:rPr>
        <w:t xml:space="preserve">Features </w:t>
      </w:r>
    </w:p>
    <w:p w14:paraId="46540231" w14:textId="77777777" w:rsidR="00566CC9" w:rsidRPr="0062735A" w:rsidRDefault="00566CC9" w:rsidP="00C44A27">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lastRenderedPageBreak/>
        <w:t xml:space="preserve">The feature set </w:t>
      </w:r>
      <w:r w:rsidRPr="002F2293">
        <w:rPr>
          <w:rFonts w:asciiTheme="minorHAnsi" w:hAnsiTheme="minorHAnsi" w:cstheme="minorHAnsi"/>
          <w:noProof/>
        </w:rPr>
        <w:t>was partly used</w:t>
      </w:r>
      <w:r w:rsidRPr="0062735A">
        <w:rPr>
          <w:rFonts w:asciiTheme="minorHAnsi" w:hAnsiTheme="minorHAnsi" w:cstheme="minorHAnsi"/>
        </w:rPr>
        <w:t xml:space="preserve"> </w:t>
      </w:r>
      <w:r w:rsidR="00C44A27" w:rsidRPr="0062735A">
        <w:rPr>
          <w:rFonts w:asciiTheme="minorHAnsi" w:hAnsiTheme="minorHAnsi" w:cstheme="minorHAnsi"/>
        </w:rPr>
        <w:t xml:space="preserve">in an earlier publication </w:t>
      </w:r>
      <w:r w:rsidR="00821C05" w:rsidRPr="0062735A">
        <w:rPr>
          <w:rFonts w:asciiTheme="minorHAnsi" w:hAnsiTheme="minorHAnsi" w:cstheme="minorHAnsi"/>
        </w:rPr>
        <w:fldChar w:fldCharType="begin" w:fldLock="1"/>
      </w:r>
      <w:r w:rsidR="00E966B6">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821C05" w:rsidRPr="0062735A">
        <w:rPr>
          <w:rFonts w:asciiTheme="minorHAnsi" w:hAnsiTheme="minorHAnsi" w:cstheme="minorHAnsi"/>
        </w:rPr>
        <w:fldChar w:fldCharType="separate"/>
      </w:r>
      <w:r w:rsidR="00821C05" w:rsidRPr="0062735A">
        <w:rPr>
          <w:rFonts w:asciiTheme="minorHAnsi" w:hAnsiTheme="minorHAnsi" w:cstheme="minorHAnsi"/>
          <w:noProof/>
        </w:rPr>
        <w:t>[10]</w:t>
      </w:r>
      <w:r w:rsidR="00821C05" w:rsidRPr="0062735A">
        <w:rPr>
          <w:rFonts w:asciiTheme="minorHAnsi" w:hAnsiTheme="minorHAnsi" w:cstheme="minorHAnsi"/>
        </w:rPr>
        <w:fldChar w:fldCharType="end"/>
      </w:r>
      <w:r w:rsidR="00C44A27" w:rsidRPr="0062735A">
        <w:rPr>
          <w:rFonts w:asciiTheme="minorHAnsi" w:hAnsiTheme="minorHAnsi" w:cstheme="minorHAnsi"/>
        </w:rPr>
        <w:t xml:space="preserve">. It was reused and adapted </w:t>
      </w:r>
      <w:r w:rsidRPr="0062735A">
        <w:rPr>
          <w:rFonts w:asciiTheme="minorHAnsi" w:hAnsiTheme="minorHAnsi" w:cstheme="minorHAnsi"/>
        </w:rPr>
        <w:t xml:space="preserve">as </w:t>
      </w:r>
      <w:r w:rsidR="00C44A27" w:rsidRPr="0062735A">
        <w:rPr>
          <w:rFonts w:asciiTheme="minorHAnsi" w:hAnsiTheme="minorHAnsi" w:cstheme="minorHAnsi"/>
        </w:rPr>
        <w:t>it</w:t>
      </w:r>
      <w:r w:rsidRPr="0062735A">
        <w:rPr>
          <w:rFonts w:asciiTheme="minorHAnsi" w:hAnsiTheme="minorHAnsi" w:cstheme="minorHAnsi"/>
        </w:rPr>
        <w:t xml:space="preserve"> showed </w:t>
      </w:r>
      <w:r w:rsidR="009054CF" w:rsidRPr="00B41914">
        <w:rPr>
          <w:rFonts w:asciiTheme="minorHAnsi" w:hAnsiTheme="minorHAnsi" w:cstheme="minorHAnsi"/>
          <w:noProof/>
        </w:rPr>
        <w:t xml:space="preserve">a </w:t>
      </w:r>
      <w:r w:rsidRPr="00B41914">
        <w:rPr>
          <w:rFonts w:asciiTheme="minorHAnsi" w:hAnsiTheme="minorHAnsi" w:cstheme="minorHAnsi"/>
          <w:noProof/>
        </w:rPr>
        <w:t>promising</w:t>
      </w:r>
      <w:r w:rsidRPr="0062735A">
        <w:rPr>
          <w:rFonts w:asciiTheme="minorHAnsi" w:hAnsiTheme="minorHAnsi" w:cstheme="minorHAnsi"/>
        </w:rPr>
        <w:t xml:space="preserve"> explanation of the underlying processes of preterm infant sleep. </w:t>
      </w:r>
      <w:r w:rsidR="00107C25">
        <w:rPr>
          <w:rFonts w:asciiTheme="minorHAnsi" w:hAnsiTheme="minorHAnsi" w:cstheme="minorHAnsi"/>
        </w:rPr>
        <w:t>Patient information was added</w:t>
      </w:r>
      <w:r w:rsidRPr="0062735A">
        <w:rPr>
          <w:rFonts w:asciiTheme="minorHAnsi" w:hAnsiTheme="minorHAnsi" w:cstheme="minorHAnsi"/>
        </w:rPr>
        <w:t xml:space="preserve"> to the set as </w:t>
      </w:r>
      <w:r w:rsidR="00107C25">
        <w:rPr>
          <w:rFonts w:asciiTheme="minorHAnsi" w:hAnsiTheme="minorHAnsi" w:cstheme="minorHAnsi"/>
        </w:rPr>
        <w:t>it was noticed</w:t>
      </w:r>
      <w:r w:rsidRPr="0062735A">
        <w:rPr>
          <w:rFonts w:asciiTheme="minorHAnsi" w:hAnsiTheme="minorHAnsi" w:cstheme="minorHAnsi"/>
        </w:rPr>
        <w:t xml:space="preserve"> in previous tests that </w:t>
      </w:r>
      <w:r w:rsidR="00107C25">
        <w:rPr>
          <w:rFonts w:asciiTheme="minorHAnsi" w:hAnsiTheme="minorHAnsi" w:cstheme="minorHAnsi"/>
        </w:rPr>
        <w:t xml:space="preserve">outlying </w:t>
      </w:r>
      <w:r w:rsidR="00507A7B" w:rsidRPr="0062735A">
        <w:rPr>
          <w:rFonts w:asciiTheme="minorHAnsi" w:hAnsiTheme="minorHAnsi" w:cstheme="minorHAnsi"/>
        </w:rPr>
        <w:t xml:space="preserve">values of </w:t>
      </w:r>
      <w:r w:rsidRPr="0062735A">
        <w:rPr>
          <w:rFonts w:asciiTheme="minorHAnsi" w:hAnsiTheme="minorHAnsi" w:cstheme="minorHAnsi"/>
        </w:rPr>
        <w:t>patient</w:t>
      </w:r>
      <w:r w:rsidR="00507A7B" w:rsidRPr="0062735A">
        <w:rPr>
          <w:rFonts w:asciiTheme="minorHAnsi" w:hAnsiTheme="minorHAnsi" w:cstheme="minorHAnsi"/>
        </w:rPr>
        <w:t>s</w:t>
      </w:r>
      <w:r w:rsidRPr="0062735A">
        <w:rPr>
          <w:rFonts w:asciiTheme="minorHAnsi" w:hAnsiTheme="minorHAnsi" w:cstheme="minorHAnsi"/>
        </w:rPr>
        <w:t xml:space="preserve"> </w:t>
      </w:r>
      <w:r w:rsidR="009054CF" w:rsidRPr="00B41914">
        <w:rPr>
          <w:rFonts w:asciiTheme="minorHAnsi" w:hAnsiTheme="minorHAnsi" w:cstheme="minorHAnsi"/>
          <w:noProof/>
        </w:rPr>
        <w:t>can</w:t>
      </w:r>
      <w:r w:rsidRPr="0062735A">
        <w:rPr>
          <w:rFonts w:asciiTheme="minorHAnsi" w:hAnsiTheme="minorHAnsi" w:cstheme="minorHAnsi"/>
        </w:rPr>
        <w:t xml:space="preserve"> </w:t>
      </w:r>
      <w:r w:rsidR="00507A7B" w:rsidRPr="0062735A">
        <w:rPr>
          <w:rFonts w:asciiTheme="minorHAnsi" w:hAnsiTheme="minorHAnsi" w:cstheme="minorHAnsi"/>
        </w:rPr>
        <w:t xml:space="preserve">seriously </w:t>
      </w:r>
      <w:r w:rsidRPr="0062735A">
        <w:rPr>
          <w:rFonts w:asciiTheme="minorHAnsi" w:hAnsiTheme="minorHAnsi" w:cstheme="minorHAnsi"/>
        </w:rPr>
        <w:t xml:space="preserve">influence the performance of </w:t>
      </w:r>
      <w:r w:rsidRPr="009054CF">
        <w:rPr>
          <w:rFonts w:asciiTheme="minorHAnsi" w:hAnsiTheme="minorHAnsi" w:cstheme="minorHAnsi"/>
          <w:noProof/>
        </w:rPr>
        <w:t>classification</w:t>
      </w:r>
      <w:r w:rsidRPr="0062735A">
        <w:rPr>
          <w:rFonts w:asciiTheme="minorHAnsi" w:hAnsiTheme="minorHAnsi" w:cstheme="minorHAnsi"/>
        </w:rPr>
        <w:t xml:space="preserve">. </w:t>
      </w:r>
      <w:r w:rsidR="00507A7B" w:rsidRPr="0062735A">
        <w:rPr>
          <w:rFonts w:asciiTheme="minorHAnsi" w:hAnsiTheme="minorHAnsi" w:cstheme="minorHAnsi"/>
        </w:rPr>
        <w:t xml:space="preserve">Such values </w:t>
      </w:r>
      <w:r w:rsidRPr="0062735A">
        <w:rPr>
          <w:rFonts w:asciiTheme="minorHAnsi" w:hAnsiTheme="minorHAnsi" w:cstheme="minorHAnsi"/>
        </w:rPr>
        <w:t xml:space="preserve">are </w:t>
      </w:r>
      <w:r w:rsidR="00507A7B" w:rsidRPr="0062735A">
        <w:rPr>
          <w:rFonts w:asciiTheme="minorHAnsi" w:hAnsiTheme="minorHAnsi" w:cstheme="minorHAnsi"/>
        </w:rPr>
        <w:t xml:space="preserve">in general </w:t>
      </w:r>
      <w:r w:rsidRPr="0062735A">
        <w:rPr>
          <w:rFonts w:asciiTheme="minorHAnsi" w:hAnsiTheme="minorHAnsi" w:cstheme="minorHAnsi"/>
        </w:rPr>
        <w:t xml:space="preserve">not random but </w:t>
      </w:r>
      <w:r w:rsidR="00507A7B" w:rsidRPr="009054CF">
        <w:rPr>
          <w:rFonts w:asciiTheme="minorHAnsi" w:hAnsiTheme="minorHAnsi" w:cstheme="minorHAnsi"/>
          <w:noProof/>
        </w:rPr>
        <w:t>o</w:t>
      </w:r>
      <w:r w:rsidR="009054CF">
        <w:rPr>
          <w:rFonts w:asciiTheme="minorHAnsi" w:hAnsiTheme="minorHAnsi" w:cstheme="minorHAnsi"/>
          <w:noProof/>
        </w:rPr>
        <w:t>ften occur</w:t>
      </w:r>
      <w:r w:rsidR="00507A7B" w:rsidRPr="0062735A">
        <w:rPr>
          <w:rFonts w:asciiTheme="minorHAnsi" w:hAnsiTheme="minorHAnsi" w:cstheme="minorHAnsi"/>
        </w:rPr>
        <w:t xml:space="preserve"> at </w:t>
      </w:r>
      <w:r w:rsidRPr="0062735A">
        <w:rPr>
          <w:rFonts w:asciiTheme="minorHAnsi" w:hAnsiTheme="minorHAnsi" w:cstheme="minorHAnsi"/>
        </w:rPr>
        <w:t xml:space="preserve">very young, immature preterm infants </w:t>
      </w:r>
      <w:r w:rsidR="00C44A27" w:rsidRPr="00B41914">
        <w:rPr>
          <w:rFonts w:asciiTheme="minorHAnsi" w:hAnsiTheme="minorHAnsi" w:cstheme="minorHAnsi"/>
          <w:noProof/>
        </w:rPr>
        <w:t>and/or</w:t>
      </w:r>
      <w:r w:rsidR="00C44A27" w:rsidRPr="0062735A">
        <w:rPr>
          <w:rFonts w:asciiTheme="minorHAnsi" w:hAnsiTheme="minorHAnsi" w:cstheme="minorHAnsi"/>
        </w:rPr>
        <w:t xml:space="preserve"> </w:t>
      </w:r>
      <w:r w:rsidRPr="0062735A">
        <w:rPr>
          <w:rFonts w:asciiTheme="minorHAnsi" w:hAnsiTheme="minorHAnsi" w:cstheme="minorHAnsi"/>
        </w:rPr>
        <w:t xml:space="preserve">with </w:t>
      </w:r>
      <w:r w:rsidRPr="009054CF">
        <w:rPr>
          <w:rFonts w:asciiTheme="minorHAnsi" w:hAnsiTheme="minorHAnsi" w:cstheme="minorHAnsi"/>
          <w:noProof/>
        </w:rPr>
        <w:t>low</w:t>
      </w:r>
      <w:r w:rsidRPr="0062735A">
        <w:rPr>
          <w:rFonts w:asciiTheme="minorHAnsi" w:hAnsiTheme="minorHAnsi" w:cstheme="minorHAnsi"/>
        </w:rPr>
        <w:t xml:space="preserve"> birth weight. </w:t>
      </w:r>
      <w:r w:rsidR="009054CF">
        <w:rPr>
          <w:rFonts w:asciiTheme="minorHAnsi" w:hAnsiTheme="minorHAnsi" w:cstheme="minorHAnsi"/>
          <w:noProof/>
        </w:rPr>
        <w:t>Also</w:t>
      </w:r>
      <w:r w:rsidRPr="0062735A">
        <w:rPr>
          <w:rFonts w:asciiTheme="minorHAnsi" w:hAnsiTheme="minorHAnsi" w:cstheme="minorHAnsi"/>
        </w:rPr>
        <w:t>, it makes a huge difference in the development at which age a preterm infant was born and at which time</w:t>
      </w:r>
      <w:r w:rsidR="00C44A27" w:rsidRPr="0062735A">
        <w:rPr>
          <w:rFonts w:asciiTheme="minorHAnsi" w:hAnsiTheme="minorHAnsi" w:cstheme="minorHAnsi"/>
        </w:rPr>
        <w:t>span after birth</w:t>
      </w:r>
      <w:r w:rsidR="00507A7B" w:rsidRPr="0062735A">
        <w:rPr>
          <w:rFonts w:asciiTheme="minorHAnsi" w:hAnsiTheme="minorHAnsi" w:cstheme="minorHAnsi"/>
        </w:rPr>
        <w:t xml:space="preserve"> the data </w:t>
      </w:r>
      <w:r w:rsidR="00507A7B" w:rsidRPr="00B41914">
        <w:rPr>
          <w:rFonts w:asciiTheme="minorHAnsi" w:hAnsiTheme="minorHAnsi" w:cstheme="minorHAnsi"/>
          <w:noProof/>
        </w:rPr>
        <w:t xml:space="preserve">were </w:t>
      </w:r>
      <w:r w:rsidR="00C44A27" w:rsidRPr="00B41914">
        <w:rPr>
          <w:rFonts w:asciiTheme="minorHAnsi" w:hAnsiTheme="minorHAnsi" w:cstheme="minorHAnsi"/>
          <w:noProof/>
        </w:rPr>
        <w:t>recorded</w:t>
      </w:r>
      <w:r w:rsidR="00507A7B" w:rsidRPr="0062735A">
        <w:rPr>
          <w:rFonts w:asciiTheme="minorHAnsi" w:hAnsiTheme="minorHAnsi" w:cstheme="minorHAnsi"/>
        </w:rPr>
        <w:t>.</w:t>
      </w:r>
      <w:r w:rsidRPr="0062735A">
        <w:rPr>
          <w:rFonts w:asciiTheme="minorHAnsi" w:hAnsiTheme="minorHAnsi" w:cstheme="minorHAnsi"/>
        </w:rPr>
        <w:t xml:space="preserve"> If the measurement takes place at the same time with different GA at birth</w:t>
      </w:r>
      <w:r w:rsidR="00C44A27" w:rsidRPr="0062735A">
        <w:rPr>
          <w:rFonts w:asciiTheme="minorHAnsi" w:hAnsiTheme="minorHAnsi" w:cstheme="minorHAnsi"/>
        </w:rPr>
        <w:t xml:space="preserve"> (or vice versa)</w:t>
      </w:r>
      <w:r w:rsidRPr="0062735A">
        <w:rPr>
          <w:rFonts w:asciiTheme="minorHAnsi" w:hAnsiTheme="minorHAnsi" w:cstheme="minorHAnsi"/>
        </w:rPr>
        <w:t xml:space="preserve">, the development state and </w:t>
      </w:r>
      <w:r w:rsidR="00507A7B" w:rsidRPr="0062735A">
        <w:rPr>
          <w:rFonts w:asciiTheme="minorHAnsi" w:hAnsiTheme="minorHAnsi" w:cstheme="minorHAnsi"/>
        </w:rPr>
        <w:t xml:space="preserve">consequently </w:t>
      </w:r>
      <w:r w:rsidRPr="0062735A">
        <w:rPr>
          <w:rFonts w:asciiTheme="minorHAnsi" w:hAnsiTheme="minorHAnsi" w:cstheme="minorHAnsi"/>
        </w:rPr>
        <w:t xml:space="preserve">the feature appearance can look </w:t>
      </w:r>
      <w:r w:rsidRPr="00A311B4">
        <w:rPr>
          <w:rFonts w:asciiTheme="minorHAnsi" w:hAnsiTheme="minorHAnsi" w:cstheme="minorHAnsi"/>
          <w:noProof/>
        </w:rPr>
        <w:t>sufficient</w:t>
      </w:r>
      <w:r w:rsidR="00A311B4">
        <w:rPr>
          <w:rFonts w:asciiTheme="minorHAnsi" w:hAnsiTheme="minorHAnsi" w:cstheme="minorHAnsi"/>
          <w:noProof/>
        </w:rPr>
        <w:t>ly</w:t>
      </w:r>
      <w:r w:rsidRPr="0062735A">
        <w:rPr>
          <w:rFonts w:asciiTheme="minorHAnsi" w:hAnsiTheme="minorHAnsi" w:cstheme="minorHAnsi"/>
        </w:rPr>
        <w:t xml:space="preserve"> different to influence the learning.</w:t>
      </w:r>
      <w:r w:rsidR="00C44A27" w:rsidRPr="0062735A">
        <w:rPr>
          <w:rFonts w:asciiTheme="minorHAnsi" w:hAnsiTheme="minorHAnsi" w:cstheme="minorHAnsi"/>
        </w:rPr>
        <w:t xml:space="preserve"> </w:t>
      </w:r>
      <w:r w:rsidRPr="0062735A">
        <w:rPr>
          <w:rFonts w:asciiTheme="minorHAnsi" w:hAnsiTheme="minorHAnsi" w:cstheme="minorHAnsi"/>
        </w:rPr>
        <w:t xml:space="preserve">The same hold for the birthweight. A </w:t>
      </w:r>
      <w:r w:rsidRPr="00B41914">
        <w:rPr>
          <w:rFonts w:asciiTheme="minorHAnsi" w:hAnsiTheme="minorHAnsi" w:cstheme="minorHAnsi"/>
          <w:noProof/>
        </w:rPr>
        <w:t>heavier</w:t>
      </w:r>
      <w:r w:rsidRPr="0062735A">
        <w:rPr>
          <w:rFonts w:asciiTheme="minorHAnsi" w:hAnsiTheme="minorHAnsi" w:cstheme="minorHAnsi"/>
        </w:rPr>
        <w:t xml:space="preserve"> baby </w:t>
      </w:r>
      <w:r w:rsidRPr="009054CF">
        <w:rPr>
          <w:rFonts w:asciiTheme="minorHAnsi" w:hAnsiTheme="minorHAnsi" w:cstheme="minorHAnsi"/>
          <w:noProof/>
        </w:rPr>
        <w:t>ten</w:t>
      </w:r>
      <w:r w:rsidR="009054CF">
        <w:rPr>
          <w:rFonts w:asciiTheme="minorHAnsi" w:hAnsiTheme="minorHAnsi" w:cstheme="minorHAnsi"/>
          <w:noProof/>
        </w:rPr>
        <w:t>d</w:t>
      </w:r>
      <w:r w:rsidRPr="009054CF">
        <w:rPr>
          <w:rFonts w:asciiTheme="minorHAnsi" w:hAnsiTheme="minorHAnsi" w:cstheme="minorHAnsi"/>
          <w:noProof/>
        </w:rPr>
        <w:t>s</w:t>
      </w:r>
      <w:r w:rsidRPr="0062735A">
        <w:rPr>
          <w:rFonts w:asciiTheme="minorHAnsi" w:hAnsiTheme="minorHAnsi" w:cstheme="minorHAnsi"/>
        </w:rPr>
        <w:t xml:space="preserve"> to be more stable. As the values of age, age difference</w:t>
      </w:r>
      <w:r w:rsidR="00107C25">
        <w:rPr>
          <w:rFonts w:asciiTheme="minorHAnsi" w:hAnsiTheme="minorHAnsi" w:cstheme="minorHAnsi"/>
        </w:rPr>
        <w:t>,</w:t>
      </w:r>
      <w:r w:rsidRPr="0062735A">
        <w:rPr>
          <w:rFonts w:asciiTheme="minorHAnsi" w:hAnsiTheme="minorHAnsi" w:cstheme="minorHAnsi"/>
        </w:rPr>
        <w:t xml:space="preserve"> and weight are almost continuous data</w:t>
      </w:r>
      <w:r w:rsidR="00107C25">
        <w:rPr>
          <w:rFonts w:asciiTheme="minorHAnsi" w:hAnsiTheme="minorHAnsi" w:cstheme="minorHAnsi"/>
          <w:noProof/>
        </w:rPr>
        <w:t>,</w:t>
      </w:r>
      <w:r w:rsidRPr="009054CF">
        <w:rPr>
          <w:rFonts w:asciiTheme="minorHAnsi" w:hAnsiTheme="minorHAnsi" w:cstheme="minorHAnsi"/>
          <w:noProof/>
        </w:rPr>
        <w:t xml:space="preserve"> they</w:t>
      </w:r>
      <w:r w:rsidRPr="0062735A">
        <w:rPr>
          <w:rFonts w:asciiTheme="minorHAnsi" w:hAnsiTheme="minorHAnsi" w:cstheme="minorHAnsi"/>
        </w:rPr>
        <w:t xml:space="preserve"> </w:t>
      </w:r>
      <w:r w:rsidRPr="00B41914">
        <w:rPr>
          <w:rFonts w:asciiTheme="minorHAnsi" w:hAnsiTheme="minorHAnsi" w:cstheme="minorHAnsi"/>
          <w:noProof/>
        </w:rPr>
        <w:t>were categorized</w:t>
      </w:r>
      <w:r w:rsidRPr="0062735A">
        <w:rPr>
          <w:rFonts w:asciiTheme="minorHAnsi" w:hAnsiTheme="minorHAnsi" w:cstheme="minorHAnsi"/>
        </w:rPr>
        <w:t xml:space="preserve"> into a stability score between 1 and 3. With a significantly larger dataset either the values can </w:t>
      </w:r>
      <w:r w:rsidRPr="00B41914">
        <w:rPr>
          <w:rFonts w:asciiTheme="minorHAnsi" w:hAnsiTheme="minorHAnsi" w:cstheme="minorHAnsi"/>
          <w:noProof/>
        </w:rPr>
        <w:t>be used</w:t>
      </w:r>
      <w:r w:rsidRPr="0062735A">
        <w:rPr>
          <w:rFonts w:asciiTheme="minorHAnsi" w:hAnsiTheme="minorHAnsi" w:cstheme="minorHAnsi"/>
        </w:rPr>
        <w:t xml:space="preserve"> directly</w:t>
      </w:r>
      <w:r w:rsidR="009054CF">
        <w:rPr>
          <w:rFonts w:asciiTheme="minorHAnsi" w:hAnsiTheme="minorHAnsi" w:cstheme="minorHAnsi"/>
        </w:rPr>
        <w:t>,</w:t>
      </w:r>
      <w:r w:rsidRPr="0062735A">
        <w:rPr>
          <w:rFonts w:asciiTheme="minorHAnsi" w:hAnsiTheme="minorHAnsi" w:cstheme="minorHAnsi"/>
        </w:rPr>
        <w:t xml:space="preserve"> </w:t>
      </w:r>
      <w:r w:rsidRPr="009054CF">
        <w:rPr>
          <w:rFonts w:asciiTheme="minorHAnsi" w:hAnsiTheme="minorHAnsi" w:cstheme="minorHAnsi"/>
          <w:noProof/>
        </w:rPr>
        <w:t>or</w:t>
      </w:r>
      <w:r w:rsidRPr="0062735A">
        <w:rPr>
          <w:rFonts w:asciiTheme="minorHAnsi" w:hAnsiTheme="minorHAnsi" w:cstheme="minorHAnsi"/>
        </w:rPr>
        <w:t xml:space="preserve"> a </w:t>
      </w:r>
      <w:r w:rsidRPr="00B41914">
        <w:rPr>
          <w:rFonts w:asciiTheme="minorHAnsi" w:hAnsiTheme="minorHAnsi" w:cstheme="minorHAnsi"/>
          <w:noProof/>
        </w:rPr>
        <w:t>finer</w:t>
      </w:r>
      <w:r w:rsidRPr="0062735A">
        <w:rPr>
          <w:rFonts w:asciiTheme="minorHAnsi" w:hAnsiTheme="minorHAnsi" w:cstheme="minorHAnsi"/>
        </w:rPr>
        <w:t xml:space="preserve"> grid can be used to categorize the preterm infants. In previous </w:t>
      </w:r>
      <w:r w:rsidRPr="009054CF">
        <w:rPr>
          <w:rFonts w:asciiTheme="minorHAnsi" w:hAnsiTheme="minorHAnsi" w:cstheme="minorHAnsi"/>
          <w:noProof/>
        </w:rPr>
        <w:t>tests</w:t>
      </w:r>
      <w:r w:rsidR="009054CF">
        <w:rPr>
          <w:rFonts w:asciiTheme="minorHAnsi" w:hAnsiTheme="minorHAnsi" w:cstheme="minorHAnsi"/>
          <w:noProof/>
        </w:rPr>
        <w:t>,</w:t>
      </w:r>
      <w:r w:rsidRPr="0062735A">
        <w:rPr>
          <w:rFonts w:asciiTheme="minorHAnsi" w:hAnsiTheme="minorHAnsi" w:cstheme="minorHAnsi"/>
        </w:rPr>
        <w:t xml:space="preserve"> it </w:t>
      </w:r>
      <w:r w:rsidRPr="00B41914">
        <w:rPr>
          <w:rFonts w:asciiTheme="minorHAnsi" w:hAnsiTheme="minorHAnsi" w:cstheme="minorHAnsi"/>
          <w:noProof/>
        </w:rPr>
        <w:t>was noticed</w:t>
      </w:r>
      <w:r w:rsidRPr="0062735A">
        <w:rPr>
          <w:rFonts w:asciiTheme="minorHAnsi" w:hAnsiTheme="minorHAnsi" w:cstheme="minorHAnsi"/>
        </w:rPr>
        <w:t xml:space="preserve"> that the use of respiration devices </w:t>
      </w:r>
      <w:r w:rsidR="009054CF">
        <w:rPr>
          <w:rFonts w:asciiTheme="minorHAnsi" w:hAnsiTheme="minorHAnsi" w:cstheme="minorHAnsi"/>
          <w:noProof/>
        </w:rPr>
        <w:t>influence</w:t>
      </w:r>
      <w:r w:rsidRPr="0062735A">
        <w:rPr>
          <w:rFonts w:asciiTheme="minorHAnsi" w:hAnsiTheme="minorHAnsi" w:cstheme="minorHAnsi"/>
        </w:rPr>
        <w:t xml:space="preserve"> the classification performance. Unfortunately, it was not possible to gather this information for all patients. </w:t>
      </w:r>
    </w:p>
    <w:p w14:paraId="7F982252" w14:textId="77777777" w:rsidR="004F1DEC" w:rsidRPr="000F4310" w:rsidRDefault="004F1DEC" w:rsidP="000F4310">
      <w:pPr>
        <w:rPr>
          <w:b/>
        </w:rPr>
      </w:pPr>
      <w:r w:rsidRPr="000F4310">
        <w:rPr>
          <w:b/>
        </w:rPr>
        <w:t>Model Parameters</w:t>
      </w:r>
    </w:p>
    <w:p w14:paraId="0A69AB43" w14:textId="1529E036" w:rsidR="000F5070" w:rsidRDefault="000F5070" w:rsidP="000F5070">
      <w:pPr>
        <w:tabs>
          <w:tab w:val="left" w:pos="0"/>
        </w:tabs>
        <w:spacing w:line="240" w:lineRule="auto"/>
        <w:ind w:left="142"/>
        <w:jc w:val="both"/>
        <w:rPr>
          <w:rFonts w:asciiTheme="minorHAnsi" w:hAnsiTheme="minorHAnsi" w:cstheme="minorHAnsi"/>
        </w:rPr>
      </w:pPr>
      <w:r>
        <w:rPr>
          <w:rFonts w:asciiTheme="minorHAnsi" w:hAnsiTheme="minorHAnsi" w:cstheme="minorHAnsi"/>
        </w:rPr>
        <w:t>To handle overfitting</w:t>
      </w:r>
      <w:r w:rsidR="004D770A">
        <w:rPr>
          <w:rFonts w:asciiTheme="minorHAnsi" w:hAnsiTheme="minorHAnsi" w:cstheme="minorHAnsi"/>
        </w:rPr>
        <w:t>,</w:t>
      </w:r>
      <w:r>
        <w:rPr>
          <w:rFonts w:asciiTheme="minorHAnsi" w:hAnsiTheme="minorHAnsi" w:cstheme="minorHAnsi"/>
        </w:rPr>
        <w:t xml:space="preserve"> settings were experimented with dropout, recurrent dropout, L1 and, </w:t>
      </w:r>
      <w:r w:rsidRPr="0006118A">
        <w:rPr>
          <w:rFonts w:asciiTheme="minorHAnsi" w:hAnsiTheme="minorHAnsi" w:cstheme="minorHAnsi"/>
          <w:noProof/>
        </w:rPr>
        <w:t>L2</w:t>
      </w:r>
      <w:r>
        <w:rPr>
          <w:rFonts w:asciiTheme="minorHAnsi" w:hAnsiTheme="minorHAnsi" w:cstheme="minorHAnsi"/>
        </w:rPr>
        <w:t xml:space="preserve"> norm for activity</w:t>
      </w:r>
      <w:r w:rsidR="00371149">
        <w:rPr>
          <w:rFonts w:asciiTheme="minorHAnsi" w:hAnsiTheme="minorHAnsi" w:cstheme="minorHAnsi"/>
        </w:rPr>
        <w:t xml:space="preserve"> (Ar)</w:t>
      </w:r>
      <w:r>
        <w:rPr>
          <w:rFonts w:asciiTheme="minorHAnsi" w:hAnsiTheme="minorHAnsi" w:cstheme="minorHAnsi"/>
        </w:rPr>
        <w:t xml:space="preserve"> and kernel</w:t>
      </w:r>
      <w:r w:rsidR="00371149">
        <w:rPr>
          <w:rFonts w:asciiTheme="minorHAnsi" w:hAnsiTheme="minorHAnsi" w:cstheme="minorHAnsi"/>
        </w:rPr>
        <w:t xml:space="preserve"> (Kr)</w:t>
      </w:r>
      <w:r>
        <w:rPr>
          <w:rFonts w:asciiTheme="minorHAnsi" w:hAnsiTheme="minorHAnsi" w:cstheme="minorHAnsi"/>
        </w:rPr>
        <w:t xml:space="preserve"> regulation. Dropout and activity regularization had the most effect on overfitting. </w:t>
      </w:r>
      <w:r w:rsidR="00371149">
        <w:rPr>
          <w:rFonts w:asciiTheme="minorHAnsi" w:hAnsiTheme="minorHAnsi" w:cstheme="minorHAnsi"/>
        </w:rPr>
        <w:t>Different combinations of this regularizations were useful in reducing overfitting. Here only two are mentioned as examples. Either using overall lover dropout (</w:t>
      </w:r>
      <w:r w:rsidR="004D770A">
        <w:rPr>
          <w:rFonts w:asciiTheme="minorHAnsi" w:hAnsiTheme="minorHAnsi" w:cstheme="minorHAnsi"/>
        </w:rPr>
        <w:t xml:space="preserve">e.g. </w:t>
      </w:r>
      <w:r w:rsidR="00371149">
        <w:rPr>
          <w:rFonts w:asciiTheme="minorHAnsi" w:hAnsiTheme="minorHAnsi" w:cstheme="minorHAnsi"/>
        </w:rPr>
        <w:t>0.3) in combination with a</w:t>
      </w:r>
      <w:r w:rsidR="004D770A">
        <w:rPr>
          <w:rFonts w:asciiTheme="minorHAnsi" w:hAnsiTheme="minorHAnsi" w:cstheme="minorHAnsi"/>
        </w:rPr>
        <w:t xml:space="preserve"> </w:t>
      </w:r>
      <w:r w:rsidR="0054798C">
        <w:rPr>
          <w:rFonts w:asciiTheme="minorHAnsi" w:hAnsiTheme="minorHAnsi" w:cstheme="minorHAnsi"/>
        </w:rPr>
        <w:t>stiffer</w:t>
      </w:r>
      <w:r w:rsidR="00371149">
        <w:rPr>
          <w:rFonts w:asciiTheme="minorHAnsi" w:hAnsiTheme="minorHAnsi" w:cstheme="minorHAnsi"/>
        </w:rPr>
        <w:t xml:space="preserve"> </w:t>
      </w:r>
      <w:r w:rsidR="004D770A">
        <w:rPr>
          <w:rFonts w:asciiTheme="minorHAnsi" w:hAnsiTheme="minorHAnsi" w:cstheme="minorHAnsi"/>
        </w:rPr>
        <w:t xml:space="preserve">Kr </w:t>
      </w:r>
      <w:r w:rsidR="00371149">
        <w:rPr>
          <w:rFonts w:asciiTheme="minorHAnsi" w:hAnsiTheme="minorHAnsi" w:cstheme="minorHAnsi"/>
        </w:rPr>
        <w:t xml:space="preserve">and </w:t>
      </w:r>
      <w:r w:rsidR="004D770A">
        <w:rPr>
          <w:rFonts w:asciiTheme="minorHAnsi" w:hAnsiTheme="minorHAnsi" w:cstheme="minorHAnsi"/>
        </w:rPr>
        <w:t>Ar L2 norm (e.g. 0.01) without any</w:t>
      </w:r>
      <w:r w:rsidR="00371149">
        <w:rPr>
          <w:rFonts w:asciiTheme="minorHAnsi" w:hAnsiTheme="minorHAnsi" w:cstheme="minorHAnsi"/>
        </w:rPr>
        <w:t xml:space="preserve"> other regularization in the initiation block helped fighting </w:t>
      </w:r>
      <w:r w:rsidR="00371149" w:rsidRPr="0006118A">
        <w:rPr>
          <w:rFonts w:asciiTheme="minorHAnsi" w:hAnsiTheme="minorHAnsi" w:cstheme="minorHAnsi"/>
          <w:noProof/>
        </w:rPr>
        <w:t>overfitting</w:t>
      </w:r>
      <w:r w:rsidR="00371149">
        <w:rPr>
          <w:rFonts w:asciiTheme="minorHAnsi" w:hAnsiTheme="minorHAnsi" w:cstheme="minorHAnsi"/>
        </w:rPr>
        <w:t>. Another variant is to use</w:t>
      </w:r>
      <w:r>
        <w:rPr>
          <w:rFonts w:asciiTheme="minorHAnsi" w:hAnsiTheme="minorHAnsi" w:cstheme="minorHAnsi"/>
        </w:rPr>
        <w:t xml:space="preserve"> </w:t>
      </w:r>
      <w:r w:rsidR="00371149">
        <w:rPr>
          <w:rFonts w:asciiTheme="minorHAnsi" w:hAnsiTheme="minorHAnsi" w:cstheme="minorHAnsi"/>
        </w:rPr>
        <w:t xml:space="preserve">an </w:t>
      </w:r>
      <w:r>
        <w:rPr>
          <w:rFonts w:asciiTheme="minorHAnsi" w:hAnsiTheme="minorHAnsi" w:cstheme="minorHAnsi"/>
        </w:rPr>
        <w:t>L1</w:t>
      </w:r>
      <w:r w:rsidR="00371149">
        <w:rPr>
          <w:rFonts w:asciiTheme="minorHAnsi" w:hAnsiTheme="minorHAnsi" w:cstheme="minorHAnsi"/>
        </w:rPr>
        <w:t xml:space="preserve"> norm as kernel regularization</w:t>
      </w:r>
      <w:r>
        <w:rPr>
          <w:rFonts w:asciiTheme="minorHAnsi" w:hAnsiTheme="minorHAnsi" w:cstheme="minorHAnsi"/>
        </w:rPr>
        <w:t xml:space="preserve"> in the first dense Layer </w:t>
      </w:r>
      <w:r w:rsidR="00371149">
        <w:rPr>
          <w:rFonts w:asciiTheme="minorHAnsi" w:hAnsiTheme="minorHAnsi" w:cstheme="minorHAnsi"/>
        </w:rPr>
        <w:t xml:space="preserve">to help with feature selection in the initiation block </w:t>
      </w:r>
      <w:r>
        <w:rPr>
          <w:rFonts w:asciiTheme="minorHAnsi" w:hAnsiTheme="minorHAnsi" w:cstheme="minorHAnsi"/>
        </w:rPr>
        <w:t>in combination</w:t>
      </w:r>
      <w:r w:rsidR="004D770A">
        <w:rPr>
          <w:rFonts w:asciiTheme="minorHAnsi" w:hAnsiTheme="minorHAnsi" w:cstheme="minorHAnsi"/>
        </w:rPr>
        <w:t xml:space="preserve"> with</w:t>
      </w:r>
      <w:r>
        <w:rPr>
          <w:rFonts w:asciiTheme="minorHAnsi" w:hAnsiTheme="minorHAnsi" w:cstheme="minorHAnsi"/>
        </w:rPr>
        <w:t xml:space="preserve"> </w:t>
      </w:r>
      <w:r w:rsidR="00371149">
        <w:rPr>
          <w:rFonts w:asciiTheme="minorHAnsi" w:hAnsiTheme="minorHAnsi" w:cstheme="minorHAnsi"/>
        </w:rPr>
        <w:t>an overall dropout/recurrent dropout of 0.5</w:t>
      </w:r>
      <w:r w:rsidR="004D770A">
        <w:rPr>
          <w:rFonts w:asciiTheme="minorHAnsi" w:hAnsiTheme="minorHAnsi" w:cstheme="minorHAnsi"/>
        </w:rPr>
        <w:t>-0.6</w:t>
      </w:r>
      <w:r w:rsidR="00371149">
        <w:rPr>
          <w:rFonts w:asciiTheme="minorHAnsi" w:hAnsiTheme="minorHAnsi" w:cstheme="minorHAnsi"/>
        </w:rPr>
        <w:t xml:space="preserve"> but no other Kr or Ar in the following layers.</w:t>
      </w:r>
      <w:r w:rsidR="00E24909">
        <w:rPr>
          <w:rFonts w:asciiTheme="minorHAnsi" w:hAnsiTheme="minorHAnsi" w:cstheme="minorHAnsi"/>
        </w:rPr>
        <w:t xml:space="preserve"> Choosing to</w:t>
      </w:r>
      <w:r w:rsidR="004D770A">
        <w:rPr>
          <w:rFonts w:asciiTheme="minorHAnsi" w:hAnsiTheme="minorHAnsi" w:cstheme="minorHAnsi"/>
        </w:rPr>
        <w:t>o</w:t>
      </w:r>
      <w:r w:rsidR="00E24909">
        <w:rPr>
          <w:rFonts w:asciiTheme="minorHAnsi" w:hAnsiTheme="minorHAnsi" w:cstheme="minorHAnsi"/>
        </w:rPr>
        <w:t xml:space="preserve"> high values for the dropout </w:t>
      </w:r>
      <w:r w:rsidR="00E24909" w:rsidRPr="0006118A">
        <w:rPr>
          <w:rFonts w:asciiTheme="minorHAnsi" w:hAnsiTheme="minorHAnsi" w:cstheme="minorHAnsi"/>
          <w:noProof/>
        </w:rPr>
        <w:t>and /or</w:t>
      </w:r>
      <w:r w:rsidR="00E24909">
        <w:rPr>
          <w:rFonts w:asciiTheme="minorHAnsi" w:hAnsiTheme="minorHAnsi" w:cstheme="minorHAnsi"/>
        </w:rPr>
        <w:t xml:space="preserve"> regularization would lead to </w:t>
      </w:r>
      <w:r w:rsidR="009B2667">
        <w:rPr>
          <w:rFonts w:asciiTheme="minorHAnsi" w:hAnsiTheme="minorHAnsi" w:cstheme="minorHAnsi"/>
        </w:rPr>
        <w:t xml:space="preserve">a </w:t>
      </w:r>
      <w:r w:rsidR="00E24909" w:rsidRPr="009B2667">
        <w:rPr>
          <w:rFonts w:asciiTheme="minorHAnsi" w:hAnsiTheme="minorHAnsi" w:cstheme="minorHAnsi"/>
          <w:noProof/>
        </w:rPr>
        <w:t>drastic</w:t>
      </w:r>
      <w:r w:rsidR="00E24909">
        <w:rPr>
          <w:rFonts w:asciiTheme="minorHAnsi" w:hAnsiTheme="minorHAnsi" w:cstheme="minorHAnsi"/>
        </w:rPr>
        <w:t xml:space="preserve"> reduction in overall performance on the validation data.</w:t>
      </w:r>
      <w:r w:rsidR="00371149">
        <w:rPr>
          <w:rFonts w:asciiTheme="minorHAnsi" w:hAnsiTheme="minorHAnsi" w:cstheme="minorHAnsi"/>
        </w:rPr>
        <w:t xml:space="preserve"> There were plenty of combinations which all resulted in reducing overfitting. Nevertheless, further investigation and proper comparison will go beyond the scope of this publication</w:t>
      </w:r>
      <w:r w:rsidR="00412ABD">
        <w:rPr>
          <w:rFonts w:asciiTheme="minorHAnsi" w:hAnsiTheme="minorHAnsi" w:cstheme="minorHAnsi"/>
        </w:rPr>
        <w:t xml:space="preserve"> as overfitting was not the primary problem in this analysis</w:t>
      </w:r>
      <w:r w:rsidR="00371149">
        <w:rPr>
          <w:rFonts w:asciiTheme="minorHAnsi" w:hAnsiTheme="minorHAnsi" w:cstheme="minorHAnsi"/>
        </w:rPr>
        <w:t xml:space="preserve">. </w:t>
      </w:r>
    </w:p>
    <w:p w14:paraId="12DBEC67" w14:textId="77777777" w:rsidR="000F52D0" w:rsidRDefault="000F52D0" w:rsidP="000F5070">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The </w:t>
      </w:r>
      <w:r w:rsidRPr="009B2667">
        <w:rPr>
          <w:rFonts w:asciiTheme="minorHAnsi" w:hAnsiTheme="minorHAnsi" w:cstheme="minorHAnsi"/>
          <w:noProof/>
        </w:rPr>
        <w:t>lookback</w:t>
      </w:r>
      <w:r>
        <w:rPr>
          <w:rFonts w:asciiTheme="minorHAnsi" w:hAnsiTheme="minorHAnsi" w:cstheme="minorHAnsi"/>
        </w:rPr>
        <w:t xml:space="preserve"> </w:t>
      </w:r>
      <w:r w:rsidRPr="0006118A">
        <w:rPr>
          <w:rFonts w:asciiTheme="minorHAnsi" w:hAnsiTheme="minorHAnsi" w:cstheme="minorHAnsi"/>
          <w:noProof/>
        </w:rPr>
        <w:t>was chosen</w:t>
      </w:r>
      <w:r>
        <w:rPr>
          <w:rFonts w:asciiTheme="minorHAnsi" w:hAnsiTheme="minorHAnsi" w:cstheme="minorHAnsi"/>
        </w:rPr>
        <w:t xml:space="preserve"> </w:t>
      </w:r>
      <w:r w:rsidRPr="0062735A">
        <w:rPr>
          <w:rFonts w:asciiTheme="minorHAnsi" w:hAnsiTheme="minorHAnsi" w:cstheme="minorHAnsi"/>
        </w:rPr>
        <w:t xml:space="preserve">as the total duration of one session </w:t>
      </w:r>
      <w:r>
        <w:rPr>
          <w:rFonts w:asciiTheme="minorHAnsi" w:hAnsiTheme="minorHAnsi" w:cstheme="minorHAnsi"/>
        </w:rPr>
        <w:t xml:space="preserve">for the </w:t>
      </w:r>
      <w:r w:rsidRPr="009B2667">
        <w:rPr>
          <w:rFonts w:asciiTheme="minorHAnsi" w:hAnsiTheme="minorHAnsi" w:cstheme="minorHAnsi"/>
          <w:noProof/>
        </w:rPr>
        <w:t>LST</w:t>
      </w:r>
      <w:r w:rsidR="009B2667">
        <w:rPr>
          <w:rFonts w:asciiTheme="minorHAnsi" w:hAnsiTheme="minorHAnsi" w:cstheme="minorHAnsi"/>
          <w:noProof/>
        </w:rPr>
        <w:t>M</w:t>
      </w:r>
      <w:r>
        <w:rPr>
          <w:rFonts w:asciiTheme="minorHAnsi" w:hAnsiTheme="minorHAnsi" w:cstheme="minorHAnsi"/>
        </w:rPr>
        <w:t>/GRU as</w:t>
      </w:r>
      <w:r w:rsidRPr="0062735A">
        <w:rPr>
          <w:rFonts w:asciiTheme="minorHAnsi" w:hAnsiTheme="minorHAnsi" w:cstheme="minorHAnsi"/>
        </w:rPr>
        <w:t xml:space="preserve"> </w:t>
      </w:r>
      <w:r w:rsidRPr="009B2667">
        <w:rPr>
          <w:rFonts w:asciiTheme="minorHAnsi" w:hAnsiTheme="minorHAnsi" w:cstheme="minorHAnsi"/>
          <w:noProof/>
        </w:rPr>
        <w:t>long</w:t>
      </w:r>
      <w:r w:rsidR="009B2667">
        <w:rPr>
          <w:rFonts w:asciiTheme="minorHAnsi" w:hAnsiTheme="minorHAnsi" w:cstheme="minorHAnsi"/>
          <w:noProof/>
        </w:rPr>
        <w:t>-</w:t>
      </w:r>
      <w:r w:rsidRPr="009B2667">
        <w:rPr>
          <w:rFonts w:asciiTheme="minorHAnsi" w:hAnsiTheme="minorHAnsi" w:cstheme="minorHAnsi"/>
          <w:noProof/>
        </w:rPr>
        <w:t>term</w:t>
      </w:r>
      <w:r w:rsidRPr="0062735A">
        <w:rPr>
          <w:rFonts w:asciiTheme="minorHAnsi" w:hAnsiTheme="minorHAnsi" w:cstheme="minorHAnsi"/>
        </w:rPr>
        <w:t xml:space="preserve"> sleep cycles can influence the overall learning process. </w:t>
      </w:r>
      <w:r>
        <w:rPr>
          <w:rFonts w:asciiTheme="minorHAnsi" w:hAnsiTheme="minorHAnsi" w:cstheme="minorHAnsi"/>
        </w:rPr>
        <w:t xml:space="preserve">As LSTMs/ GRUs can only learn the variations in time on the information of one batch, </w:t>
      </w:r>
      <w:r w:rsidRPr="009B2667">
        <w:rPr>
          <w:rFonts w:asciiTheme="minorHAnsi" w:hAnsiTheme="minorHAnsi" w:cstheme="minorHAnsi"/>
          <w:noProof/>
        </w:rPr>
        <w:t>long</w:t>
      </w:r>
      <w:r w:rsidR="009B2667">
        <w:rPr>
          <w:rFonts w:asciiTheme="minorHAnsi" w:hAnsiTheme="minorHAnsi" w:cstheme="minorHAnsi"/>
          <w:noProof/>
        </w:rPr>
        <w:t>-</w:t>
      </w:r>
      <w:r w:rsidRPr="009B2667">
        <w:rPr>
          <w:rFonts w:asciiTheme="minorHAnsi" w:hAnsiTheme="minorHAnsi" w:cstheme="minorHAnsi"/>
          <w:noProof/>
        </w:rPr>
        <w:t>term</w:t>
      </w:r>
      <w:r>
        <w:rPr>
          <w:rFonts w:asciiTheme="minorHAnsi" w:hAnsiTheme="minorHAnsi" w:cstheme="minorHAnsi"/>
        </w:rPr>
        <w:t xml:space="preserve"> patterns such as total sleep cycles or specific sleeping patterns need at least 30 min of data. In regular cases</w:t>
      </w:r>
      <w:r w:rsidR="00412ABD">
        <w:rPr>
          <w:rFonts w:asciiTheme="minorHAnsi" w:hAnsiTheme="minorHAnsi" w:cstheme="minorHAnsi"/>
        </w:rPr>
        <w:t>,</w:t>
      </w:r>
      <w:r>
        <w:rPr>
          <w:rFonts w:asciiTheme="minorHAnsi" w:hAnsiTheme="minorHAnsi" w:cstheme="minorHAnsi"/>
        </w:rPr>
        <w:t xml:space="preserve"> sleep states changes follow the pattern wake-AS-QS-AS-wake with IS patterns in between. Irregular patterns are for example wake-QS-(AS)</w:t>
      </w:r>
      <w:r w:rsidRPr="0006118A">
        <w:rPr>
          <w:rFonts w:asciiTheme="minorHAnsi" w:hAnsiTheme="minorHAnsi" w:cstheme="minorHAnsi"/>
          <w:noProof/>
        </w:rPr>
        <w:t>-wake</w:t>
      </w:r>
      <w:r>
        <w:rPr>
          <w:rFonts w:asciiTheme="minorHAnsi" w:hAnsiTheme="minorHAnsi" w:cstheme="minorHAnsi"/>
        </w:rPr>
        <w:t>. This pattern is called a stress sleep pattern showing signs of the preterm infant’s immediate need for rest</w:t>
      </w:r>
      <w:r w:rsidRPr="009B2667">
        <w:rPr>
          <w:rFonts w:asciiTheme="minorHAnsi" w:hAnsiTheme="minorHAnsi" w:cstheme="minorHAnsi"/>
          <w:noProof/>
        </w:rPr>
        <w:t>.</w:t>
      </w:r>
      <w:r w:rsidR="009B2667">
        <w:rPr>
          <w:rFonts w:asciiTheme="minorHAnsi" w:hAnsiTheme="minorHAnsi" w:cstheme="minorHAnsi"/>
          <w:noProof/>
        </w:rPr>
        <w:t xml:space="preserve"> </w:t>
      </w:r>
      <w:r w:rsidR="009B2667" w:rsidRPr="009B2667">
        <w:rPr>
          <w:rFonts w:asciiTheme="minorHAnsi" w:hAnsiTheme="minorHAnsi" w:cstheme="minorHAnsi"/>
          <w:noProof/>
        </w:rPr>
        <w:t>W</w:t>
      </w:r>
      <w:r w:rsidRPr="009B2667">
        <w:rPr>
          <w:rFonts w:asciiTheme="minorHAnsi" w:hAnsiTheme="minorHAnsi" w:cstheme="minorHAnsi"/>
          <w:noProof/>
        </w:rPr>
        <w:t>ith</w:t>
      </w:r>
      <w:r>
        <w:rPr>
          <w:rFonts w:asciiTheme="minorHAnsi" w:hAnsiTheme="minorHAnsi" w:cstheme="minorHAnsi"/>
        </w:rPr>
        <w:t xml:space="preserve"> more</w:t>
      </w:r>
      <w:r w:rsidR="00412ABD">
        <w:rPr>
          <w:rFonts w:asciiTheme="minorHAnsi" w:hAnsiTheme="minorHAnsi" w:cstheme="minorHAnsi"/>
        </w:rPr>
        <w:t xml:space="preserve"> of such</w:t>
      </w:r>
      <w:r>
        <w:rPr>
          <w:rFonts w:asciiTheme="minorHAnsi" w:hAnsiTheme="minorHAnsi" w:cstheme="minorHAnsi"/>
        </w:rPr>
        <w:t xml:space="preserve"> recorded patterns</w:t>
      </w:r>
      <w:r w:rsidR="009B2667">
        <w:rPr>
          <w:rFonts w:asciiTheme="minorHAnsi" w:hAnsiTheme="minorHAnsi" w:cstheme="minorHAnsi"/>
        </w:rPr>
        <w:t xml:space="preserve"> outside the norm</w:t>
      </w:r>
      <w:r>
        <w:rPr>
          <w:rFonts w:asciiTheme="minorHAnsi" w:hAnsiTheme="minorHAnsi" w:cstheme="minorHAnsi"/>
        </w:rPr>
        <w:t xml:space="preserve">, </w:t>
      </w:r>
      <w:r w:rsidR="009B2667">
        <w:rPr>
          <w:rFonts w:asciiTheme="minorHAnsi" w:hAnsiTheme="minorHAnsi" w:cstheme="minorHAnsi"/>
        </w:rPr>
        <w:t xml:space="preserve">future research </w:t>
      </w:r>
      <w:r>
        <w:rPr>
          <w:rFonts w:asciiTheme="minorHAnsi" w:hAnsiTheme="minorHAnsi" w:cstheme="minorHAnsi"/>
        </w:rPr>
        <w:t xml:space="preserve">could </w:t>
      </w:r>
      <w:r w:rsidR="009B2667">
        <w:rPr>
          <w:rFonts w:asciiTheme="minorHAnsi" w:hAnsiTheme="minorHAnsi" w:cstheme="minorHAnsi"/>
        </w:rPr>
        <w:t xml:space="preserve">try to </w:t>
      </w:r>
      <w:r>
        <w:rPr>
          <w:rFonts w:asciiTheme="minorHAnsi" w:hAnsiTheme="minorHAnsi" w:cstheme="minorHAnsi"/>
        </w:rPr>
        <w:t xml:space="preserve">detect anomalies in sleep cycle patterns </w:t>
      </w:r>
      <w:r w:rsidR="009B2667">
        <w:rPr>
          <w:rFonts w:asciiTheme="minorHAnsi" w:hAnsiTheme="minorHAnsi" w:cstheme="minorHAnsi"/>
        </w:rPr>
        <w:t>to</w:t>
      </w:r>
      <w:r>
        <w:rPr>
          <w:rFonts w:asciiTheme="minorHAnsi" w:hAnsiTheme="minorHAnsi" w:cstheme="minorHAnsi"/>
        </w:rPr>
        <w:t xml:space="preserve"> inform the responsible </w:t>
      </w:r>
      <w:r w:rsidRPr="009B2667">
        <w:rPr>
          <w:rFonts w:asciiTheme="minorHAnsi" w:hAnsiTheme="minorHAnsi" w:cstheme="minorHAnsi"/>
          <w:noProof/>
        </w:rPr>
        <w:t>caretakers</w:t>
      </w:r>
      <w:r>
        <w:rPr>
          <w:rFonts w:asciiTheme="minorHAnsi" w:hAnsiTheme="minorHAnsi" w:cstheme="minorHAnsi"/>
        </w:rPr>
        <w:t xml:space="preserve">. Either regular or irregular cycle patterns cannot </w:t>
      </w:r>
      <w:r w:rsidRPr="0006118A">
        <w:rPr>
          <w:rFonts w:asciiTheme="minorHAnsi" w:hAnsiTheme="minorHAnsi" w:cstheme="minorHAnsi"/>
          <w:noProof/>
        </w:rPr>
        <w:t>be learned</w:t>
      </w:r>
      <w:r>
        <w:rPr>
          <w:rFonts w:asciiTheme="minorHAnsi" w:hAnsiTheme="minorHAnsi" w:cstheme="minorHAnsi"/>
        </w:rPr>
        <w:t xml:space="preserve"> with batches of insufficient length. </w:t>
      </w:r>
    </w:p>
    <w:p w14:paraId="1A08F4B3" w14:textId="77777777" w:rsidR="00F73F6F" w:rsidRPr="000F4310" w:rsidRDefault="004953B8" w:rsidP="000F4310">
      <w:pPr>
        <w:rPr>
          <w:b/>
        </w:rPr>
      </w:pPr>
      <w:r w:rsidRPr="000F4310">
        <w:rPr>
          <w:b/>
        </w:rPr>
        <w:t>Results</w:t>
      </w:r>
    </w:p>
    <w:p w14:paraId="79B33B6B" w14:textId="77777777" w:rsidR="00580A36" w:rsidRPr="000F4310" w:rsidRDefault="00580A36" w:rsidP="000F4310">
      <w:pPr>
        <w:rPr>
          <w:b/>
        </w:rPr>
      </w:pPr>
      <w:r w:rsidRPr="000F4310">
        <w:rPr>
          <w:b/>
        </w:rPr>
        <w:t>Classification</w:t>
      </w:r>
    </w:p>
    <w:p w14:paraId="0724A194" w14:textId="739040A8" w:rsidR="00E6238D" w:rsidRDefault="00580A36" w:rsidP="00580A36">
      <w:pPr>
        <w:tabs>
          <w:tab w:val="left" w:pos="0"/>
        </w:tabs>
        <w:spacing w:line="276" w:lineRule="auto"/>
        <w:ind w:left="142"/>
        <w:jc w:val="both"/>
        <w:rPr>
          <w:rFonts w:asciiTheme="minorHAnsi" w:hAnsiTheme="minorHAnsi" w:cstheme="minorHAnsi"/>
        </w:rPr>
      </w:pPr>
      <w:r>
        <w:rPr>
          <w:rFonts w:asciiTheme="minorHAnsi" w:hAnsiTheme="minorHAnsi" w:cstheme="minorHAnsi"/>
        </w:rPr>
        <w:t xml:space="preserve">The classification between the majority classes AS and QS show </w:t>
      </w:r>
      <w:r w:rsidR="00E6238D">
        <w:rPr>
          <w:rFonts w:asciiTheme="minorHAnsi" w:hAnsiTheme="minorHAnsi" w:cstheme="minorHAnsi"/>
        </w:rPr>
        <w:t>high</w:t>
      </w:r>
      <w:r>
        <w:rPr>
          <w:rFonts w:asciiTheme="minorHAnsi" w:hAnsiTheme="minorHAnsi" w:cstheme="minorHAnsi"/>
        </w:rPr>
        <w:t xml:space="preserve"> performance and generally promising results. </w:t>
      </w:r>
      <w:r w:rsidRPr="009B2667">
        <w:rPr>
          <w:rFonts w:asciiTheme="minorHAnsi" w:hAnsiTheme="minorHAnsi" w:cstheme="minorHAnsi"/>
          <w:noProof/>
        </w:rPr>
        <w:t>This</w:t>
      </w:r>
      <w:r>
        <w:rPr>
          <w:rFonts w:asciiTheme="minorHAnsi" w:hAnsiTheme="minorHAnsi" w:cstheme="minorHAnsi"/>
        </w:rPr>
        <w:t xml:space="preserve"> is a </w:t>
      </w:r>
      <w:r w:rsidRPr="009B2667">
        <w:rPr>
          <w:rFonts w:asciiTheme="minorHAnsi" w:hAnsiTheme="minorHAnsi" w:cstheme="minorHAnsi"/>
          <w:noProof/>
        </w:rPr>
        <w:t>very</w:t>
      </w:r>
      <w:r>
        <w:rPr>
          <w:rFonts w:asciiTheme="minorHAnsi" w:hAnsiTheme="minorHAnsi" w:cstheme="minorHAnsi"/>
        </w:rPr>
        <w:t xml:space="preserve"> positive result as </w:t>
      </w:r>
      <w:r w:rsidR="00E6238D">
        <w:rPr>
          <w:rFonts w:asciiTheme="minorHAnsi" w:hAnsiTheme="minorHAnsi" w:cstheme="minorHAnsi"/>
          <w:noProof/>
        </w:rPr>
        <w:t>b</w:t>
      </w:r>
      <w:r w:rsidR="00E6238D" w:rsidRPr="00C05DC1">
        <w:rPr>
          <w:rFonts w:asciiTheme="minorHAnsi" w:hAnsiTheme="minorHAnsi" w:cstheme="minorHAnsi"/>
          <w:noProof/>
        </w:rPr>
        <w:t>i-state</w:t>
      </w:r>
      <w:r w:rsidR="00E6238D" w:rsidRPr="0062735A">
        <w:rPr>
          <w:rFonts w:asciiTheme="minorHAnsi" w:hAnsiTheme="minorHAnsi" w:cstheme="minorHAnsi"/>
        </w:rPr>
        <w:t xml:space="preserve"> classification </w:t>
      </w:r>
      <w:r w:rsidR="00E6238D">
        <w:rPr>
          <w:rFonts w:asciiTheme="minorHAnsi" w:hAnsiTheme="minorHAnsi" w:cstheme="minorHAnsi"/>
          <w:noProof/>
        </w:rPr>
        <w:t>is</w:t>
      </w:r>
      <w:r w:rsidR="00E6238D" w:rsidRPr="0062735A">
        <w:rPr>
          <w:rFonts w:asciiTheme="minorHAnsi" w:hAnsiTheme="minorHAnsi" w:cstheme="minorHAnsi"/>
        </w:rPr>
        <w:t xml:space="preserve"> </w:t>
      </w:r>
      <w:r w:rsidR="00E6238D">
        <w:rPr>
          <w:rFonts w:asciiTheme="minorHAnsi" w:hAnsiTheme="minorHAnsi" w:cstheme="minorHAnsi"/>
          <w:noProof/>
        </w:rPr>
        <w:t>crucial</w:t>
      </w:r>
      <w:r w:rsidR="00E6238D" w:rsidRPr="0062735A">
        <w:rPr>
          <w:rFonts w:asciiTheme="minorHAnsi" w:hAnsiTheme="minorHAnsi" w:cstheme="minorHAnsi"/>
        </w:rPr>
        <w:t xml:space="preserve"> for clinical aid. As the </w:t>
      </w:r>
      <w:r w:rsidR="00E6238D" w:rsidRPr="0062735A">
        <w:rPr>
          <w:rFonts w:asciiTheme="minorHAnsi" w:hAnsiTheme="minorHAnsi" w:cstheme="minorHAnsi"/>
        </w:rPr>
        <w:lastRenderedPageBreak/>
        <w:t>state distribution of AS and QS is</w:t>
      </w:r>
      <w:r w:rsidR="00E6238D">
        <w:rPr>
          <w:rFonts w:asciiTheme="minorHAnsi" w:hAnsiTheme="minorHAnsi" w:cstheme="minorHAnsi"/>
        </w:rPr>
        <w:t xml:space="preserve"> one of</w:t>
      </w:r>
      <w:r w:rsidR="00E6238D" w:rsidRPr="0062735A">
        <w:rPr>
          <w:rFonts w:asciiTheme="minorHAnsi" w:hAnsiTheme="minorHAnsi" w:cstheme="minorHAnsi"/>
        </w:rPr>
        <w:t xml:space="preserve"> the </w:t>
      </w:r>
      <w:r w:rsidR="00E6238D">
        <w:rPr>
          <w:rFonts w:asciiTheme="minorHAnsi" w:hAnsiTheme="minorHAnsi" w:cstheme="minorHAnsi"/>
          <w:noProof/>
        </w:rPr>
        <w:t>primary</w:t>
      </w:r>
      <w:r w:rsidR="00E6238D" w:rsidRPr="0062735A">
        <w:rPr>
          <w:rFonts w:asciiTheme="minorHAnsi" w:hAnsiTheme="minorHAnsi" w:cstheme="minorHAnsi"/>
        </w:rPr>
        <w:t xml:space="preserve"> </w:t>
      </w:r>
      <w:r w:rsidR="00E6238D" w:rsidRPr="006D4508">
        <w:rPr>
          <w:rFonts w:asciiTheme="minorHAnsi" w:hAnsiTheme="minorHAnsi" w:cstheme="minorHAnsi"/>
          <w:noProof/>
        </w:rPr>
        <w:t>indicator</w:t>
      </w:r>
      <w:r w:rsidR="00E6238D">
        <w:rPr>
          <w:rFonts w:asciiTheme="minorHAnsi" w:hAnsiTheme="minorHAnsi" w:cstheme="minorHAnsi"/>
          <w:noProof/>
        </w:rPr>
        <w:t>s</w:t>
      </w:r>
      <w:r w:rsidR="00E6238D" w:rsidRPr="0062735A">
        <w:rPr>
          <w:rFonts w:asciiTheme="minorHAnsi" w:hAnsiTheme="minorHAnsi" w:cstheme="minorHAnsi"/>
        </w:rPr>
        <w:t xml:space="preserve"> for neuronal development in early preterm infants, </w:t>
      </w:r>
      <w:r w:rsidR="00E6238D">
        <w:rPr>
          <w:rFonts w:asciiTheme="minorHAnsi" w:hAnsiTheme="minorHAnsi" w:cstheme="minorHAnsi"/>
        </w:rPr>
        <w:t xml:space="preserve">the </w:t>
      </w:r>
      <w:r w:rsidR="00E6238D" w:rsidRPr="00C05DC1">
        <w:rPr>
          <w:rFonts w:asciiTheme="minorHAnsi" w:hAnsiTheme="minorHAnsi" w:cstheme="minorHAnsi"/>
          <w:noProof/>
        </w:rPr>
        <w:t>bi-state</w:t>
      </w:r>
      <w:r w:rsidR="00E6238D" w:rsidRPr="0062735A">
        <w:rPr>
          <w:rFonts w:asciiTheme="minorHAnsi" w:hAnsiTheme="minorHAnsi" w:cstheme="minorHAnsi"/>
        </w:rPr>
        <w:t xml:space="preserve"> classification for AS and QS can </w:t>
      </w:r>
      <w:r w:rsidR="00E6238D" w:rsidRPr="002F2293">
        <w:rPr>
          <w:rFonts w:asciiTheme="minorHAnsi" w:hAnsiTheme="minorHAnsi" w:cstheme="minorHAnsi"/>
          <w:noProof/>
        </w:rPr>
        <w:t>be utilized</w:t>
      </w:r>
      <w:r w:rsidR="00E6238D" w:rsidRPr="0062735A">
        <w:rPr>
          <w:rFonts w:asciiTheme="minorHAnsi" w:hAnsiTheme="minorHAnsi" w:cstheme="minorHAnsi"/>
        </w:rPr>
        <w:t xml:space="preserve"> for neural development indication</w:t>
      </w:r>
      <w:r w:rsidR="00E6238D">
        <w:rPr>
          <w:rFonts w:asciiTheme="minorHAnsi" w:hAnsiTheme="minorHAnsi" w:cstheme="minorHAnsi"/>
        </w:rPr>
        <w:t>.</w:t>
      </w:r>
      <w:r w:rsidR="00E6238D" w:rsidRPr="00E6238D">
        <w:rPr>
          <w:rFonts w:asciiTheme="minorHAnsi" w:hAnsiTheme="minorHAnsi" w:cstheme="minorHAnsi"/>
        </w:rPr>
        <w:t xml:space="preserve"> </w:t>
      </w:r>
      <w:r w:rsidR="00E6238D" w:rsidRPr="0062735A">
        <w:rPr>
          <w:rFonts w:asciiTheme="minorHAnsi" w:hAnsiTheme="minorHAnsi" w:cstheme="minorHAnsi"/>
        </w:rPr>
        <w:t>As the minority states naturally occur less, they are of less importance to the course of development in the early stages of preterm infancy.</w:t>
      </w:r>
      <w:r w:rsidR="00E6238D">
        <w:rPr>
          <w:rFonts w:asciiTheme="minorHAnsi" w:hAnsiTheme="minorHAnsi" w:cstheme="minorHAnsi"/>
        </w:rPr>
        <w:t xml:space="preserve"> </w:t>
      </w:r>
      <w:r w:rsidR="00E6238D" w:rsidRPr="0062735A">
        <w:rPr>
          <w:rFonts w:asciiTheme="minorHAnsi" w:hAnsiTheme="minorHAnsi" w:cstheme="minorHAnsi"/>
        </w:rPr>
        <w:t xml:space="preserve">In term </w:t>
      </w:r>
      <w:r w:rsidR="00E6238D" w:rsidRPr="00C05DC1">
        <w:rPr>
          <w:rFonts w:asciiTheme="minorHAnsi" w:hAnsiTheme="minorHAnsi" w:cstheme="minorHAnsi"/>
          <w:noProof/>
        </w:rPr>
        <w:t>infants</w:t>
      </w:r>
      <w:r w:rsidR="00E6238D">
        <w:rPr>
          <w:rFonts w:asciiTheme="minorHAnsi" w:hAnsiTheme="minorHAnsi" w:cstheme="minorHAnsi"/>
          <w:noProof/>
        </w:rPr>
        <w:t>,</w:t>
      </w:r>
      <w:r w:rsidR="00E6238D" w:rsidRPr="0062735A">
        <w:rPr>
          <w:rFonts w:asciiTheme="minorHAnsi" w:hAnsiTheme="minorHAnsi" w:cstheme="minorHAnsi"/>
        </w:rPr>
        <w:t xml:space="preserve"> wake versus sleep becomes more important</w:t>
      </w:r>
      <w:r w:rsidR="00E6238D">
        <w:rPr>
          <w:rFonts w:asciiTheme="minorHAnsi" w:hAnsiTheme="minorHAnsi" w:cstheme="minorHAnsi"/>
        </w:rPr>
        <w:t>,</w:t>
      </w:r>
      <w:r w:rsidR="00E6238D" w:rsidRPr="0062735A">
        <w:rPr>
          <w:rFonts w:asciiTheme="minorHAnsi" w:hAnsiTheme="minorHAnsi" w:cstheme="minorHAnsi"/>
        </w:rPr>
        <w:t xml:space="preserve"> </w:t>
      </w:r>
      <w:r w:rsidR="00E6238D" w:rsidRPr="00C05DC1">
        <w:rPr>
          <w:rFonts w:asciiTheme="minorHAnsi" w:hAnsiTheme="minorHAnsi" w:cstheme="minorHAnsi"/>
          <w:noProof/>
        </w:rPr>
        <w:t>but</w:t>
      </w:r>
      <w:r w:rsidR="00E6238D" w:rsidRPr="0062735A">
        <w:rPr>
          <w:rFonts w:asciiTheme="minorHAnsi" w:hAnsiTheme="minorHAnsi" w:cstheme="minorHAnsi"/>
        </w:rPr>
        <w:t xml:space="preserve"> </w:t>
      </w:r>
      <w:r w:rsidR="00E6238D">
        <w:rPr>
          <w:rFonts w:asciiTheme="minorHAnsi" w:hAnsiTheme="minorHAnsi" w:cstheme="minorHAnsi"/>
        </w:rPr>
        <w:t xml:space="preserve">at that </w:t>
      </w:r>
      <w:r w:rsidR="00E6238D" w:rsidRPr="00C05DC1">
        <w:rPr>
          <w:rFonts w:asciiTheme="minorHAnsi" w:hAnsiTheme="minorHAnsi" w:cstheme="minorHAnsi"/>
          <w:noProof/>
        </w:rPr>
        <w:t>point</w:t>
      </w:r>
      <w:r w:rsidR="00E6238D">
        <w:rPr>
          <w:rFonts w:asciiTheme="minorHAnsi" w:hAnsiTheme="minorHAnsi" w:cstheme="minorHAnsi"/>
          <w:noProof/>
        </w:rPr>
        <w:t>,</w:t>
      </w:r>
      <w:r w:rsidR="00E6238D" w:rsidRPr="0062735A">
        <w:rPr>
          <w:rFonts w:asciiTheme="minorHAnsi" w:hAnsiTheme="minorHAnsi" w:cstheme="minorHAnsi"/>
        </w:rPr>
        <w:t xml:space="preserve"> wake </w:t>
      </w:r>
      <w:r w:rsidR="00E6238D">
        <w:rPr>
          <w:rFonts w:asciiTheme="minorHAnsi" w:hAnsiTheme="minorHAnsi" w:cstheme="minorHAnsi"/>
          <w:noProof/>
        </w:rPr>
        <w:t>also has</w:t>
      </w:r>
      <w:r w:rsidR="00E6238D" w:rsidRPr="0062735A">
        <w:rPr>
          <w:rFonts w:asciiTheme="minorHAnsi" w:hAnsiTheme="minorHAnsi" w:cstheme="minorHAnsi"/>
        </w:rPr>
        <w:t xml:space="preserve"> a more significant presence </w:t>
      </w:r>
      <w:r w:rsidR="00E6238D">
        <w:rPr>
          <w:rFonts w:asciiTheme="minorHAnsi" w:hAnsiTheme="minorHAnsi" w:cstheme="minorHAnsi"/>
          <w:noProof/>
        </w:rPr>
        <w:t xml:space="preserve">which can </w:t>
      </w:r>
      <w:r w:rsidR="00E6238D" w:rsidRPr="002F2293">
        <w:rPr>
          <w:rFonts w:asciiTheme="minorHAnsi" w:hAnsiTheme="minorHAnsi" w:cstheme="minorHAnsi"/>
          <w:noProof/>
        </w:rPr>
        <w:t>be utilized</w:t>
      </w:r>
      <w:r w:rsidR="00E6238D">
        <w:rPr>
          <w:rFonts w:asciiTheme="minorHAnsi" w:hAnsiTheme="minorHAnsi" w:cstheme="minorHAnsi"/>
          <w:noProof/>
        </w:rPr>
        <w:t xml:space="preserve"> for</w:t>
      </w:r>
      <w:r w:rsidR="00E6238D" w:rsidRPr="0062735A">
        <w:rPr>
          <w:rFonts w:asciiTheme="minorHAnsi" w:hAnsiTheme="minorHAnsi" w:cstheme="minorHAnsi"/>
        </w:rPr>
        <w:t xml:space="preserve"> </w:t>
      </w:r>
      <w:r w:rsidR="00E6238D" w:rsidRPr="00C05DC1">
        <w:rPr>
          <w:rFonts w:asciiTheme="minorHAnsi" w:hAnsiTheme="minorHAnsi" w:cstheme="minorHAnsi"/>
          <w:noProof/>
        </w:rPr>
        <w:t>train</w:t>
      </w:r>
      <w:r w:rsidR="00E6238D">
        <w:rPr>
          <w:rFonts w:asciiTheme="minorHAnsi" w:hAnsiTheme="minorHAnsi" w:cstheme="minorHAnsi"/>
          <w:noProof/>
        </w:rPr>
        <w:t>ing.</w:t>
      </w:r>
    </w:p>
    <w:p w14:paraId="7BA70A02" w14:textId="106ABD96" w:rsidR="00580A36" w:rsidRDefault="00580A36" w:rsidP="00580A36">
      <w:pPr>
        <w:tabs>
          <w:tab w:val="left" w:pos="0"/>
        </w:tabs>
        <w:spacing w:line="276" w:lineRule="auto"/>
        <w:ind w:left="142"/>
        <w:jc w:val="both"/>
        <w:rPr>
          <w:rFonts w:asciiTheme="minorHAnsi" w:hAnsiTheme="minorHAnsi" w:cstheme="minorHAnsi"/>
        </w:rPr>
      </w:pPr>
      <w:r>
        <w:rPr>
          <w:rFonts w:asciiTheme="minorHAnsi" w:hAnsiTheme="minorHAnsi" w:cstheme="minorHAnsi"/>
        </w:rPr>
        <w:t>The lower classification of IS - </w:t>
      </w:r>
      <w:r w:rsidRPr="0062735A">
        <w:rPr>
          <w:rFonts w:asciiTheme="minorHAnsi" w:hAnsiTheme="minorHAnsi" w:cstheme="minorHAnsi"/>
        </w:rPr>
        <w:t xml:space="preserve">CTW </w:t>
      </w:r>
      <w:r>
        <w:rPr>
          <w:rFonts w:asciiTheme="minorHAnsi" w:hAnsiTheme="minorHAnsi" w:cstheme="minorHAnsi"/>
        </w:rPr>
        <w:t>have to be</w:t>
      </w:r>
      <w:r w:rsidRPr="0062735A">
        <w:rPr>
          <w:rFonts w:asciiTheme="minorHAnsi" w:hAnsiTheme="minorHAnsi" w:cstheme="minorHAnsi"/>
        </w:rPr>
        <w:t xml:space="preserve"> explained with the minimal amount of data</w:t>
      </w:r>
      <w:r>
        <w:rPr>
          <w:rFonts w:asciiTheme="minorHAnsi" w:hAnsiTheme="minorHAnsi" w:cstheme="minorHAnsi"/>
        </w:rPr>
        <w:t xml:space="preserve"> for CTW compared to AS and QS </w:t>
      </w:r>
      <w:r w:rsidRPr="0062735A">
        <w:rPr>
          <w:rFonts w:asciiTheme="minorHAnsi" w:hAnsiTheme="minorHAnsi" w:cstheme="minorHAnsi"/>
        </w:rPr>
        <w:t xml:space="preserve">as preterm infants are almost not awake and caretaking takes only a portion of the day. </w:t>
      </w:r>
      <w:r>
        <w:rPr>
          <w:rFonts w:asciiTheme="minorHAnsi" w:hAnsiTheme="minorHAnsi" w:cstheme="minorHAnsi"/>
        </w:rPr>
        <w:t xml:space="preserve">Interestingly, QS is underrepresented </w:t>
      </w:r>
      <w:r w:rsidR="00E6238D">
        <w:rPr>
          <w:rFonts w:asciiTheme="minorHAnsi" w:hAnsiTheme="minorHAnsi" w:cstheme="minorHAnsi"/>
        </w:rPr>
        <w:t>among</w:t>
      </w:r>
      <w:r>
        <w:rPr>
          <w:rFonts w:asciiTheme="minorHAnsi" w:hAnsiTheme="minorHAnsi" w:cstheme="minorHAnsi"/>
        </w:rPr>
        <w:t xml:space="preserve"> the three datasets but show enough difference to AS to be sufficiently distinguishable. </w:t>
      </w:r>
      <w:r w:rsidRPr="0062735A">
        <w:rPr>
          <w:rFonts w:asciiTheme="minorHAnsi" w:hAnsiTheme="minorHAnsi" w:cstheme="minorHAnsi"/>
        </w:rPr>
        <w:t>Generally</w:t>
      </w:r>
      <w:r>
        <w:rPr>
          <w:rFonts w:asciiTheme="minorHAnsi" w:hAnsiTheme="minorHAnsi" w:cstheme="minorHAnsi"/>
        </w:rPr>
        <w:t>,</w:t>
      </w:r>
      <w:r w:rsidRPr="0062735A">
        <w:rPr>
          <w:rFonts w:asciiTheme="minorHAnsi" w:hAnsiTheme="minorHAnsi" w:cstheme="minorHAnsi"/>
        </w:rPr>
        <w:t xml:space="preserve"> </w:t>
      </w:r>
      <w:r>
        <w:rPr>
          <w:rFonts w:asciiTheme="minorHAnsi" w:hAnsiTheme="minorHAnsi" w:cstheme="minorHAnsi"/>
        </w:rPr>
        <w:t>CTW</w:t>
      </w:r>
      <w:r w:rsidRPr="0062735A">
        <w:rPr>
          <w:rFonts w:asciiTheme="minorHAnsi" w:hAnsiTheme="minorHAnsi" w:cstheme="minorHAnsi"/>
        </w:rPr>
        <w:t xml:space="preserve"> show</w:t>
      </w:r>
      <w:r>
        <w:rPr>
          <w:rFonts w:asciiTheme="minorHAnsi" w:hAnsiTheme="minorHAnsi" w:cstheme="minorHAnsi"/>
        </w:rPr>
        <w:t>s</w:t>
      </w:r>
      <w:r w:rsidRPr="0062735A">
        <w:rPr>
          <w:rFonts w:asciiTheme="minorHAnsi" w:hAnsiTheme="minorHAnsi" w:cstheme="minorHAnsi"/>
        </w:rPr>
        <w:t xml:space="preserve"> differences in the patterns </w:t>
      </w:r>
      <w:r>
        <w:rPr>
          <w:rFonts w:asciiTheme="minorHAnsi" w:hAnsiTheme="minorHAnsi" w:cstheme="minorHAnsi"/>
        </w:rPr>
        <w:t xml:space="preserve">to the QS and IS states resulting in heightened </w:t>
      </w:r>
      <w:r w:rsidRPr="0062735A">
        <w:rPr>
          <w:rFonts w:asciiTheme="minorHAnsi" w:hAnsiTheme="minorHAnsi" w:cstheme="minorHAnsi"/>
        </w:rPr>
        <w:t>performance for QS</w:t>
      </w:r>
      <w:r>
        <w:rPr>
          <w:rFonts w:asciiTheme="minorHAnsi" w:hAnsiTheme="minorHAnsi" w:cstheme="minorHAnsi"/>
        </w:rPr>
        <w:t> </w:t>
      </w:r>
      <w:r w:rsidRPr="0062735A">
        <w:rPr>
          <w:rFonts w:asciiTheme="minorHAnsi" w:hAnsiTheme="minorHAnsi" w:cstheme="minorHAnsi"/>
        </w:rPr>
        <w:t>-</w:t>
      </w:r>
      <w:r>
        <w:rPr>
          <w:rFonts w:asciiTheme="minorHAnsi" w:hAnsiTheme="minorHAnsi" w:cstheme="minorHAnsi"/>
        </w:rPr>
        <w:t> </w:t>
      </w:r>
      <w:r w:rsidRPr="0062735A">
        <w:rPr>
          <w:rFonts w:asciiTheme="minorHAnsi" w:hAnsiTheme="minorHAnsi" w:cstheme="minorHAnsi"/>
        </w:rPr>
        <w:t xml:space="preserve">CTW </w:t>
      </w:r>
      <w:r>
        <w:rPr>
          <w:rFonts w:asciiTheme="minorHAnsi" w:hAnsiTheme="minorHAnsi" w:cstheme="minorHAnsi"/>
        </w:rPr>
        <w:t xml:space="preserve">and IS - CTW </w:t>
      </w:r>
      <w:r w:rsidRPr="0062735A">
        <w:rPr>
          <w:rFonts w:asciiTheme="minorHAnsi" w:hAnsiTheme="minorHAnsi" w:cstheme="minorHAnsi"/>
        </w:rPr>
        <w:t>classification</w:t>
      </w:r>
      <w:r>
        <w:rPr>
          <w:rFonts w:asciiTheme="minorHAnsi" w:hAnsiTheme="minorHAnsi" w:cstheme="minorHAnsi"/>
        </w:rPr>
        <w:t xml:space="preserve"> despite the lack of data</w:t>
      </w:r>
      <w:r w:rsidRPr="0062735A">
        <w:rPr>
          <w:rFonts w:asciiTheme="minorHAnsi" w:hAnsiTheme="minorHAnsi" w:cstheme="minorHAnsi"/>
        </w:rPr>
        <w:t xml:space="preserve">. </w:t>
      </w:r>
      <w:r>
        <w:rPr>
          <w:rFonts w:asciiTheme="minorHAnsi" w:hAnsiTheme="minorHAnsi" w:cstheme="minorHAnsi"/>
        </w:rPr>
        <w:t xml:space="preserve">The activity in both AS and CTW, and thereby signal similarity, makes it harder to classify resulting in the lowest performance. Another influence could be wrong annotations, as during CTW the preterm infant </w:t>
      </w:r>
      <w:r w:rsidRPr="009B2667">
        <w:rPr>
          <w:rFonts w:asciiTheme="minorHAnsi" w:hAnsiTheme="minorHAnsi" w:cstheme="minorHAnsi"/>
          <w:noProof/>
        </w:rPr>
        <w:t>moves</w:t>
      </w:r>
      <w:r>
        <w:rPr>
          <w:rFonts w:asciiTheme="minorHAnsi" w:hAnsiTheme="minorHAnsi" w:cstheme="minorHAnsi"/>
        </w:rPr>
        <w:t xml:space="preserve"> similarly to AS. If the eyes are not open or caretaking cannot </w:t>
      </w:r>
      <w:r w:rsidRPr="009B2667">
        <w:rPr>
          <w:rFonts w:asciiTheme="minorHAnsi" w:hAnsiTheme="minorHAnsi" w:cstheme="minorHAnsi"/>
          <w:noProof/>
        </w:rPr>
        <w:t>be directly observed</w:t>
      </w:r>
      <w:r>
        <w:rPr>
          <w:rFonts w:asciiTheme="minorHAnsi" w:hAnsiTheme="minorHAnsi" w:cstheme="minorHAnsi"/>
        </w:rPr>
        <w:t xml:space="preserve"> in the video frame, CTW could be mistaken for AS. AS - IS are better separable than QS – IS which could be due t</w:t>
      </w:r>
      <w:r w:rsidRPr="00DB63DF">
        <w:rPr>
          <w:rFonts w:asciiTheme="minorHAnsi" w:hAnsiTheme="minorHAnsi" w:cstheme="minorHAnsi"/>
        </w:rPr>
        <w:t>o</w:t>
      </w:r>
      <w:r>
        <w:rPr>
          <w:rFonts w:asciiTheme="minorHAnsi" w:hAnsiTheme="minorHAnsi" w:cstheme="minorHAnsi"/>
        </w:rPr>
        <w:t xml:space="preserve"> the reduced breathing and movement during IS. This reduction result in similar patterns for IS and QS, making the correct classification more difficult. Same as before, another reason could be the manual annotation. As changes to the </w:t>
      </w:r>
      <w:r w:rsidRPr="009B2667">
        <w:rPr>
          <w:rFonts w:asciiTheme="minorHAnsi" w:hAnsiTheme="minorHAnsi" w:cstheme="minorHAnsi"/>
          <w:noProof/>
        </w:rPr>
        <w:t>heart</w:t>
      </w:r>
      <w:r>
        <w:rPr>
          <w:rFonts w:asciiTheme="minorHAnsi" w:hAnsiTheme="minorHAnsi" w:cstheme="minorHAnsi"/>
          <w:noProof/>
        </w:rPr>
        <w:t xml:space="preserve"> </w:t>
      </w:r>
      <w:r w:rsidRPr="009B2667">
        <w:rPr>
          <w:rFonts w:asciiTheme="minorHAnsi" w:hAnsiTheme="minorHAnsi" w:cstheme="minorHAnsi"/>
          <w:noProof/>
        </w:rPr>
        <w:t>rate</w:t>
      </w:r>
      <w:r>
        <w:rPr>
          <w:rFonts w:asciiTheme="minorHAnsi" w:hAnsiTheme="minorHAnsi" w:cstheme="minorHAnsi"/>
        </w:rPr>
        <w:t xml:space="preserve"> variability indicating a state change without visible clues like twitches, eye movements or rapidly changing breathing, IS could be easily mistaken for the </w:t>
      </w:r>
      <w:r w:rsidRPr="009B2667">
        <w:rPr>
          <w:rFonts w:asciiTheme="minorHAnsi" w:hAnsiTheme="minorHAnsi" w:cstheme="minorHAnsi"/>
          <w:noProof/>
        </w:rPr>
        <w:t>onset</w:t>
      </w:r>
      <w:r>
        <w:rPr>
          <w:rFonts w:asciiTheme="minorHAnsi" w:hAnsiTheme="minorHAnsi" w:cstheme="minorHAnsi"/>
        </w:rPr>
        <w:t xml:space="preserve"> or continuation of QS.</w:t>
      </w:r>
    </w:p>
    <w:p w14:paraId="5237D634" w14:textId="3AD71D5D" w:rsidR="00580A36" w:rsidRDefault="00580A36" w:rsidP="00580A36">
      <w:pPr>
        <w:tabs>
          <w:tab w:val="left" w:pos="0"/>
        </w:tabs>
        <w:spacing w:line="276" w:lineRule="auto"/>
        <w:ind w:left="142"/>
        <w:jc w:val="both"/>
        <w:rPr>
          <w:rFonts w:asciiTheme="minorHAnsi" w:hAnsiTheme="minorHAnsi" w:cstheme="minorHAnsi"/>
        </w:rPr>
      </w:pPr>
      <w:r>
        <w:rPr>
          <w:rFonts w:asciiTheme="minorHAnsi" w:hAnsiTheme="minorHAnsi" w:cstheme="minorHAnsi"/>
        </w:rPr>
        <w:t xml:space="preserve">The </w:t>
      </w:r>
      <w:r w:rsidRPr="009B2667">
        <w:rPr>
          <w:rFonts w:asciiTheme="minorHAnsi" w:hAnsiTheme="minorHAnsi" w:cstheme="minorHAnsi"/>
          <w:noProof/>
        </w:rPr>
        <w:t>tri</w:t>
      </w:r>
      <w:r>
        <w:rPr>
          <w:rFonts w:asciiTheme="minorHAnsi" w:hAnsiTheme="minorHAnsi" w:cstheme="minorHAnsi"/>
          <w:noProof/>
        </w:rPr>
        <w:t>-</w:t>
      </w:r>
      <w:r w:rsidRPr="009B2667">
        <w:rPr>
          <w:rFonts w:asciiTheme="minorHAnsi" w:hAnsiTheme="minorHAnsi" w:cstheme="minorHAnsi"/>
          <w:noProof/>
        </w:rPr>
        <w:t>state</w:t>
      </w:r>
      <w:r>
        <w:rPr>
          <w:rFonts w:asciiTheme="minorHAnsi" w:hAnsiTheme="minorHAnsi" w:cstheme="minorHAnsi"/>
        </w:rPr>
        <w:t xml:space="preserve"> classification is expected to show slightly lower performance than the </w:t>
      </w:r>
      <w:r w:rsidRPr="009B2667">
        <w:rPr>
          <w:rFonts w:asciiTheme="minorHAnsi" w:hAnsiTheme="minorHAnsi" w:cstheme="minorHAnsi"/>
          <w:noProof/>
        </w:rPr>
        <w:t>bi</w:t>
      </w:r>
      <w:r>
        <w:rPr>
          <w:rFonts w:asciiTheme="minorHAnsi" w:hAnsiTheme="minorHAnsi" w:cstheme="minorHAnsi"/>
          <w:noProof/>
        </w:rPr>
        <w:t>-</w:t>
      </w:r>
      <w:r w:rsidRPr="009B2667">
        <w:rPr>
          <w:rFonts w:asciiTheme="minorHAnsi" w:hAnsiTheme="minorHAnsi" w:cstheme="minorHAnsi"/>
          <w:noProof/>
        </w:rPr>
        <w:t>state</w:t>
      </w:r>
      <w:r>
        <w:rPr>
          <w:rFonts w:asciiTheme="minorHAnsi" w:hAnsiTheme="minorHAnsi" w:cstheme="minorHAnsi"/>
        </w:rPr>
        <w:t xml:space="preserve"> counterparts. Here, the more difficult states, </w:t>
      </w:r>
      <w:r w:rsidRPr="008F5E4D">
        <w:rPr>
          <w:rFonts w:asciiTheme="minorHAnsi" w:hAnsiTheme="minorHAnsi" w:cstheme="minorHAnsi"/>
          <w:noProof/>
        </w:rPr>
        <w:t>IS</w:t>
      </w:r>
      <w:r>
        <w:rPr>
          <w:rFonts w:asciiTheme="minorHAnsi" w:hAnsiTheme="minorHAnsi" w:cstheme="minorHAnsi"/>
        </w:rPr>
        <w:t xml:space="preserve"> and CTW, </w:t>
      </w:r>
      <w:r w:rsidRPr="008F5E4D">
        <w:rPr>
          <w:rFonts w:asciiTheme="minorHAnsi" w:hAnsiTheme="minorHAnsi" w:cstheme="minorHAnsi"/>
          <w:noProof/>
        </w:rPr>
        <w:t>reduce</w:t>
      </w:r>
      <w:r>
        <w:rPr>
          <w:rFonts w:asciiTheme="minorHAnsi" w:hAnsiTheme="minorHAnsi" w:cstheme="minorHAnsi"/>
        </w:rPr>
        <w:t xml:space="preserve"> the combined performance. The slightly higher performance between AS - QS - IS despite IS being a more difficult state to differentiate has to be explained with a higher amount of training data. Despite the lack of data, AS – QS - CTW classification shows only </w:t>
      </w:r>
      <w:r w:rsidRPr="009B2667">
        <w:rPr>
          <w:rFonts w:asciiTheme="minorHAnsi" w:hAnsiTheme="minorHAnsi" w:cstheme="minorHAnsi"/>
          <w:noProof/>
        </w:rPr>
        <w:t>slight</w:t>
      </w:r>
      <w:r>
        <w:rPr>
          <w:rFonts w:asciiTheme="minorHAnsi" w:hAnsiTheme="minorHAnsi" w:cstheme="minorHAnsi"/>
          <w:noProof/>
        </w:rPr>
        <w:t>ly</w:t>
      </w:r>
      <w:r>
        <w:rPr>
          <w:rFonts w:asciiTheme="minorHAnsi" w:hAnsiTheme="minorHAnsi" w:cstheme="minorHAnsi"/>
        </w:rPr>
        <w:t xml:space="preserve"> reduced performance as noise, instability, and increased movement dominate the ECG patterns and creating a more </w:t>
      </w:r>
      <w:r>
        <w:rPr>
          <w:rFonts w:asciiTheme="minorHAnsi" w:hAnsiTheme="minorHAnsi" w:cstheme="minorHAnsi"/>
          <w:noProof/>
        </w:rPr>
        <w:t>clear</w:t>
      </w:r>
      <w:r>
        <w:rPr>
          <w:rFonts w:asciiTheme="minorHAnsi" w:hAnsiTheme="minorHAnsi" w:cstheme="minorHAnsi"/>
        </w:rPr>
        <w:t xml:space="preserve"> differentiation. </w:t>
      </w:r>
    </w:p>
    <w:p w14:paraId="43215CE3" w14:textId="420DB345" w:rsidR="00580A36" w:rsidRDefault="00580A36" w:rsidP="00580A36">
      <w:pPr>
        <w:tabs>
          <w:tab w:val="left" w:pos="0"/>
        </w:tabs>
        <w:spacing w:line="276" w:lineRule="auto"/>
        <w:ind w:left="142"/>
        <w:jc w:val="both"/>
        <w:rPr>
          <w:rFonts w:asciiTheme="minorHAnsi" w:hAnsiTheme="minorHAnsi" w:cstheme="minorHAnsi"/>
        </w:rPr>
      </w:pPr>
      <w:r w:rsidRPr="0062735A">
        <w:rPr>
          <w:rFonts w:asciiTheme="minorHAnsi" w:hAnsiTheme="minorHAnsi" w:cstheme="minorHAnsi"/>
        </w:rPr>
        <w:t>The performance</w:t>
      </w:r>
      <w:r>
        <w:rPr>
          <w:rFonts w:asciiTheme="minorHAnsi" w:hAnsiTheme="minorHAnsi" w:cstheme="minorHAnsi"/>
        </w:rPr>
        <w:t>s</w:t>
      </w:r>
      <w:r w:rsidRPr="0062735A">
        <w:rPr>
          <w:rFonts w:asciiTheme="minorHAnsi" w:hAnsiTheme="minorHAnsi" w:cstheme="minorHAnsi"/>
        </w:rPr>
        <w:t xml:space="preserve"> </w:t>
      </w:r>
      <w:r>
        <w:rPr>
          <w:rFonts w:asciiTheme="minorHAnsi" w:hAnsiTheme="minorHAnsi" w:cstheme="minorHAnsi"/>
        </w:rPr>
        <w:t>on all state classifications using the residual approach</w:t>
      </w:r>
      <w:r w:rsidRPr="00580A36">
        <w:rPr>
          <w:rFonts w:asciiTheme="minorHAnsi" w:hAnsiTheme="minorHAnsi" w:cstheme="minorHAnsi"/>
          <w:noProof/>
        </w:rPr>
        <w:t xml:space="preserve"> </w:t>
      </w:r>
      <w:r w:rsidRPr="008F5E4D">
        <w:rPr>
          <w:rFonts w:asciiTheme="minorHAnsi" w:hAnsiTheme="minorHAnsi" w:cstheme="minorHAnsi"/>
          <w:noProof/>
        </w:rPr>
        <w:t>are</w:t>
      </w:r>
      <w:r w:rsidRPr="0062735A">
        <w:rPr>
          <w:rFonts w:asciiTheme="minorHAnsi" w:hAnsiTheme="minorHAnsi" w:cstheme="minorHAnsi"/>
        </w:rPr>
        <w:t xml:space="preserve"> </w:t>
      </w:r>
      <w:r>
        <w:rPr>
          <w:rFonts w:asciiTheme="minorHAnsi" w:hAnsiTheme="minorHAnsi" w:cstheme="minorHAnsi"/>
        </w:rPr>
        <w:t>under</w:t>
      </w:r>
      <w:r w:rsidRPr="0062735A">
        <w:rPr>
          <w:rFonts w:asciiTheme="minorHAnsi" w:hAnsiTheme="minorHAnsi" w:cstheme="minorHAnsi"/>
        </w:rPr>
        <w:t>whelming</w:t>
      </w:r>
      <w:r>
        <w:rPr>
          <w:rFonts w:asciiTheme="minorHAnsi" w:hAnsiTheme="minorHAnsi" w:cstheme="minorHAnsi"/>
        </w:rPr>
        <w:t xml:space="preserve">. Nevertheless, the use of a simpler model also </w:t>
      </w:r>
      <w:r w:rsidRPr="00634285">
        <w:rPr>
          <w:rFonts w:asciiTheme="minorHAnsi" w:hAnsiTheme="minorHAnsi" w:cstheme="minorHAnsi"/>
        </w:rPr>
        <w:t xml:space="preserve">did not generate </w:t>
      </w:r>
      <w:r w:rsidRPr="009B2667">
        <w:rPr>
          <w:rFonts w:asciiTheme="minorHAnsi" w:hAnsiTheme="minorHAnsi" w:cstheme="minorHAnsi"/>
          <w:noProof/>
        </w:rPr>
        <w:t>reasonable</w:t>
      </w:r>
      <w:r w:rsidRPr="00634285">
        <w:rPr>
          <w:rFonts w:asciiTheme="minorHAnsi" w:hAnsiTheme="minorHAnsi" w:cstheme="minorHAnsi"/>
        </w:rPr>
        <w:t xml:space="preserve"> results</w:t>
      </w:r>
      <w:r>
        <w:rPr>
          <w:rFonts w:asciiTheme="minorHAnsi" w:hAnsiTheme="minorHAnsi" w:cstheme="minorHAnsi"/>
        </w:rPr>
        <w:t>. Here again, t</w:t>
      </w:r>
      <w:r w:rsidRPr="00D6022A">
        <w:rPr>
          <w:rFonts w:asciiTheme="minorHAnsi" w:hAnsiTheme="minorHAnsi" w:cstheme="minorHAnsi"/>
        </w:rPr>
        <w:t>he data to train on</w:t>
      </w:r>
      <w:r>
        <w:rPr>
          <w:rFonts w:asciiTheme="minorHAnsi" w:hAnsiTheme="minorHAnsi" w:cstheme="minorHAnsi"/>
        </w:rPr>
        <w:t>, especially for the minority classes,</w:t>
      </w:r>
      <w:r w:rsidRPr="00D6022A">
        <w:rPr>
          <w:rFonts w:asciiTheme="minorHAnsi" w:hAnsiTheme="minorHAnsi" w:cstheme="minorHAnsi"/>
        </w:rPr>
        <w:t xml:space="preserve"> was considerable small with very early, unstable</w:t>
      </w:r>
      <w:r>
        <w:rPr>
          <w:rFonts w:asciiTheme="minorHAnsi" w:hAnsiTheme="minorHAnsi" w:cstheme="minorHAnsi"/>
        </w:rPr>
        <w:t>,</w:t>
      </w:r>
      <w:r w:rsidRPr="00D6022A">
        <w:rPr>
          <w:rFonts w:asciiTheme="minorHAnsi" w:hAnsiTheme="minorHAnsi" w:cstheme="minorHAnsi"/>
        </w:rPr>
        <w:t xml:space="preserve"> and fragile patients</w:t>
      </w:r>
      <w:r>
        <w:rPr>
          <w:rFonts w:asciiTheme="minorHAnsi" w:hAnsiTheme="minorHAnsi" w:cstheme="minorHAnsi"/>
        </w:rPr>
        <w:t xml:space="preserve">. </w:t>
      </w:r>
      <w:r>
        <w:rPr>
          <w:rFonts w:asciiTheme="minorHAnsi" w:hAnsiTheme="minorHAnsi" w:cstheme="minorHAnsi"/>
          <w:noProof/>
        </w:rPr>
        <w:t>However,</w:t>
      </w:r>
      <w:r>
        <w:rPr>
          <w:rFonts w:asciiTheme="minorHAnsi" w:hAnsiTheme="minorHAnsi" w:cstheme="minorHAnsi"/>
        </w:rPr>
        <w:t xml:space="preserve"> due to higher performance on the majority classes AS and QS, general different feature modalities between the single sates, and the </w:t>
      </w:r>
      <w:r w:rsidRPr="009B2667">
        <w:rPr>
          <w:rFonts w:asciiTheme="minorHAnsi" w:hAnsiTheme="minorHAnsi" w:cstheme="minorHAnsi"/>
          <w:noProof/>
        </w:rPr>
        <w:t>very</w:t>
      </w:r>
      <w:r>
        <w:rPr>
          <w:rFonts w:asciiTheme="minorHAnsi" w:hAnsiTheme="minorHAnsi" w:cstheme="minorHAnsi"/>
        </w:rPr>
        <w:t xml:space="preserve"> high difference in the amount of data between majority and minority classes </w:t>
      </w:r>
      <w:r w:rsidRPr="009B2667">
        <w:rPr>
          <w:rFonts w:asciiTheme="minorHAnsi" w:hAnsiTheme="minorHAnsi" w:cstheme="minorHAnsi"/>
          <w:noProof/>
        </w:rPr>
        <w:t>shows</w:t>
      </w:r>
      <w:r>
        <w:rPr>
          <w:rFonts w:asciiTheme="minorHAnsi" w:hAnsiTheme="minorHAnsi" w:cstheme="minorHAnsi"/>
        </w:rPr>
        <w:t xml:space="preserve"> that the</w:t>
      </w:r>
      <w:r w:rsidRPr="00634285">
        <w:rPr>
          <w:rFonts w:asciiTheme="minorHAnsi" w:hAnsiTheme="minorHAnsi" w:cstheme="minorHAnsi"/>
        </w:rPr>
        <w:t xml:space="preserve"> </w:t>
      </w:r>
      <w:r>
        <w:rPr>
          <w:rFonts w:asciiTheme="minorHAnsi" w:hAnsiTheme="minorHAnsi" w:cstheme="minorHAnsi"/>
        </w:rPr>
        <w:t xml:space="preserve">problematic </w:t>
      </w:r>
      <w:r w:rsidRPr="0062735A">
        <w:rPr>
          <w:rFonts w:asciiTheme="minorHAnsi" w:hAnsiTheme="minorHAnsi" w:cstheme="minorHAnsi"/>
        </w:rPr>
        <w:t xml:space="preserve">performance </w:t>
      </w:r>
      <w:r w:rsidRPr="008F5E4D">
        <w:rPr>
          <w:rFonts w:asciiTheme="minorHAnsi" w:hAnsiTheme="minorHAnsi" w:cstheme="minorHAnsi"/>
          <w:noProof/>
        </w:rPr>
        <w:t>is directly linked</w:t>
      </w:r>
      <w:r w:rsidRPr="0062735A">
        <w:rPr>
          <w:rFonts w:asciiTheme="minorHAnsi" w:hAnsiTheme="minorHAnsi" w:cstheme="minorHAnsi"/>
        </w:rPr>
        <w:t xml:space="preserve"> to the data amount</w:t>
      </w:r>
      <w:r>
        <w:rPr>
          <w:rFonts w:asciiTheme="minorHAnsi" w:hAnsiTheme="minorHAnsi" w:cstheme="minorHAnsi"/>
        </w:rPr>
        <w:t xml:space="preserve"> and not fundamental problems with the used model architectures. </w:t>
      </w:r>
      <w:r w:rsidRPr="008F5E4D">
        <w:rPr>
          <w:rFonts w:asciiTheme="minorHAnsi" w:hAnsiTheme="minorHAnsi" w:cstheme="minorHAnsi"/>
          <w:noProof/>
        </w:rPr>
        <w:t>This</w:t>
      </w:r>
      <w:r w:rsidRPr="0062735A">
        <w:rPr>
          <w:rFonts w:asciiTheme="minorHAnsi" w:hAnsiTheme="minorHAnsi" w:cstheme="minorHAnsi"/>
        </w:rPr>
        <w:t xml:space="preserve"> </w:t>
      </w:r>
      <w:r>
        <w:rPr>
          <w:rFonts w:asciiTheme="minorHAnsi" w:hAnsiTheme="minorHAnsi" w:cstheme="minorHAnsi"/>
          <w:noProof/>
        </w:rPr>
        <w:t>generally indicates</w:t>
      </w:r>
      <w:r>
        <w:rPr>
          <w:rFonts w:asciiTheme="minorHAnsi" w:hAnsiTheme="minorHAnsi" w:cstheme="minorHAnsi"/>
        </w:rPr>
        <w:t xml:space="preserve"> the correct </w:t>
      </w:r>
      <w:r w:rsidRPr="008F5E4D">
        <w:rPr>
          <w:rFonts w:asciiTheme="minorHAnsi" w:hAnsiTheme="minorHAnsi" w:cstheme="minorHAnsi"/>
          <w:noProof/>
        </w:rPr>
        <w:t>track</w:t>
      </w:r>
      <w:r>
        <w:rPr>
          <w:rFonts w:asciiTheme="minorHAnsi" w:hAnsiTheme="minorHAnsi" w:cstheme="minorHAnsi"/>
        </w:rPr>
        <w:t xml:space="preserve"> utilizing deep learning for preterm infant sleep classification and displays a bright prospect for an increased all state classification performance as more data becomes available. This prospect </w:t>
      </w:r>
      <w:r w:rsidRPr="008F5E4D">
        <w:rPr>
          <w:rFonts w:asciiTheme="minorHAnsi" w:hAnsiTheme="minorHAnsi" w:cstheme="minorHAnsi"/>
          <w:noProof/>
        </w:rPr>
        <w:t>is justified</w:t>
      </w:r>
      <w:r>
        <w:rPr>
          <w:rFonts w:asciiTheme="minorHAnsi" w:hAnsiTheme="minorHAnsi" w:cstheme="minorHAnsi"/>
        </w:rPr>
        <w:t xml:space="preserve"> as deep learning has mostly a higher performance potential than machine learning with increasing data size. </w:t>
      </w:r>
      <w:r w:rsidR="00E6238D">
        <w:rPr>
          <w:rFonts w:asciiTheme="minorHAnsi" w:hAnsiTheme="minorHAnsi" w:cstheme="minorHAnsi"/>
        </w:rPr>
        <w:t xml:space="preserve">Generally, all-state classification is not of main importance for early preterm infant development monitoring but </w:t>
      </w:r>
      <w:r w:rsidR="00E6238D" w:rsidRPr="0062735A">
        <w:rPr>
          <w:rFonts w:asciiTheme="minorHAnsi" w:hAnsiTheme="minorHAnsi" w:cstheme="minorHAnsi"/>
        </w:rPr>
        <w:t xml:space="preserve">is </w:t>
      </w:r>
      <w:r w:rsidR="00E6238D">
        <w:rPr>
          <w:rFonts w:asciiTheme="minorHAnsi" w:hAnsiTheme="minorHAnsi" w:cstheme="minorHAnsi"/>
          <w:noProof/>
        </w:rPr>
        <w:t>vital</w:t>
      </w:r>
      <w:r w:rsidR="00E6238D" w:rsidRPr="0062735A">
        <w:rPr>
          <w:rFonts w:asciiTheme="minorHAnsi" w:hAnsiTheme="minorHAnsi" w:cstheme="minorHAnsi"/>
        </w:rPr>
        <w:t xml:space="preserve"> for a holistic view </w:t>
      </w:r>
      <w:r w:rsidR="00E6238D" w:rsidRPr="002F2293">
        <w:rPr>
          <w:rFonts w:asciiTheme="minorHAnsi" w:hAnsiTheme="minorHAnsi" w:cstheme="minorHAnsi"/>
          <w:noProof/>
        </w:rPr>
        <w:t>on</w:t>
      </w:r>
      <w:r w:rsidR="00E6238D" w:rsidRPr="0062735A">
        <w:rPr>
          <w:rFonts w:asciiTheme="minorHAnsi" w:hAnsiTheme="minorHAnsi" w:cstheme="minorHAnsi"/>
        </w:rPr>
        <w:t xml:space="preserve"> the </w:t>
      </w:r>
      <w:r w:rsidR="00E6238D" w:rsidRPr="00C05DC1">
        <w:rPr>
          <w:rFonts w:asciiTheme="minorHAnsi" w:hAnsiTheme="minorHAnsi" w:cstheme="minorHAnsi"/>
          <w:noProof/>
        </w:rPr>
        <w:t>patient</w:t>
      </w:r>
      <w:r w:rsidR="00E6238D">
        <w:rPr>
          <w:rFonts w:asciiTheme="minorHAnsi" w:hAnsiTheme="minorHAnsi" w:cstheme="minorHAnsi"/>
          <w:noProof/>
        </w:rPr>
        <w:t>'</w:t>
      </w:r>
      <w:r w:rsidR="00E6238D" w:rsidRPr="00C05DC1">
        <w:rPr>
          <w:rFonts w:asciiTheme="minorHAnsi" w:hAnsiTheme="minorHAnsi" w:cstheme="minorHAnsi"/>
          <w:noProof/>
        </w:rPr>
        <w:t>s</w:t>
      </w:r>
      <w:r w:rsidR="00E6238D" w:rsidRPr="0062735A">
        <w:rPr>
          <w:rFonts w:asciiTheme="minorHAnsi" w:hAnsiTheme="minorHAnsi" w:cstheme="minorHAnsi"/>
        </w:rPr>
        <w:t xml:space="preserve"> sleep rhythm and possible predictions of sleep patterns.</w:t>
      </w:r>
    </w:p>
    <w:p w14:paraId="7FABB7B3" w14:textId="7309C72D" w:rsidR="00580A36" w:rsidRPr="00580A36" w:rsidRDefault="00580A36" w:rsidP="00580A36">
      <w:pPr>
        <w:tabs>
          <w:tab w:val="left" w:pos="0"/>
        </w:tabs>
        <w:spacing w:line="276" w:lineRule="auto"/>
        <w:ind w:left="142"/>
        <w:jc w:val="both"/>
        <w:rPr>
          <w:rFonts w:asciiTheme="minorHAnsi" w:hAnsiTheme="minorHAnsi" w:cstheme="minorHAnsi"/>
        </w:rPr>
      </w:pPr>
      <w:r>
        <w:rPr>
          <w:rFonts w:asciiTheme="minorHAnsi" w:hAnsiTheme="minorHAnsi" w:cstheme="minorHAnsi"/>
        </w:rPr>
        <w:lastRenderedPageBreak/>
        <w:t>To summarize, t</w:t>
      </w:r>
      <w:r w:rsidRPr="0062735A">
        <w:rPr>
          <w:rFonts w:asciiTheme="minorHAnsi" w:hAnsiTheme="minorHAnsi" w:cstheme="minorHAnsi"/>
        </w:rPr>
        <w:t>h</w:t>
      </w:r>
      <w:r>
        <w:rPr>
          <w:rFonts w:asciiTheme="minorHAnsi" w:hAnsiTheme="minorHAnsi" w:cstheme="minorHAnsi"/>
        </w:rPr>
        <w:t>e separation of AS and QS</w:t>
      </w:r>
      <w:r w:rsidRPr="0062735A">
        <w:rPr>
          <w:rFonts w:asciiTheme="minorHAnsi" w:hAnsiTheme="minorHAnsi" w:cstheme="minorHAnsi"/>
        </w:rPr>
        <w:t xml:space="preserve"> show the </w:t>
      </w:r>
      <w:r w:rsidRPr="008F5E4D">
        <w:rPr>
          <w:rFonts w:asciiTheme="minorHAnsi" w:hAnsiTheme="minorHAnsi" w:cstheme="minorHAnsi"/>
          <w:noProof/>
        </w:rPr>
        <w:t>general</w:t>
      </w:r>
      <w:r w:rsidRPr="0062735A">
        <w:rPr>
          <w:rFonts w:asciiTheme="minorHAnsi" w:hAnsiTheme="minorHAnsi" w:cstheme="minorHAnsi"/>
        </w:rPr>
        <w:t xml:space="preserve"> potential with using deep learning for sleep classification only using ECG</w:t>
      </w:r>
      <w:r>
        <w:rPr>
          <w:rFonts w:asciiTheme="minorHAnsi" w:hAnsiTheme="minorHAnsi" w:cstheme="minorHAnsi"/>
        </w:rPr>
        <w:t xml:space="preserve"> derived</w:t>
      </w:r>
      <w:r w:rsidRPr="0062735A">
        <w:rPr>
          <w:rFonts w:asciiTheme="minorHAnsi" w:hAnsiTheme="minorHAnsi" w:cstheme="minorHAnsi"/>
        </w:rPr>
        <w:t xml:space="preserve"> </w:t>
      </w:r>
      <w:r>
        <w:rPr>
          <w:rFonts w:asciiTheme="minorHAnsi" w:hAnsiTheme="minorHAnsi" w:cstheme="minorHAnsi"/>
        </w:rPr>
        <w:t>features. Nevertheless, for a complete picture and overall sleep monitoring a</w:t>
      </w:r>
      <w:r w:rsidRPr="0062735A">
        <w:rPr>
          <w:rFonts w:asciiTheme="minorHAnsi" w:hAnsiTheme="minorHAnsi" w:cstheme="minorHAnsi"/>
        </w:rPr>
        <w:t xml:space="preserve"> </w:t>
      </w:r>
      <w:r w:rsidRPr="009B2667">
        <w:rPr>
          <w:rFonts w:asciiTheme="minorHAnsi" w:hAnsiTheme="minorHAnsi" w:cstheme="minorHAnsi"/>
          <w:noProof/>
        </w:rPr>
        <w:t>wider</w:t>
      </w:r>
      <w:r w:rsidRPr="0062735A">
        <w:rPr>
          <w:rFonts w:asciiTheme="minorHAnsi" w:hAnsiTheme="minorHAnsi" w:cstheme="minorHAnsi"/>
        </w:rPr>
        <w:t xml:space="preserve"> study is necessary to gain a stable model including training on extreme outliers</w:t>
      </w:r>
      <w:r>
        <w:rPr>
          <w:rFonts w:asciiTheme="minorHAnsi" w:hAnsiTheme="minorHAnsi" w:cstheme="minorHAnsi"/>
        </w:rPr>
        <w:t>.</w:t>
      </w:r>
    </w:p>
    <w:p w14:paraId="64A0433A" w14:textId="77777777" w:rsidR="00476BAA" w:rsidRPr="000F4310" w:rsidRDefault="00476BAA" w:rsidP="000F4310">
      <w:pPr>
        <w:rPr>
          <w:b/>
        </w:rPr>
      </w:pPr>
      <w:r w:rsidRPr="000F4310">
        <w:rPr>
          <w:b/>
        </w:rPr>
        <w:t>Model</w:t>
      </w:r>
      <w:r w:rsidR="00E13AD9" w:rsidRPr="000F4310">
        <w:rPr>
          <w:b/>
        </w:rPr>
        <w:t xml:space="preserve"> </w:t>
      </w:r>
      <w:r w:rsidR="0073074E" w:rsidRPr="000F4310">
        <w:rPr>
          <w:b/>
        </w:rPr>
        <w:t>architectures</w:t>
      </w:r>
    </w:p>
    <w:p w14:paraId="733FFDDB" w14:textId="77777777" w:rsidR="00476BAA" w:rsidRDefault="009B2667"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t>R</w:t>
      </w:r>
      <w:r w:rsidR="00476BAA" w:rsidRPr="0062735A">
        <w:rPr>
          <w:rFonts w:asciiTheme="minorHAnsi" w:hAnsiTheme="minorHAnsi" w:cstheme="minorHAnsi"/>
        </w:rPr>
        <w:t>ecently</w:t>
      </w:r>
      <w:r>
        <w:rPr>
          <w:rFonts w:asciiTheme="minorHAnsi" w:hAnsiTheme="minorHAnsi" w:cstheme="minorHAnsi"/>
        </w:rPr>
        <w:t>,</w:t>
      </w:r>
      <w:r w:rsidR="00476BAA" w:rsidRPr="0062735A">
        <w:rPr>
          <w:rFonts w:asciiTheme="minorHAnsi" w:hAnsiTheme="minorHAnsi" w:cstheme="minorHAnsi"/>
        </w:rPr>
        <w:t xml:space="preserve"> </w:t>
      </w:r>
      <w:r>
        <w:rPr>
          <w:rFonts w:asciiTheme="minorHAnsi" w:hAnsiTheme="minorHAnsi" w:cstheme="minorHAnsi"/>
        </w:rPr>
        <w:t>GRU networks</w:t>
      </w:r>
      <w:r w:rsidR="00476BAA" w:rsidRPr="0062735A">
        <w:rPr>
          <w:rFonts w:asciiTheme="minorHAnsi" w:hAnsiTheme="minorHAnsi" w:cstheme="minorHAnsi"/>
        </w:rPr>
        <w:t xml:space="preserve"> were found to have similar performance as LSTM</w:t>
      </w:r>
      <w:r>
        <w:rPr>
          <w:rFonts w:asciiTheme="minorHAnsi" w:hAnsiTheme="minorHAnsi" w:cstheme="minorHAnsi"/>
        </w:rPr>
        <w:t xml:space="preserve"> networks</w:t>
      </w:r>
      <w:r w:rsidR="00476BAA" w:rsidRPr="0062735A">
        <w:rPr>
          <w:rFonts w:asciiTheme="minorHAnsi" w:hAnsiTheme="minorHAnsi" w:cstheme="minorHAnsi"/>
        </w:rPr>
        <w:t xml:space="preserve">. </w:t>
      </w:r>
      <w:r w:rsidR="00476BAA" w:rsidRPr="0006118A">
        <w:rPr>
          <w:rFonts w:asciiTheme="minorHAnsi" w:hAnsiTheme="minorHAnsi" w:cstheme="minorHAnsi"/>
          <w:noProof/>
        </w:rPr>
        <w:t>The GRU uses less computational power as it generates fewer parameters.</w:t>
      </w:r>
      <w:r w:rsidR="00476BAA" w:rsidRPr="0062735A">
        <w:rPr>
          <w:rFonts w:asciiTheme="minorHAnsi" w:hAnsiTheme="minorHAnsi" w:cstheme="minorHAnsi"/>
        </w:rPr>
        <w:t xml:space="preserve"> Nevertheless, both units perform almost equally</w:t>
      </w:r>
      <w:r>
        <w:rPr>
          <w:rFonts w:asciiTheme="minorHAnsi" w:hAnsiTheme="minorHAnsi" w:cstheme="minorHAnsi"/>
        </w:rPr>
        <w:t>,</w:t>
      </w:r>
      <w:r w:rsidR="00476BAA" w:rsidRPr="0062735A">
        <w:rPr>
          <w:rFonts w:asciiTheme="minorHAnsi" w:hAnsiTheme="minorHAnsi" w:cstheme="minorHAnsi"/>
        </w:rPr>
        <w:t xml:space="preserve"> </w:t>
      </w:r>
      <w:r w:rsidR="00476BAA" w:rsidRPr="009B2667">
        <w:rPr>
          <w:rFonts w:asciiTheme="minorHAnsi" w:hAnsiTheme="minorHAnsi" w:cstheme="minorHAnsi"/>
          <w:noProof/>
        </w:rPr>
        <w:t>and</w:t>
      </w:r>
      <w:r w:rsidR="00476BAA" w:rsidRPr="0062735A">
        <w:rPr>
          <w:rFonts w:asciiTheme="minorHAnsi" w:hAnsiTheme="minorHAnsi" w:cstheme="minorHAnsi"/>
        </w:rPr>
        <w:t xml:space="preserve"> one cannot </w:t>
      </w:r>
      <w:r w:rsidR="00476BAA" w:rsidRPr="0006118A">
        <w:rPr>
          <w:rFonts w:asciiTheme="minorHAnsi" w:hAnsiTheme="minorHAnsi" w:cstheme="minorHAnsi"/>
          <w:noProof/>
        </w:rPr>
        <w:t>be generally favored</w:t>
      </w:r>
      <w:r w:rsidR="00476BAA" w:rsidRPr="0062735A">
        <w:rPr>
          <w:rFonts w:asciiTheme="minorHAnsi" w:hAnsiTheme="minorHAnsi" w:cstheme="minorHAnsi"/>
        </w:rPr>
        <w:t xml:space="preserve"> over the other. We tested architectures with both units and found that in our case</w:t>
      </w:r>
      <w:r w:rsidR="00D67E28" w:rsidRPr="0062735A">
        <w:rPr>
          <w:rFonts w:asciiTheme="minorHAnsi" w:hAnsiTheme="minorHAnsi" w:cstheme="minorHAnsi"/>
        </w:rPr>
        <w:t xml:space="preserve"> both,</w:t>
      </w:r>
      <w:r w:rsidR="00476BAA" w:rsidRPr="0062735A">
        <w:rPr>
          <w:rFonts w:asciiTheme="minorHAnsi" w:hAnsiTheme="minorHAnsi" w:cstheme="minorHAnsi"/>
        </w:rPr>
        <w:t xml:space="preserve"> LSTMs </w:t>
      </w:r>
      <w:r w:rsidR="00D67E28" w:rsidRPr="0062735A">
        <w:rPr>
          <w:rFonts w:asciiTheme="minorHAnsi" w:hAnsiTheme="minorHAnsi" w:cstheme="minorHAnsi"/>
        </w:rPr>
        <w:t xml:space="preserve">and </w:t>
      </w:r>
      <w:r w:rsidR="00476BAA" w:rsidRPr="0062735A">
        <w:rPr>
          <w:rFonts w:asciiTheme="minorHAnsi" w:hAnsiTheme="minorHAnsi" w:cstheme="minorHAnsi"/>
        </w:rPr>
        <w:t xml:space="preserve">GRUs </w:t>
      </w:r>
      <w:r w:rsidR="00D67E28" w:rsidRPr="0062735A">
        <w:rPr>
          <w:rFonts w:asciiTheme="minorHAnsi" w:hAnsiTheme="minorHAnsi" w:cstheme="minorHAnsi"/>
        </w:rPr>
        <w:t xml:space="preserve">layer use, performed equally </w:t>
      </w:r>
      <w:r w:rsidR="00476BAA" w:rsidRPr="0062735A">
        <w:rPr>
          <w:rFonts w:asciiTheme="minorHAnsi" w:hAnsiTheme="minorHAnsi" w:cstheme="minorHAnsi"/>
        </w:rPr>
        <w:t xml:space="preserve">(see </w:t>
      </w:r>
      <w:r w:rsidR="00476BAA" w:rsidRPr="0062735A">
        <w:rPr>
          <w:rFonts w:asciiTheme="minorHAnsi" w:hAnsiTheme="minorHAnsi" w:cstheme="minorHAnsi"/>
        </w:rPr>
        <w:fldChar w:fldCharType="begin"/>
      </w:r>
      <w:r w:rsidR="00476BAA" w:rsidRPr="0062735A">
        <w:rPr>
          <w:rFonts w:asciiTheme="minorHAnsi" w:hAnsiTheme="minorHAnsi" w:cstheme="minorHAnsi"/>
        </w:rPr>
        <w:instrText xml:space="preserve"> REF _Ref528320565 \h </w:instrText>
      </w:r>
      <w:r w:rsidR="0062735A">
        <w:rPr>
          <w:rFonts w:asciiTheme="minorHAnsi" w:hAnsiTheme="minorHAnsi" w:cstheme="minorHAnsi"/>
        </w:rPr>
        <w:instrText xml:space="preserve"> \* MERGEFORMAT </w:instrText>
      </w:r>
      <w:r w:rsidR="00476BAA" w:rsidRPr="0062735A">
        <w:rPr>
          <w:rFonts w:asciiTheme="minorHAnsi" w:hAnsiTheme="minorHAnsi" w:cstheme="minorHAnsi"/>
        </w:rPr>
      </w:r>
      <w:r w:rsidR="00476BAA" w:rsidRPr="0062735A">
        <w:rPr>
          <w:rFonts w:asciiTheme="minorHAnsi" w:hAnsiTheme="minorHAnsi" w:cstheme="minorHAnsi"/>
        </w:rPr>
        <w:fldChar w:fldCharType="separate"/>
      </w:r>
      <w:r w:rsidR="00476BAA" w:rsidRPr="0062735A">
        <w:rPr>
          <w:rFonts w:asciiTheme="minorHAnsi" w:hAnsiTheme="minorHAnsi" w:cstheme="minorHAnsi"/>
        </w:rPr>
        <w:t xml:space="preserve">Table </w:t>
      </w:r>
      <w:r w:rsidR="00476BAA" w:rsidRPr="0062735A">
        <w:rPr>
          <w:rFonts w:asciiTheme="minorHAnsi" w:hAnsiTheme="minorHAnsi" w:cstheme="minorHAnsi"/>
          <w:noProof/>
        </w:rPr>
        <w:t>2</w:t>
      </w:r>
      <w:r w:rsidR="00476BAA" w:rsidRPr="0062735A">
        <w:rPr>
          <w:rFonts w:asciiTheme="minorHAnsi" w:hAnsiTheme="minorHAnsi" w:cstheme="minorHAnsi"/>
        </w:rPr>
        <w:fldChar w:fldCharType="end"/>
      </w:r>
      <w:r w:rsidR="00476BAA" w:rsidRPr="0062735A">
        <w:rPr>
          <w:rFonts w:asciiTheme="minorHAnsi" w:hAnsiTheme="minorHAnsi" w:cstheme="minorHAnsi"/>
        </w:rPr>
        <w:t xml:space="preserve">). The surprising lower LSTMs calculation time could maybe </w:t>
      </w:r>
      <w:r w:rsidR="00476BAA" w:rsidRPr="0006118A">
        <w:rPr>
          <w:rFonts w:asciiTheme="minorHAnsi" w:hAnsiTheme="minorHAnsi" w:cstheme="minorHAnsi"/>
          <w:noProof/>
        </w:rPr>
        <w:t>be explained</w:t>
      </w:r>
      <w:r w:rsidR="00476BAA" w:rsidRPr="0062735A">
        <w:rPr>
          <w:rFonts w:asciiTheme="minorHAnsi" w:hAnsiTheme="minorHAnsi" w:cstheme="minorHAnsi"/>
        </w:rPr>
        <w:t xml:space="preserve"> with changing </w:t>
      </w:r>
      <w:r w:rsidR="009865B4" w:rsidRPr="0062735A">
        <w:rPr>
          <w:rFonts w:asciiTheme="minorHAnsi" w:hAnsiTheme="minorHAnsi" w:cstheme="minorHAnsi"/>
        </w:rPr>
        <w:t>compute server</w:t>
      </w:r>
      <w:r w:rsidR="00476BAA" w:rsidRPr="0062735A">
        <w:rPr>
          <w:rFonts w:asciiTheme="minorHAnsi" w:hAnsiTheme="minorHAnsi" w:cstheme="minorHAnsi"/>
        </w:rPr>
        <w:t xml:space="preserve"> workload during the different runs. </w:t>
      </w:r>
    </w:p>
    <w:p w14:paraId="78FAA913" w14:textId="54AE965D" w:rsidR="00F0269C" w:rsidRDefault="00957861" w:rsidP="005B43B2">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The </w:t>
      </w:r>
      <w:r w:rsidRPr="0006118A">
        <w:rPr>
          <w:rFonts w:asciiTheme="minorHAnsi" w:hAnsiTheme="minorHAnsi" w:cstheme="minorHAnsi"/>
          <w:noProof/>
        </w:rPr>
        <w:t>wide</w:t>
      </w:r>
      <w:r>
        <w:rPr>
          <w:rFonts w:asciiTheme="minorHAnsi" w:hAnsiTheme="minorHAnsi" w:cstheme="minorHAnsi"/>
        </w:rPr>
        <w:t xml:space="preserve"> and deep residual model architectures show similar results </w:t>
      </w:r>
      <w:r>
        <w:rPr>
          <w:rFonts w:asciiTheme="minorHAnsi" w:hAnsiTheme="minorHAnsi" w:cstheme="minorHAnsi"/>
        </w:rPr>
        <w:fldChar w:fldCharType="begin"/>
      </w:r>
      <w:r>
        <w:rPr>
          <w:rFonts w:asciiTheme="minorHAnsi" w:hAnsiTheme="minorHAnsi" w:cstheme="minorHAnsi"/>
        </w:rPr>
        <w:instrText xml:space="preserve"> REF _Ref529366434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3</w:t>
      </w:r>
      <w:r>
        <w:rPr>
          <w:rFonts w:asciiTheme="minorHAnsi" w:hAnsiTheme="minorHAnsi" w:cstheme="minorHAnsi"/>
        </w:rPr>
        <w:fldChar w:fldCharType="end"/>
      </w:r>
      <w:r>
        <w:rPr>
          <w:rFonts w:asciiTheme="minorHAnsi" w:hAnsiTheme="minorHAnsi" w:cstheme="minorHAnsi"/>
        </w:rPr>
        <w:t xml:space="preserve">. The total amount of layers </w:t>
      </w:r>
      <w:r w:rsidR="00B725D5">
        <w:rPr>
          <w:rFonts w:asciiTheme="minorHAnsi" w:hAnsiTheme="minorHAnsi" w:cstheme="minorHAnsi"/>
        </w:rPr>
        <w:t xml:space="preserve">after the initiation block </w:t>
      </w:r>
      <w:r>
        <w:rPr>
          <w:rFonts w:asciiTheme="minorHAnsi" w:hAnsiTheme="minorHAnsi" w:cstheme="minorHAnsi"/>
        </w:rPr>
        <w:t>is similar</w:t>
      </w:r>
      <w:r w:rsidR="00B725D5">
        <w:rPr>
          <w:rFonts w:asciiTheme="minorHAnsi" w:hAnsiTheme="minorHAnsi" w:cstheme="minorHAnsi"/>
        </w:rPr>
        <w:t xml:space="preserve"> with </w:t>
      </w:r>
      <w:r w:rsidR="009B2667">
        <w:rPr>
          <w:rFonts w:asciiTheme="minorHAnsi" w:hAnsiTheme="minorHAnsi" w:cstheme="minorHAnsi"/>
          <w:noProof/>
        </w:rPr>
        <w:t>ten</w:t>
      </w:r>
      <w:r w:rsidR="00B725D5">
        <w:rPr>
          <w:rFonts w:asciiTheme="minorHAnsi" w:hAnsiTheme="minorHAnsi" w:cstheme="minorHAnsi"/>
        </w:rPr>
        <w:t xml:space="preserve"> layers in the deep model and 12 for the </w:t>
      </w:r>
      <w:r w:rsidR="00B725D5" w:rsidRPr="00734C78">
        <w:rPr>
          <w:rFonts w:asciiTheme="minorHAnsi" w:hAnsiTheme="minorHAnsi" w:cstheme="minorHAnsi"/>
          <w:noProof/>
        </w:rPr>
        <w:t>wide</w:t>
      </w:r>
      <w:r w:rsidR="00B725D5">
        <w:rPr>
          <w:rFonts w:asciiTheme="minorHAnsi" w:hAnsiTheme="minorHAnsi" w:cstheme="minorHAnsi"/>
        </w:rPr>
        <w:t xml:space="preserve"> model</w:t>
      </w:r>
      <w:r>
        <w:rPr>
          <w:rFonts w:asciiTheme="minorHAnsi" w:hAnsiTheme="minorHAnsi" w:cstheme="minorHAnsi"/>
        </w:rPr>
        <w:t xml:space="preserve">. </w:t>
      </w:r>
      <w:r w:rsidR="005B43B2">
        <w:rPr>
          <w:rFonts w:asciiTheme="minorHAnsi" w:hAnsiTheme="minorHAnsi" w:cstheme="minorHAnsi"/>
        </w:rPr>
        <w:t>Both architectures consider low and high complexity relations between the features and sleep states with increasing hidden units.</w:t>
      </w:r>
      <w:r>
        <w:rPr>
          <w:rFonts w:asciiTheme="minorHAnsi" w:hAnsiTheme="minorHAnsi" w:cstheme="minorHAnsi"/>
        </w:rPr>
        <w:t xml:space="preserve"> In the </w:t>
      </w:r>
      <w:r w:rsidRPr="009B2667">
        <w:rPr>
          <w:rFonts w:asciiTheme="minorHAnsi" w:hAnsiTheme="minorHAnsi" w:cstheme="minorHAnsi"/>
          <w:noProof/>
        </w:rPr>
        <w:t>ResNext</w:t>
      </w:r>
      <w:r>
        <w:rPr>
          <w:rFonts w:asciiTheme="minorHAnsi" w:hAnsiTheme="minorHAnsi" w:cstheme="minorHAnsi"/>
        </w:rPr>
        <w:t xml:space="preserve"> model approach, the idea was also to introduce cardinality, an increase of parallel structures per residual block. At this </w:t>
      </w:r>
      <w:r w:rsidRPr="009B2667">
        <w:rPr>
          <w:rFonts w:asciiTheme="minorHAnsi" w:hAnsiTheme="minorHAnsi" w:cstheme="minorHAnsi"/>
          <w:noProof/>
        </w:rPr>
        <w:t>point</w:t>
      </w:r>
      <w:r w:rsidR="009B2667">
        <w:rPr>
          <w:rFonts w:asciiTheme="minorHAnsi" w:hAnsiTheme="minorHAnsi" w:cstheme="minorHAnsi"/>
          <w:noProof/>
        </w:rPr>
        <w:t>,</w:t>
      </w:r>
      <w:r>
        <w:rPr>
          <w:rFonts w:asciiTheme="minorHAnsi" w:hAnsiTheme="minorHAnsi" w:cstheme="minorHAnsi"/>
        </w:rPr>
        <w:t xml:space="preserve"> we only used a cardinality of one as the model architecture could not be enhanced further due to overfitting spiraling out of hand. </w:t>
      </w:r>
      <w:r w:rsidR="00B725D5">
        <w:rPr>
          <w:rFonts w:asciiTheme="minorHAnsi" w:hAnsiTheme="minorHAnsi" w:cstheme="minorHAnsi"/>
        </w:rPr>
        <w:t xml:space="preserve">A deep model with 25 </w:t>
      </w:r>
      <w:r w:rsidR="00741E34">
        <w:rPr>
          <w:rFonts w:asciiTheme="minorHAnsi" w:hAnsiTheme="minorHAnsi" w:cstheme="minorHAnsi"/>
        </w:rPr>
        <w:t xml:space="preserve">GRU </w:t>
      </w:r>
      <w:r w:rsidR="00B725D5">
        <w:rPr>
          <w:rFonts w:asciiTheme="minorHAnsi" w:hAnsiTheme="minorHAnsi" w:cstheme="minorHAnsi"/>
        </w:rPr>
        <w:t xml:space="preserve">layers after the initiation block </w:t>
      </w:r>
      <w:r w:rsidR="00B725D5" w:rsidRPr="009B2667">
        <w:rPr>
          <w:rFonts w:asciiTheme="minorHAnsi" w:hAnsiTheme="minorHAnsi" w:cstheme="minorHAnsi"/>
          <w:noProof/>
        </w:rPr>
        <w:t>was run</w:t>
      </w:r>
      <w:r w:rsidR="00B725D5">
        <w:rPr>
          <w:rFonts w:asciiTheme="minorHAnsi" w:hAnsiTheme="minorHAnsi" w:cstheme="minorHAnsi"/>
        </w:rPr>
        <w:t xml:space="preserve"> with massive overfitting problems. </w:t>
      </w:r>
      <w:r w:rsidR="00741E34">
        <w:rPr>
          <w:rFonts w:asciiTheme="minorHAnsi" w:hAnsiTheme="minorHAnsi" w:cstheme="minorHAnsi"/>
        </w:rPr>
        <w:t>Compared to a model with 4 GRU layers after the initiation block, the residual structured mo</w:t>
      </w:r>
      <w:r>
        <w:rPr>
          <w:rFonts w:asciiTheme="minorHAnsi" w:hAnsiTheme="minorHAnsi" w:cstheme="minorHAnsi"/>
        </w:rPr>
        <w:t>del</w:t>
      </w:r>
      <w:r w:rsidR="00741E34">
        <w:rPr>
          <w:rFonts w:asciiTheme="minorHAnsi" w:hAnsiTheme="minorHAnsi" w:cstheme="minorHAnsi"/>
        </w:rPr>
        <w:t>s</w:t>
      </w:r>
      <w:r>
        <w:rPr>
          <w:rFonts w:asciiTheme="minorHAnsi" w:hAnsiTheme="minorHAnsi" w:cstheme="minorHAnsi"/>
        </w:rPr>
        <w:t xml:space="preserve"> showed </w:t>
      </w:r>
      <w:r w:rsidR="00D0354D">
        <w:rPr>
          <w:rFonts w:asciiTheme="minorHAnsi" w:hAnsiTheme="minorHAnsi" w:cstheme="minorHAnsi"/>
        </w:rPr>
        <w:t>weaker</w:t>
      </w:r>
      <w:r>
        <w:rPr>
          <w:rFonts w:asciiTheme="minorHAnsi" w:hAnsiTheme="minorHAnsi" w:cstheme="minorHAnsi"/>
        </w:rPr>
        <w:t xml:space="preserve"> performance (</w:t>
      </w:r>
      <w:r>
        <w:rPr>
          <w:rFonts w:asciiTheme="minorHAnsi" w:hAnsiTheme="minorHAnsi" w:cstheme="minorHAnsi"/>
        </w:rPr>
        <w:fldChar w:fldCharType="begin"/>
      </w:r>
      <w:r>
        <w:rPr>
          <w:rFonts w:asciiTheme="minorHAnsi" w:hAnsiTheme="minorHAnsi" w:cstheme="minorHAnsi"/>
        </w:rPr>
        <w:instrText xml:space="preserve"> REF _Ref528320565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2</w:t>
      </w:r>
      <w:r>
        <w:rPr>
          <w:rFonts w:asciiTheme="minorHAnsi" w:hAnsiTheme="minorHAnsi" w:cstheme="minorHAnsi"/>
        </w:rPr>
        <w:fldChar w:fldCharType="end"/>
      </w:r>
      <w:r w:rsidR="00741E34">
        <w:rPr>
          <w:rFonts w:asciiTheme="minorHAnsi" w:hAnsiTheme="minorHAnsi" w:cstheme="minorHAnsi"/>
        </w:rPr>
        <w:t xml:space="preserve">). </w:t>
      </w:r>
      <w:r w:rsidR="00D0354D">
        <w:rPr>
          <w:rFonts w:asciiTheme="minorHAnsi" w:hAnsiTheme="minorHAnsi" w:cstheme="minorHAnsi"/>
        </w:rPr>
        <w:t xml:space="preserve">The overall disappointing results of the residual architectures show that probably they overreach with the complexity of the analysis on that task at hand. The complexity cannot be put to use as too few training examples for the more complex feature conjunctions are at hand. Additionally, the increased complexity tends to lead to overfitting due </w:t>
      </w:r>
      <w:r w:rsidR="005B43B2">
        <w:rPr>
          <w:rFonts w:asciiTheme="minorHAnsi" w:hAnsiTheme="minorHAnsi" w:cstheme="minorHAnsi"/>
        </w:rPr>
        <w:t xml:space="preserve">training onto complex appearing noise structures. </w:t>
      </w:r>
      <w:r w:rsidR="0094152B">
        <w:rPr>
          <w:rFonts w:asciiTheme="minorHAnsi" w:hAnsiTheme="minorHAnsi" w:cstheme="minorHAnsi"/>
        </w:rPr>
        <w:t xml:space="preserve">Regularization and dropout have to </w:t>
      </w:r>
      <w:r w:rsidR="0094152B" w:rsidRPr="009B2667">
        <w:rPr>
          <w:rFonts w:asciiTheme="minorHAnsi" w:hAnsiTheme="minorHAnsi" w:cstheme="minorHAnsi"/>
          <w:noProof/>
        </w:rPr>
        <w:t>be set</w:t>
      </w:r>
      <w:r w:rsidR="0094152B">
        <w:rPr>
          <w:rFonts w:asciiTheme="minorHAnsi" w:hAnsiTheme="minorHAnsi" w:cstheme="minorHAnsi"/>
        </w:rPr>
        <w:t xml:space="preserve"> in place which can lead to a performance restriction. </w:t>
      </w:r>
      <w:r w:rsidR="00F0269C">
        <w:rPr>
          <w:rFonts w:asciiTheme="minorHAnsi" w:hAnsiTheme="minorHAnsi" w:cstheme="minorHAnsi"/>
        </w:rPr>
        <w:t xml:space="preserve">A solution to finding the right model architecture might be </w:t>
      </w:r>
      <w:r w:rsidR="009B2667">
        <w:rPr>
          <w:rFonts w:asciiTheme="minorHAnsi" w:hAnsiTheme="minorHAnsi" w:cstheme="minorHAnsi"/>
        </w:rPr>
        <w:t xml:space="preserve">an </w:t>
      </w:r>
      <w:r w:rsidR="00F0269C" w:rsidRPr="009B2667">
        <w:rPr>
          <w:rFonts w:asciiTheme="minorHAnsi" w:hAnsiTheme="minorHAnsi" w:cstheme="minorHAnsi"/>
          <w:noProof/>
        </w:rPr>
        <w:t>evolutionary</w:t>
      </w:r>
      <w:r w:rsidR="00F0269C">
        <w:rPr>
          <w:rFonts w:asciiTheme="minorHAnsi" w:hAnsiTheme="minorHAnsi" w:cstheme="minorHAnsi"/>
        </w:rPr>
        <w:t xml:space="preserve"> approach for architecture search. </w:t>
      </w:r>
    </w:p>
    <w:p w14:paraId="43353B1C" w14:textId="77777777" w:rsidR="0073074E" w:rsidRDefault="0073074E"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Unfortunately, transfer learning did not work. Probably this due to the even more reduced data size as the data pool for pre-training had to be separate from the main pool for bias control. Also, the saved weights from the pre-trained models </w:t>
      </w:r>
      <w:r w:rsidRPr="009B2667">
        <w:rPr>
          <w:rFonts w:asciiTheme="minorHAnsi" w:hAnsiTheme="minorHAnsi" w:cstheme="minorHAnsi"/>
          <w:noProof/>
        </w:rPr>
        <w:t>were taken</w:t>
      </w:r>
      <w:r>
        <w:rPr>
          <w:rFonts w:asciiTheme="minorHAnsi" w:hAnsiTheme="minorHAnsi" w:cstheme="minorHAnsi"/>
        </w:rPr>
        <w:t xml:space="preserve"> from a single fold. Even though they showed good results (</w:t>
      </w:r>
      <w:r>
        <w:rPr>
          <w:rFonts w:asciiTheme="minorHAnsi" w:hAnsiTheme="minorHAnsi" w:cstheme="minorHAnsi"/>
        </w:rPr>
        <w:fldChar w:fldCharType="begin"/>
      </w:r>
      <w:r>
        <w:rPr>
          <w:rFonts w:asciiTheme="minorHAnsi" w:hAnsiTheme="minorHAnsi" w:cstheme="minorHAnsi"/>
        </w:rPr>
        <w:instrText xml:space="preserve"> REF _Ref529890322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4</w:t>
      </w:r>
      <w:r>
        <w:rPr>
          <w:rFonts w:asciiTheme="minorHAnsi" w:hAnsiTheme="minorHAnsi" w:cstheme="minorHAnsi"/>
        </w:rPr>
        <w:fldChar w:fldCharType="end"/>
      </w:r>
      <w:r>
        <w:rPr>
          <w:rFonts w:asciiTheme="minorHAnsi" w:hAnsiTheme="minorHAnsi" w:cstheme="minorHAnsi"/>
        </w:rPr>
        <w:t xml:space="preserve">), they lacked generalization on the validation data. </w:t>
      </w:r>
    </w:p>
    <w:p w14:paraId="3E7062BA" w14:textId="77777777" w:rsidR="00D6022A" w:rsidRPr="000F4310" w:rsidRDefault="00D6022A" w:rsidP="000F4310">
      <w:pPr>
        <w:rPr>
          <w:b/>
        </w:rPr>
      </w:pPr>
      <w:r w:rsidRPr="000F4310">
        <w:rPr>
          <w:b/>
        </w:rPr>
        <w:t>Suggestions</w:t>
      </w:r>
    </w:p>
    <w:p w14:paraId="788861F1" w14:textId="77777777" w:rsidR="00D6022A" w:rsidRDefault="00D6022A" w:rsidP="00D6022A">
      <w:pPr>
        <w:tabs>
          <w:tab w:val="left" w:pos="0"/>
        </w:tabs>
        <w:spacing w:line="240" w:lineRule="auto"/>
        <w:ind w:left="142"/>
        <w:jc w:val="both"/>
      </w:pPr>
      <w:r>
        <w:t xml:space="preserve">As the main reason for the low performance of the </w:t>
      </w:r>
      <w:r w:rsidRPr="009B2667">
        <w:rPr>
          <w:noProof/>
        </w:rPr>
        <w:t>all</w:t>
      </w:r>
      <w:r w:rsidR="009B2667">
        <w:rPr>
          <w:noProof/>
        </w:rPr>
        <w:t>-</w:t>
      </w:r>
      <w:r w:rsidRPr="009B2667">
        <w:rPr>
          <w:noProof/>
        </w:rPr>
        <w:t>state</w:t>
      </w:r>
      <w:r>
        <w:t xml:space="preserve"> classification can be linked with the low amount of data, considering the </w:t>
      </w:r>
      <w:r w:rsidR="009B2667">
        <w:rPr>
          <w:noProof/>
        </w:rPr>
        <w:t>vast</w:t>
      </w:r>
      <w:r>
        <w:t xml:space="preserve"> difference in preterm infant stability and development, we suggest that more preterm infant data has to be gathered</w:t>
      </w:r>
      <w:r w:rsidR="00A87E90">
        <w:t xml:space="preserve"> to surmount the threshold where data size becomes not the </w:t>
      </w:r>
      <w:r w:rsidR="009B2667">
        <w:rPr>
          <w:noProof/>
        </w:rPr>
        <w:t>primary</w:t>
      </w:r>
      <w:r w:rsidR="00A87E90">
        <w:t xml:space="preserve"> influence on performance.</w:t>
      </w:r>
      <w:r>
        <w:t xml:space="preserve"> </w:t>
      </w:r>
    </w:p>
    <w:p w14:paraId="23225BBB" w14:textId="77777777" w:rsidR="00D6022A" w:rsidRDefault="00D6022A" w:rsidP="00D6022A">
      <w:pPr>
        <w:tabs>
          <w:tab w:val="left" w:pos="0"/>
        </w:tabs>
        <w:spacing w:line="240" w:lineRule="auto"/>
        <w:ind w:left="142"/>
        <w:jc w:val="both"/>
        <w:rPr>
          <w:rFonts w:asciiTheme="minorHAnsi" w:hAnsiTheme="minorHAnsi" w:cstheme="minorHAnsi"/>
        </w:rPr>
      </w:pPr>
      <w:r>
        <w:t>Even though the transfer learning approach did not show the intended results, we suggest that</w:t>
      </w:r>
      <w:r w:rsidR="007224F8">
        <w:t xml:space="preserve"> term infant data</w:t>
      </w:r>
      <w:r>
        <w:t xml:space="preserve"> instead of rare preterm infant data is used for pre-training </w:t>
      </w:r>
      <w:r w:rsidRPr="0062735A">
        <w:rPr>
          <w:rFonts w:asciiTheme="minorHAnsi" w:hAnsiTheme="minorHAnsi" w:cstheme="minorHAnsi"/>
        </w:rPr>
        <w:t xml:space="preserve">as signal patterns and sleep architecture are still very similar to preterm infants and much more data is available for this patient group. </w:t>
      </w:r>
    </w:p>
    <w:p w14:paraId="7825CE1A" w14:textId="77777777" w:rsidR="00D6022A" w:rsidRDefault="00D6022A" w:rsidP="00D6022A">
      <w:pPr>
        <w:tabs>
          <w:tab w:val="left" w:pos="0"/>
        </w:tabs>
        <w:spacing w:line="240" w:lineRule="auto"/>
        <w:ind w:left="142"/>
        <w:jc w:val="both"/>
        <w:rPr>
          <w:rFonts w:asciiTheme="minorHAnsi" w:hAnsiTheme="minorHAnsi" w:cstheme="minorHAnsi"/>
        </w:rPr>
      </w:pPr>
      <w:r>
        <w:lastRenderedPageBreak/>
        <w:t>Another approach could be to look at unsupervised learning for preterm infant sleep staging. So far</w:t>
      </w:r>
      <w:r w:rsidR="007224F8">
        <w:t>,</w:t>
      </w:r>
      <w:r>
        <w:t xml:space="preserve"> we rely on human annotations which are in itself not perfect and show </w:t>
      </w:r>
      <w:r w:rsidR="009B2667">
        <w:rPr>
          <w:noProof/>
        </w:rPr>
        <w:t>tremendous</w:t>
      </w:r>
      <w:r>
        <w:t xml:space="preserve"> interrater variability. </w:t>
      </w:r>
      <w:r w:rsidR="009B2667">
        <w:rPr>
          <w:noProof/>
        </w:rPr>
        <w:t>The g</w:t>
      </w:r>
      <w:r w:rsidRPr="009B2667">
        <w:rPr>
          <w:noProof/>
        </w:rPr>
        <w:t>eneral</w:t>
      </w:r>
      <w:r>
        <w:t xml:space="preserve"> shift of data patterns </w:t>
      </w:r>
      <w:r w:rsidR="007224F8">
        <w:t xml:space="preserve">from unsupervised learning </w:t>
      </w:r>
      <w:r>
        <w:t>could indicate brain development in the same way as classified state distributions</w:t>
      </w:r>
      <w:r w:rsidR="007224F8">
        <w:t xml:space="preserve"> from supervised learning</w:t>
      </w:r>
      <w:r>
        <w:t xml:space="preserve">. </w:t>
      </w:r>
      <w:r w:rsidR="009B2667">
        <w:rPr>
          <w:noProof/>
        </w:rPr>
        <w:t>Unsupervised learning</w:t>
      </w:r>
      <w:r>
        <w:t xml:space="preserve"> would demand even more data but will reduce </w:t>
      </w:r>
      <w:r w:rsidR="007224F8">
        <w:t xml:space="preserve">the necessity of </w:t>
      </w:r>
      <w:r>
        <w:t>manual annotation.</w:t>
      </w:r>
      <w:r w:rsidR="007224F8">
        <w:t xml:space="preserve"> Not annotated, preterm infant sleep data is already freely available for example from the </w:t>
      </w:r>
      <w:r w:rsidR="007224F8" w:rsidRPr="008F5E4D">
        <w:rPr>
          <w:noProof/>
        </w:rPr>
        <w:t>CHIEME</w:t>
      </w:r>
      <w:r w:rsidR="007224F8">
        <w:t xml:space="preserve"> study </w:t>
      </w:r>
      <w:r w:rsidR="00E966B6">
        <w:fldChar w:fldCharType="begin" w:fldLock="1"/>
      </w:r>
      <w:r w:rsidR="00E966B6">
        <w:instrText>ADDIN CSL_CITATION {"citationItems":[{"id":"ITEM-1","itemData":{"URL":"http://slone-web2.bu.edu/ChimeNisp/","abstract":"The goal of this site is to permit investigators to learn about the Collaborative Home Infant Monitoring Evaluation (CHIME), and the National Infant Sleep Position study (NISP). Investigators may request data from these two resources from this site. Proceed to each of these studies using the icons pictured below.","id":"ITEM-1","issued":{"date-parts":[["1998"]]},"title":"Collaborative Home Infant Monitoring Evaluation","type":"webpage"},"uris":["http://www.mendeley.com/documents/?uuid=aa1195c7-1910-4858-951f-2f04bac9bc5a"]}],"mendeley":{"formattedCitation":"[27]","plainTextFormattedCitation":"[27]"},"properties":{"noteIndex":0},"schema":"https://github.com/citation-style-language/schema/raw/master/csl-citation.json"}</w:instrText>
      </w:r>
      <w:r w:rsidR="00E966B6">
        <w:fldChar w:fldCharType="separate"/>
      </w:r>
      <w:r w:rsidR="00E966B6" w:rsidRPr="00E966B6">
        <w:rPr>
          <w:noProof/>
        </w:rPr>
        <w:t>[27]</w:t>
      </w:r>
      <w:r w:rsidR="00E966B6">
        <w:fldChar w:fldCharType="end"/>
      </w:r>
      <w:r w:rsidR="009F009E">
        <w:t>.</w:t>
      </w:r>
    </w:p>
    <w:p w14:paraId="5D60ABFC" w14:textId="77777777" w:rsidR="00FB4EC3" w:rsidRPr="000F4310" w:rsidRDefault="00FB4EC3" w:rsidP="000F4310">
      <w:pPr>
        <w:rPr>
          <w:b/>
        </w:rPr>
      </w:pPr>
      <w:r w:rsidRPr="000F4310">
        <w:rPr>
          <w:b/>
        </w:rPr>
        <w:t>Conclusion</w:t>
      </w:r>
    </w:p>
    <w:p w14:paraId="60B2DC27" w14:textId="77777777" w:rsidR="00476BAA" w:rsidRPr="0062735A" w:rsidRDefault="00D6022A" w:rsidP="00D6022A">
      <w:pPr>
        <w:spacing w:line="240" w:lineRule="auto"/>
        <w:jc w:val="both"/>
        <w:rPr>
          <w:rFonts w:asciiTheme="minorHAnsi" w:hAnsiTheme="minorHAnsi" w:cstheme="minorHAnsi"/>
        </w:rPr>
      </w:pPr>
      <w:r>
        <w:t xml:space="preserve">Active and quiet sleep can be separated using </w:t>
      </w:r>
      <w:r w:rsidRPr="003C5DE6">
        <w:rPr>
          <w:noProof/>
        </w:rPr>
        <w:t>a deep</w:t>
      </w:r>
      <w:r>
        <w:t xml:space="preserve"> learning approach solely using ECG derived features. Nevertheless, all state classification is, so far, not possible and is hindered mostly by limited preterm infant training data as well as training data of very young and </w:t>
      </w:r>
      <w:r w:rsidR="003C5DE6">
        <w:rPr>
          <w:noProof/>
        </w:rPr>
        <w:t>u</w:t>
      </w:r>
      <w:r w:rsidRPr="003C5DE6">
        <w:rPr>
          <w:noProof/>
        </w:rPr>
        <w:t>nstable</w:t>
      </w:r>
      <w:r>
        <w:t xml:space="preserve"> patients. </w:t>
      </w:r>
      <w:r w:rsidR="00476BAA" w:rsidRPr="0062735A">
        <w:rPr>
          <w:rFonts w:asciiTheme="minorHAnsi" w:hAnsiTheme="minorHAnsi" w:cstheme="minorHAnsi"/>
        </w:rPr>
        <w:t xml:space="preserve">There is a level of data which has to </w:t>
      </w:r>
      <w:r w:rsidR="00476BAA" w:rsidRPr="008F5E4D">
        <w:rPr>
          <w:rFonts w:asciiTheme="minorHAnsi" w:hAnsiTheme="minorHAnsi" w:cstheme="minorHAnsi"/>
          <w:noProof/>
        </w:rPr>
        <w:t>be reached</w:t>
      </w:r>
      <w:r w:rsidR="00476BAA" w:rsidRPr="0062735A">
        <w:rPr>
          <w:rFonts w:asciiTheme="minorHAnsi" w:hAnsiTheme="minorHAnsi" w:cstheme="minorHAnsi"/>
        </w:rPr>
        <w:t xml:space="preserve"> so that the data amount is not the significant factor for performance</w:t>
      </w:r>
      <w:r>
        <w:rPr>
          <w:rFonts w:asciiTheme="minorHAnsi" w:hAnsiTheme="minorHAnsi" w:cstheme="minorHAnsi"/>
        </w:rPr>
        <w:t>.</w:t>
      </w:r>
    </w:p>
    <w:p w14:paraId="48B4BCCD" w14:textId="77777777" w:rsidR="00F73F6F" w:rsidRPr="000F4310" w:rsidRDefault="00E067A6" w:rsidP="000F4310">
      <w:pPr>
        <w:rPr>
          <w:b/>
        </w:rPr>
      </w:pPr>
      <w:r w:rsidRPr="000F4310">
        <w:rPr>
          <w:b/>
        </w:rPr>
        <w:t>Literature</w:t>
      </w:r>
    </w:p>
    <w:p w14:paraId="58BBEF3F" w14:textId="77777777" w:rsidR="00E966B6" w:rsidRPr="00E966B6" w:rsidRDefault="00FB3884" w:rsidP="00E966B6">
      <w:pPr>
        <w:widowControl w:val="0"/>
        <w:autoSpaceDE w:val="0"/>
        <w:autoSpaceDN w:val="0"/>
        <w:adjustRightInd w:val="0"/>
        <w:spacing w:line="240" w:lineRule="auto"/>
        <w:ind w:left="640" w:hanging="640"/>
        <w:rPr>
          <w:rFonts w:cs="Calibri"/>
          <w:noProof/>
          <w:szCs w:val="24"/>
        </w:rPr>
      </w:pPr>
      <w:ins w:id="1" w:author="Werth, Jan" w:date="2018-09-20T21:37:00Z">
        <w:r w:rsidRPr="0062735A">
          <w:rPr>
            <w:rFonts w:asciiTheme="minorHAnsi" w:hAnsiTheme="minorHAnsi" w:cstheme="minorHAnsi"/>
          </w:rPr>
          <w:fldChar w:fldCharType="begin" w:fldLock="1"/>
        </w:r>
        <w:r w:rsidRPr="0062735A">
          <w:rPr>
            <w:rFonts w:asciiTheme="minorHAnsi" w:hAnsiTheme="minorHAnsi" w:cstheme="minorHAnsi"/>
          </w:rPr>
          <w:instrText xml:space="preserve">ADDIN Mendeley Bibliography CSL_BIBLIOGRAPHY </w:instrText>
        </w:r>
      </w:ins>
      <w:r w:rsidRPr="0062735A">
        <w:rPr>
          <w:rFonts w:asciiTheme="minorHAnsi" w:hAnsiTheme="minorHAnsi" w:cstheme="minorHAnsi"/>
        </w:rPr>
        <w:fldChar w:fldCharType="separate"/>
      </w:r>
      <w:r w:rsidR="00E966B6" w:rsidRPr="00E966B6">
        <w:rPr>
          <w:rFonts w:cs="Calibri"/>
          <w:noProof/>
          <w:szCs w:val="24"/>
        </w:rPr>
        <w:t>[1]</w:t>
      </w:r>
      <w:r w:rsidR="00E966B6" w:rsidRPr="00E966B6">
        <w:rPr>
          <w:rFonts w:cs="Calibri"/>
          <w:noProof/>
          <w:szCs w:val="24"/>
        </w:rPr>
        <w:tab/>
        <w:t xml:space="preserve">J. Werth, “Unobtrusive sleep state measurements in preterm infants – A review,” </w:t>
      </w:r>
      <w:r w:rsidR="00E966B6" w:rsidRPr="00E966B6">
        <w:rPr>
          <w:rFonts w:cs="Calibri"/>
          <w:i/>
          <w:iCs/>
          <w:noProof/>
          <w:szCs w:val="24"/>
        </w:rPr>
        <w:t>Sleep Med. Rev.</w:t>
      </w:r>
      <w:r w:rsidR="00E966B6" w:rsidRPr="00E966B6">
        <w:rPr>
          <w:rFonts w:cs="Calibri"/>
          <w:noProof/>
          <w:szCs w:val="24"/>
        </w:rPr>
        <w:t>, vol. 32, pp. 109–122, Apr. 2017.</w:t>
      </w:r>
    </w:p>
    <w:p w14:paraId="3CD61782"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w:t>
      </w:r>
      <w:r w:rsidRPr="00E966B6">
        <w:rPr>
          <w:rFonts w:cs="Calibri"/>
          <w:noProof/>
          <w:szCs w:val="24"/>
        </w:rPr>
        <w:tab/>
        <w:t xml:space="preserve">P. Fonseca, “Sleep stage classification with ECG and respiratory effort,” </w:t>
      </w:r>
      <w:r w:rsidRPr="00E966B6">
        <w:rPr>
          <w:rFonts w:cs="Calibri"/>
          <w:i/>
          <w:iCs/>
          <w:noProof/>
          <w:szCs w:val="24"/>
        </w:rPr>
        <w:t>Physiol. Meas.</w:t>
      </w:r>
      <w:r w:rsidRPr="00E966B6">
        <w:rPr>
          <w:rFonts w:cs="Calibri"/>
          <w:noProof/>
          <w:szCs w:val="24"/>
        </w:rPr>
        <w:t>, vol. 36, no. 10, pp. 2027–2040, Oct. 2015.</w:t>
      </w:r>
    </w:p>
    <w:p w14:paraId="7C50A4F9"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[3]</w:t>
      </w:r>
      <w:r w:rsidRPr="00E966B6">
        <w:rPr>
          <w:rFonts w:cs="Calibri"/>
          <w:noProof/>
          <w:szCs w:val="24"/>
        </w:rPr>
        <w:tab/>
        <w:t xml:space="preserve">P. Fonseca, “Cardiorespiratory Sleep Stage Detection Using Conditional Random Fields,” </w:t>
      </w:r>
      <w:r w:rsidRPr="00E966B6">
        <w:rPr>
          <w:rFonts w:cs="Calibri"/>
          <w:i/>
          <w:iCs/>
          <w:noProof/>
          <w:szCs w:val="24"/>
        </w:rPr>
        <w:t>IEEE J. Biomed. Heal. Informatics</w:t>
      </w:r>
      <w:r w:rsidRPr="00E966B6">
        <w:rPr>
          <w:rFonts w:cs="Calibri"/>
          <w:noProof/>
          <w:szCs w:val="24"/>
        </w:rPr>
        <w:t>, vol. 21, no. 4, pp. 956–966, Jul. 2017.</w:t>
      </w:r>
    </w:p>
    <w:p w14:paraId="3CD5E0FD"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[4]</w:t>
      </w:r>
      <w:r w:rsidRPr="00E966B6">
        <w:rPr>
          <w:rFonts w:cs="Calibri"/>
          <w:noProof/>
          <w:szCs w:val="24"/>
        </w:rPr>
        <w:tab/>
        <w:t xml:space="preserve">M. Radha, “Comparison of feature and classifier algorithms for online automatic sleep staging based on a single EEG signal,” in </w:t>
      </w:r>
      <w:r w:rsidRPr="00E966B6">
        <w:rPr>
          <w:rFonts w:cs="Calibri"/>
          <w:i/>
          <w:iCs/>
          <w:noProof/>
          <w:szCs w:val="24"/>
        </w:rPr>
        <w:t>2014 36th Annual International Conference of the IEEE Engineering in Medicine and Biology Society</w:t>
      </w:r>
      <w:r w:rsidRPr="00E966B6">
        <w:rPr>
          <w:rFonts w:cs="Calibri"/>
          <w:noProof/>
          <w:szCs w:val="24"/>
        </w:rPr>
        <w:t>, 2014, pp. 1876–1880.</w:t>
      </w:r>
    </w:p>
    <w:p w14:paraId="74251F8D"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[5]</w:t>
      </w:r>
      <w:r w:rsidRPr="00E966B6">
        <w:rPr>
          <w:rFonts w:cs="Calibri"/>
          <w:noProof/>
          <w:szCs w:val="24"/>
        </w:rPr>
        <w:tab/>
        <w:t xml:space="preserve">X. Long, “Detection of nocturnal slow wave sleep based on cardiorespiratory activity in healthy adults,” </w:t>
      </w:r>
      <w:r w:rsidRPr="00E966B6">
        <w:rPr>
          <w:rFonts w:cs="Calibri"/>
          <w:i/>
          <w:iCs/>
          <w:noProof/>
          <w:szCs w:val="24"/>
        </w:rPr>
        <w:t>IEEE J. Biomed. Heal. Informatics</w:t>
      </w:r>
      <w:r w:rsidRPr="00E966B6">
        <w:rPr>
          <w:rFonts w:cs="Calibri"/>
          <w:noProof/>
          <w:szCs w:val="24"/>
        </w:rPr>
        <w:t>, pp. 1–1, 2015.</w:t>
      </w:r>
    </w:p>
    <w:p w14:paraId="4F3855AA"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[6]</w:t>
      </w:r>
      <w:r w:rsidRPr="00E966B6">
        <w:rPr>
          <w:rFonts w:cs="Calibri"/>
          <w:noProof/>
          <w:szCs w:val="24"/>
        </w:rPr>
        <w:tab/>
        <w:t xml:space="preserve">A. Procházka, “Multi-Class Sleep Stage Analysis and Adaptive Pattern Recognition,” </w:t>
      </w:r>
      <w:r w:rsidRPr="00E966B6">
        <w:rPr>
          <w:rFonts w:cs="Calibri"/>
          <w:i/>
          <w:iCs/>
          <w:noProof/>
          <w:szCs w:val="24"/>
        </w:rPr>
        <w:t>Appl. Sci.</w:t>
      </w:r>
      <w:r w:rsidRPr="00E966B6">
        <w:rPr>
          <w:rFonts w:cs="Calibri"/>
          <w:noProof/>
          <w:szCs w:val="24"/>
        </w:rPr>
        <w:t>, vol. 8, no. 5, p. 697, May 2018.</w:t>
      </w:r>
    </w:p>
    <w:p w14:paraId="3F3B34E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[7]</w:t>
      </w:r>
      <w:r w:rsidRPr="00E966B6">
        <w:rPr>
          <w:rFonts w:cs="Calibri"/>
          <w:noProof/>
          <w:szCs w:val="24"/>
        </w:rPr>
        <w:tab/>
        <w:t xml:space="preserve">X. Long, “Actigraphy-based sleep/wake detection for insomniacs,” in </w:t>
      </w:r>
      <w:r w:rsidRPr="00E966B6">
        <w:rPr>
          <w:rFonts w:cs="Calibri"/>
          <w:i/>
          <w:iCs/>
          <w:noProof/>
          <w:szCs w:val="24"/>
        </w:rPr>
        <w:t>2017 IEEE 14th International Conference on Wearable and Implantable Body Sensor Networks (BSN)</w:t>
      </w:r>
      <w:r w:rsidRPr="00E966B6">
        <w:rPr>
          <w:rFonts w:cs="Calibri"/>
          <w:noProof/>
          <w:szCs w:val="24"/>
        </w:rPr>
        <w:t>, 2017, pp. 1–4.</w:t>
      </w:r>
    </w:p>
    <w:p w14:paraId="5D6922BC"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[8]</w:t>
      </w:r>
      <w:r w:rsidRPr="00E966B6">
        <w:rPr>
          <w:rFonts w:cs="Calibri"/>
          <w:noProof/>
          <w:szCs w:val="24"/>
        </w:rPr>
        <w:tab/>
        <w:t xml:space="preserve">N. Koolen, “Automated classification of neonatal sleep states using EEG,” </w:t>
      </w:r>
      <w:r w:rsidRPr="00E966B6">
        <w:rPr>
          <w:rFonts w:cs="Calibri"/>
          <w:i/>
          <w:iCs/>
          <w:noProof/>
          <w:szCs w:val="24"/>
        </w:rPr>
        <w:t>Clin. Neurophysiol.</w:t>
      </w:r>
      <w:r w:rsidRPr="00E966B6">
        <w:rPr>
          <w:rFonts w:cs="Calibri"/>
          <w:noProof/>
          <w:szCs w:val="24"/>
        </w:rPr>
        <w:t>, vol. 128, no. 6, pp. 1100–1108, Jun. 2017.</w:t>
      </w:r>
    </w:p>
    <w:p w14:paraId="25667591"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[9]</w:t>
      </w:r>
      <w:r w:rsidRPr="00E966B6">
        <w:rPr>
          <w:rFonts w:cs="Calibri"/>
          <w:noProof/>
          <w:szCs w:val="24"/>
        </w:rPr>
        <w:tab/>
        <w:t xml:space="preserve">A. Lewicke, “Sleep versus wake classification from heart rate variability using computational intelligence: consideration of rejection in classification models,” </w:t>
      </w:r>
      <w:r w:rsidRPr="00E966B6">
        <w:rPr>
          <w:rFonts w:cs="Calibri"/>
          <w:i/>
          <w:iCs/>
          <w:noProof/>
          <w:szCs w:val="24"/>
        </w:rPr>
        <w:t>IEEE Trans. Biomed. Eng.</w:t>
      </w:r>
      <w:r w:rsidRPr="00E966B6">
        <w:rPr>
          <w:rFonts w:cs="Calibri"/>
          <w:noProof/>
          <w:szCs w:val="24"/>
        </w:rPr>
        <w:t>, vol. 55, no. 1, pp. 108–118, 2008.</w:t>
      </w:r>
    </w:p>
    <w:p w14:paraId="66B90B6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[10]</w:t>
      </w:r>
      <w:r w:rsidRPr="00E966B6">
        <w:rPr>
          <w:rFonts w:cs="Calibri"/>
          <w:noProof/>
          <w:szCs w:val="24"/>
        </w:rPr>
        <w:tab/>
        <w:t xml:space="preserve">J. Werth, “Unobtrusive assessment of neonatal sleep state based on heart rate variability retrieved from electrocardiography used for regular patient monitoring,” </w:t>
      </w:r>
      <w:r w:rsidRPr="00E966B6">
        <w:rPr>
          <w:rFonts w:cs="Calibri"/>
          <w:i/>
          <w:iCs/>
          <w:noProof/>
          <w:szCs w:val="24"/>
        </w:rPr>
        <w:t>Early Hum. Dev.</w:t>
      </w:r>
      <w:r w:rsidRPr="00E966B6">
        <w:rPr>
          <w:rFonts w:cs="Calibri"/>
          <w:noProof/>
          <w:szCs w:val="24"/>
        </w:rPr>
        <w:t>, vol. 113, pp. 104–113, Oct. 2017.</w:t>
      </w:r>
    </w:p>
    <w:p w14:paraId="63F72C15"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lastRenderedPageBreak/>
        <w:t>[11]</w:t>
      </w:r>
      <w:r w:rsidRPr="00E966B6">
        <w:rPr>
          <w:rFonts w:cs="Calibri"/>
          <w:noProof/>
          <w:szCs w:val="24"/>
        </w:rPr>
        <w:tab/>
        <w:t>S. Biswal, “SLEEPNET: Automated Sleep Staging System via Deep Learning,” pp. 1–17, Jul. 2017.</w:t>
      </w:r>
    </w:p>
    <w:p w14:paraId="1C630E47"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[12]</w:t>
      </w:r>
      <w:r w:rsidRPr="00E966B6">
        <w:rPr>
          <w:rFonts w:cs="Calibri"/>
          <w:noProof/>
          <w:szCs w:val="24"/>
        </w:rPr>
        <w:tab/>
        <w:t xml:space="preserve">S. Chambon, “A Deep Learning Architecture for Temporal Sleep Stage Classification Using Multivariate and Multimodal Time Series,” </w:t>
      </w:r>
      <w:r w:rsidRPr="00E966B6">
        <w:rPr>
          <w:rFonts w:cs="Calibri"/>
          <w:i/>
          <w:iCs/>
          <w:noProof/>
          <w:szCs w:val="24"/>
        </w:rPr>
        <w:t>IEEE Trans. Neural Syst. Rehabil. Eng.</w:t>
      </w:r>
      <w:r w:rsidRPr="00E966B6">
        <w:rPr>
          <w:rFonts w:cs="Calibri"/>
          <w:noProof/>
          <w:szCs w:val="24"/>
        </w:rPr>
        <w:t>, vol. 26, no. 4, pp. 758–769, Apr. 2018.</w:t>
      </w:r>
    </w:p>
    <w:p w14:paraId="1F277BCF"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[13]</w:t>
      </w:r>
      <w:r w:rsidRPr="00E966B6">
        <w:rPr>
          <w:rFonts w:cs="Calibri"/>
          <w:noProof/>
          <w:szCs w:val="24"/>
        </w:rPr>
        <w:tab/>
        <w:t xml:space="preserve">A. Supratak, “DeepSleepNet: A model for automatic sleep stage scoring based on raw single-channel EEG,” </w:t>
      </w:r>
      <w:r w:rsidRPr="00E966B6">
        <w:rPr>
          <w:rFonts w:cs="Calibri"/>
          <w:i/>
          <w:iCs/>
          <w:noProof/>
          <w:szCs w:val="24"/>
        </w:rPr>
        <w:t>IEEE Trans. Neural Syst. Rehabil. Eng.</w:t>
      </w:r>
      <w:r w:rsidRPr="00E966B6">
        <w:rPr>
          <w:rFonts w:cs="Calibri"/>
          <w:noProof/>
          <w:szCs w:val="24"/>
        </w:rPr>
        <w:t>, 2017.</w:t>
      </w:r>
    </w:p>
    <w:p w14:paraId="48C568A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[14]</w:t>
      </w:r>
      <w:r w:rsidRPr="00E966B6">
        <w:rPr>
          <w:rFonts w:cs="Calibri"/>
          <w:noProof/>
          <w:szCs w:val="24"/>
        </w:rPr>
        <w:tab/>
        <w:t xml:space="preserve">A. N. Olesen, “End-to-End Deep Learning Model For Automatic Sleep Staging Using Raw PSG Waveforms,” </w:t>
      </w:r>
      <w:r w:rsidRPr="00E966B6">
        <w:rPr>
          <w:rFonts w:cs="Calibri"/>
          <w:i/>
          <w:iCs/>
          <w:noProof/>
          <w:szCs w:val="24"/>
        </w:rPr>
        <w:t>Sleep</w:t>
      </w:r>
      <w:r w:rsidRPr="00E966B6">
        <w:rPr>
          <w:rFonts w:cs="Calibri"/>
          <w:noProof/>
          <w:szCs w:val="24"/>
        </w:rPr>
        <w:t>, vol. 41, no. 1, p. A121, 2018.</w:t>
      </w:r>
    </w:p>
    <w:p w14:paraId="584C87D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[15]</w:t>
      </w:r>
      <w:r w:rsidRPr="00E966B6">
        <w:rPr>
          <w:rFonts w:cs="Calibri"/>
          <w:noProof/>
          <w:szCs w:val="24"/>
        </w:rPr>
        <w:tab/>
        <w:t xml:space="preserve">C. W., “Multimodal ambulatory sleep detection using recurrent neural networks,” </w:t>
      </w:r>
      <w:r w:rsidRPr="00E966B6">
        <w:rPr>
          <w:rFonts w:cs="Calibri"/>
          <w:i/>
          <w:iCs/>
          <w:noProof/>
          <w:szCs w:val="24"/>
        </w:rPr>
        <w:t>Sleep</w:t>
      </w:r>
      <w:r w:rsidRPr="00E966B6">
        <w:rPr>
          <w:rFonts w:cs="Calibri"/>
          <w:noProof/>
          <w:szCs w:val="24"/>
        </w:rPr>
        <w:t>, 2017.</w:t>
      </w:r>
    </w:p>
    <w:p w14:paraId="0B040D4A"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[16]</w:t>
      </w:r>
      <w:r w:rsidRPr="00E966B6">
        <w:rPr>
          <w:rFonts w:cs="Calibri"/>
          <w:noProof/>
          <w:szCs w:val="24"/>
        </w:rPr>
        <w:tab/>
        <w:t>M. Radha, “LSTM knowledge transfer for HRV-based sleep staging,” pp. 1–11.</w:t>
      </w:r>
    </w:p>
    <w:p w14:paraId="357E7C9E"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[17]</w:t>
      </w:r>
      <w:r w:rsidRPr="00E966B6">
        <w:rPr>
          <w:rFonts w:cs="Calibri"/>
          <w:noProof/>
          <w:szCs w:val="24"/>
        </w:rPr>
        <w:tab/>
        <w:t xml:space="preserve">H. F. R. Prechtl, “The </w:t>
      </w:r>
      <w:r w:rsidRPr="003C5DE6">
        <w:rPr>
          <w:rFonts w:cs="Calibri"/>
          <w:noProof/>
          <w:szCs w:val="24"/>
        </w:rPr>
        <w:t>behavioral</w:t>
      </w:r>
      <w:r w:rsidRPr="00E966B6">
        <w:rPr>
          <w:rFonts w:cs="Calibri"/>
          <w:noProof/>
          <w:szCs w:val="24"/>
        </w:rPr>
        <w:t xml:space="preserve"> states of the newborn infant (a review),” </w:t>
      </w:r>
      <w:r w:rsidRPr="00E966B6">
        <w:rPr>
          <w:rFonts w:cs="Calibri"/>
          <w:i/>
          <w:iCs/>
          <w:noProof/>
          <w:szCs w:val="24"/>
        </w:rPr>
        <w:t>Brain Res.</w:t>
      </w:r>
      <w:r w:rsidRPr="00E966B6">
        <w:rPr>
          <w:rFonts w:cs="Calibri"/>
          <w:noProof/>
          <w:szCs w:val="24"/>
        </w:rPr>
        <w:t>, vol. 76, no. September 1973, pp. 185–212, 1974.</w:t>
      </w:r>
    </w:p>
    <w:p w14:paraId="507F7DBB"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[18]</w:t>
      </w:r>
      <w:r w:rsidRPr="00E966B6">
        <w:rPr>
          <w:rFonts w:cs="Calibri"/>
          <w:noProof/>
          <w:szCs w:val="24"/>
        </w:rPr>
        <w:tab/>
        <w:t xml:space="preserve">R. W. C. G. R. Wijshoff, “Reduction of periodic motion artifacts in photoplethysmography,” </w:t>
      </w:r>
      <w:r w:rsidRPr="00E966B6">
        <w:rPr>
          <w:rFonts w:cs="Calibri"/>
          <w:i/>
          <w:iCs/>
          <w:noProof/>
          <w:szCs w:val="24"/>
        </w:rPr>
        <w:t>IEEE Trans. Biomed. Eng.</w:t>
      </w:r>
      <w:r w:rsidRPr="00E966B6">
        <w:rPr>
          <w:rFonts w:cs="Calibri"/>
          <w:noProof/>
          <w:szCs w:val="24"/>
        </w:rPr>
        <w:t>, vol. 64, no. 1, pp. 196–207, 2017.</w:t>
      </w:r>
    </w:p>
    <w:p w14:paraId="460761F3"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[19]</w:t>
      </w:r>
      <w:r w:rsidRPr="00E966B6">
        <w:rPr>
          <w:rFonts w:cs="Calibri"/>
          <w:noProof/>
          <w:szCs w:val="24"/>
        </w:rPr>
        <w:tab/>
        <w:t xml:space="preserve">T. Ruf, “The Lomb-Scargle periodogram in biological rhythm research: analysis of incomplete and unequally spaced time-series,” </w:t>
      </w:r>
      <w:r w:rsidRPr="00E966B6">
        <w:rPr>
          <w:rFonts w:cs="Calibri"/>
          <w:i/>
          <w:iCs/>
          <w:noProof/>
          <w:szCs w:val="24"/>
        </w:rPr>
        <w:t>Biol. Rhythm Res.</w:t>
      </w:r>
      <w:r w:rsidRPr="00E966B6">
        <w:rPr>
          <w:rFonts w:cs="Calibri"/>
          <w:noProof/>
          <w:szCs w:val="24"/>
        </w:rPr>
        <w:t>, vol. 30, no. 2, pp. 178–201, Apr. 1999.</w:t>
      </w:r>
    </w:p>
    <w:p w14:paraId="24457A2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[20]</w:t>
      </w:r>
      <w:r w:rsidRPr="00E966B6">
        <w:rPr>
          <w:rFonts w:cs="Calibri"/>
          <w:noProof/>
          <w:szCs w:val="24"/>
        </w:rPr>
        <w:tab/>
        <w:t xml:space="preserve">P. Indic, “Assessment of cardio-respiratory interactions in preterm infants by bivariate autoregressive modeling and surrogate data analysis,” </w:t>
      </w:r>
      <w:r w:rsidRPr="00E966B6">
        <w:rPr>
          <w:rFonts w:cs="Calibri"/>
          <w:i/>
          <w:iCs/>
          <w:noProof/>
          <w:szCs w:val="24"/>
        </w:rPr>
        <w:t>Early Hum. Dev.</w:t>
      </w:r>
      <w:r w:rsidRPr="00E966B6">
        <w:rPr>
          <w:rFonts w:cs="Calibri"/>
          <w:noProof/>
          <w:szCs w:val="24"/>
        </w:rPr>
        <w:t>, vol. 87, no. 7, pp. 477–487, 2011.</w:t>
      </w:r>
    </w:p>
    <w:p w14:paraId="186BD99A"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[21]</w:t>
      </w:r>
      <w:r w:rsidRPr="00E966B6">
        <w:rPr>
          <w:rFonts w:cs="Calibri"/>
          <w:noProof/>
          <w:szCs w:val="24"/>
        </w:rPr>
        <w:tab/>
        <w:t xml:space="preserve">S. Reulecke, “Autonomic regulation during quiet and active sleep states in very preterm neonates,” </w:t>
      </w:r>
      <w:r w:rsidRPr="00E966B6">
        <w:rPr>
          <w:rFonts w:cs="Calibri"/>
          <w:i/>
          <w:iCs/>
          <w:noProof/>
          <w:szCs w:val="24"/>
        </w:rPr>
        <w:t>Front. Physiol.</w:t>
      </w:r>
      <w:r w:rsidRPr="00E966B6">
        <w:rPr>
          <w:rFonts w:cs="Calibri"/>
          <w:noProof/>
          <w:szCs w:val="24"/>
        </w:rPr>
        <w:t>, vol. 3, no. April, pp. 1–9, 2012.</w:t>
      </w:r>
    </w:p>
    <w:p w14:paraId="7C879B98"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[22]</w:t>
      </w:r>
      <w:r w:rsidRPr="00E966B6">
        <w:rPr>
          <w:rFonts w:cs="Calibri"/>
          <w:noProof/>
          <w:szCs w:val="24"/>
        </w:rPr>
        <w:tab/>
        <w:t xml:space="preserve">K. Cross, “The respiratory rate and volume in the premature infant.,” </w:t>
      </w:r>
      <w:r w:rsidRPr="00E966B6">
        <w:rPr>
          <w:rFonts w:cs="Calibri"/>
          <w:i/>
          <w:iCs/>
          <w:noProof/>
          <w:szCs w:val="24"/>
        </w:rPr>
        <w:t>J. Physiol.</w:t>
      </w:r>
      <w:r w:rsidRPr="00E966B6">
        <w:rPr>
          <w:rFonts w:cs="Calibri"/>
          <w:noProof/>
          <w:szCs w:val="24"/>
        </w:rPr>
        <w:t>, vol. 116, no. 2, pp. 168–74, Feb. 1952.</w:t>
      </w:r>
    </w:p>
    <w:p w14:paraId="79690E53"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[23]</w:t>
      </w:r>
      <w:r w:rsidRPr="00E966B6">
        <w:rPr>
          <w:rFonts w:cs="Calibri"/>
          <w:noProof/>
          <w:szCs w:val="24"/>
        </w:rPr>
        <w:tab/>
        <w:t xml:space="preserve">K. He, “Deep Residual Learning for Image Recognition,” </w:t>
      </w:r>
      <w:r w:rsidRPr="00E966B6">
        <w:rPr>
          <w:rFonts w:cs="Calibri"/>
          <w:i/>
          <w:iCs/>
          <w:noProof/>
          <w:szCs w:val="24"/>
        </w:rPr>
        <w:t>arXiv Prepr. arXiv1512.03385</w:t>
      </w:r>
      <w:r w:rsidRPr="00E966B6">
        <w:rPr>
          <w:rFonts w:cs="Calibri"/>
          <w:noProof/>
          <w:szCs w:val="24"/>
        </w:rPr>
        <w:t>, 2015.</w:t>
      </w:r>
    </w:p>
    <w:p w14:paraId="4E578CF3"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[24]</w:t>
      </w:r>
      <w:r w:rsidRPr="00E966B6">
        <w:rPr>
          <w:rFonts w:cs="Calibri"/>
          <w:noProof/>
          <w:szCs w:val="24"/>
        </w:rPr>
        <w:tab/>
        <w:t xml:space="preserve">S. Xie, “Aggregated residual transformations for deep neural networks,” </w:t>
      </w:r>
      <w:r w:rsidRPr="00E966B6">
        <w:rPr>
          <w:rFonts w:cs="Calibri"/>
          <w:i/>
          <w:iCs/>
          <w:noProof/>
          <w:szCs w:val="24"/>
        </w:rPr>
        <w:t>Proc. - 30th IEEE Conf. Comput. Vis. Pattern Recognition, CVPR 2017</w:t>
      </w:r>
      <w:r w:rsidRPr="00E966B6">
        <w:rPr>
          <w:rFonts w:cs="Calibri"/>
          <w:noProof/>
          <w:szCs w:val="24"/>
        </w:rPr>
        <w:t>, vol. 2017–Janua, pp. 5987–5995, 2017.</w:t>
      </w:r>
    </w:p>
    <w:p w14:paraId="0FC7176E"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[25]</w:t>
      </w:r>
      <w:r w:rsidRPr="00E966B6">
        <w:rPr>
          <w:rFonts w:cs="Calibri"/>
          <w:noProof/>
          <w:szCs w:val="24"/>
        </w:rPr>
        <w:tab/>
        <w:t xml:space="preserve">D. Balduzzi, “The Shattered Gradients Problem: If </w:t>
      </w:r>
      <w:r w:rsidRPr="008F5E4D">
        <w:rPr>
          <w:rFonts w:cs="Calibri"/>
          <w:noProof/>
          <w:szCs w:val="24"/>
        </w:rPr>
        <w:t>resnets</w:t>
      </w:r>
      <w:r w:rsidRPr="00E966B6">
        <w:rPr>
          <w:rFonts w:cs="Calibri"/>
          <w:noProof/>
          <w:szCs w:val="24"/>
        </w:rPr>
        <w:t xml:space="preserve"> are the answer, then what is the question</w:t>
      </w:r>
      <w:r w:rsidRPr="00D32799">
        <w:rPr>
          <w:rFonts w:cs="Calibri"/>
          <w:noProof/>
          <w:szCs w:val="24"/>
        </w:rPr>
        <w:t>?,</w:t>
      </w:r>
      <w:r w:rsidRPr="00E966B6">
        <w:rPr>
          <w:rFonts w:cs="Calibri"/>
          <w:noProof/>
          <w:szCs w:val="24"/>
        </w:rPr>
        <w:t>” 2017.</w:t>
      </w:r>
    </w:p>
    <w:p w14:paraId="63DA7F92"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[26]</w:t>
      </w:r>
      <w:r w:rsidRPr="00E966B6">
        <w:rPr>
          <w:rFonts w:cs="Calibri"/>
          <w:noProof/>
          <w:szCs w:val="24"/>
        </w:rPr>
        <w:tab/>
        <w:t xml:space="preserve">N. Srivastava, “Dropout: A Simple Way to Prevent Neural Networks from Overfitting,” </w:t>
      </w:r>
      <w:r w:rsidRPr="00E966B6">
        <w:rPr>
          <w:rFonts w:cs="Calibri"/>
          <w:i/>
          <w:iCs/>
          <w:noProof/>
          <w:szCs w:val="24"/>
        </w:rPr>
        <w:t>J. Mach. Learn. Res.</w:t>
      </w:r>
      <w:r w:rsidRPr="00E966B6">
        <w:rPr>
          <w:rFonts w:cs="Calibri"/>
          <w:noProof/>
          <w:szCs w:val="24"/>
        </w:rPr>
        <w:t>, vol. 15, pp. 1929–1958, 2014.</w:t>
      </w:r>
    </w:p>
    <w:p w14:paraId="505CEF1C" w14:textId="77777777" w:rsidR="00E966B6" w:rsidRPr="00E966B6" w:rsidRDefault="00E966B6" w:rsidP="00E966B6">
      <w:pPr>
        <w:widowControl w:val="0"/>
        <w:autoSpaceDE w:val="0"/>
        <w:autoSpaceDN w:val="0"/>
        <w:adjustRightInd w:val="0"/>
        <w:spacing w:line="240" w:lineRule="auto"/>
        <w:ind w:left="640" w:hanging="640"/>
        <w:rPr>
          <w:rFonts w:cs="Calibri"/>
          <w:noProof/>
        </w:rPr>
      </w:pPr>
      <w:r w:rsidRPr="00E966B6">
        <w:rPr>
          <w:rFonts w:cs="Calibri"/>
          <w:noProof/>
          <w:szCs w:val="24"/>
        </w:rPr>
        <w:t>[27]</w:t>
      </w:r>
      <w:r w:rsidRPr="00E966B6">
        <w:rPr>
          <w:rFonts w:cs="Calibri"/>
          <w:noProof/>
          <w:szCs w:val="24"/>
        </w:rPr>
        <w:tab/>
        <w:t>“Collaborative Home Infant Monitoring Evaluation,” 1998. [Online]. Available: http://slone-web2.bu.edu/ChimeNisp/.</w:t>
      </w:r>
    </w:p>
    <w:p w14:paraId="184DF4AB" w14:textId="77777777" w:rsidR="007F6C43" w:rsidRPr="0062735A" w:rsidRDefault="00FB3884" w:rsidP="00852640">
      <w:pPr>
        <w:tabs>
          <w:tab w:val="left" w:pos="0"/>
        </w:tabs>
        <w:spacing w:line="240" w:lineRule="auto"/>
        <w:jc w:val="both"/>
        <w:rPr>
          <w:rFonts w:asciiTheme="minorHAnsi" w:hAnsiTheme="minorHAnsi" w:cstheme="minorHAnsi"/>
        </w:rPr>
      </w:pPr>
      <w:ins w:id="2" w:author="Werth, Jan" w:date="2018-09-20T21:37:00Z">
        <w:r w:rsidRPr="0062735A">
          <w:rPr>
            <w:rFonts w:asciiTheme="minorHAnsi" w:hAnsiTheme="minorHAnsi" w:cstheme="minorHAnsi"/>
          </w:rPr>
          <w:fldChar w:fldCharType="end"/>
        </w:r>
      </w:ins>
    </w:p>
    <w:p w14:paraId="01B00264" w14:textId="77777777" w:rsidR="00282F58" w:rsidRPr="000F4310" w:rsidRDefault="00282F58" w:rsidP="000F4310">
      <w:pPr>
        <w:rPr>
          <w:b/>
        </w:rPr>
      </w:pPr>
      <w:r w:rsidRPr="000F4310">
        <w:rPr>
          <w:b/>
        </w:rPr>
        <w:t>Figures</w:t>
      </w:r>
    </w:p>
    <w:p w14:paraId="585867A1" w14:textId="77777777" w:rsidR="00282F58" w:rsidRPr="0062735A" w:rsidRDefault="00282F58" w:rsidP="00282F58">
      <w:pPr>
        <w:keepNext/>
        <w:tabs>
          <w:tab w:val="left" w:pos="0"/>
        </w:tabs>
        <w:spacing w:line="240" w:lineRule="auto"/>
        <w:jc w:val="both"/>
        <w:rPr>
          <w:rFonts w:asciiTheme="minorHAnsi" w:hAnsiTheme="minorHAnsi" w:cstheme="minorHAnsi"/>
        </w:rPr>
      </w:pPr>
      <w:r w:rsidRPr="0062735A">
        <w:rPr>
          <w:rFonts w:asciiTheme="minorHAnsi" w:hAnsiTheme="minorHAnsi" w:cstheme="minorHAnsi"/>
          <w:noProof/>
        </w:rPr>
        <w:lastRenderedPageBreak/>
        <w:drawing>
          <wp:inline distT="0" distB="0" distL="0" distR="0" wp14:anchorId="276F3999" wp14:editId="710173A7">
            <wp:extent cx="5943600" cy="493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plot_Wid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39161"/>
                    </a:xfrm>
                    <a:prstGeom prst="rect">
                      <a:avLst/>
                    </a:prstGeom>
                  </pic:spPr>
                </pic:pic>
              </a:graphicData>
            </a:graphic>
          </wp:inline>
        </w:drawing>
      </w:r>
    </w:p>
    <w:p w14:paraId="528C7942" w14:textId="77777777" w:rsidR="00282F58" w:rsidRPr="0062735A" w:rsidRDefault="00282F58" w:rsidP="00282F58">
      <w:pPr>
        <w:pStyle w:val="Caption"/>
        <w:jc w:val="both"/>
        <w:rPr>
          <w:rFonts w:asciiTheme="minorHAnsi" w:hAnsiTheme="minorHAnsi" w:cstheme="minorHAnsi"/>
        </w:rPr>
      </w:pPr>
      <w:bookmarkStart w:id="3" w:name="_Ref525291058"/>
      <w:r w:rsidRPr="0062735A">
        <w:rPr>
          <w:rFonts w:asciiTheme="minorHAnsi" w:hAnsiTheme="minorHAnsi" w:cstheme="minorHAnsi"/>
        </w:rPr>
        <w:t xml:space="preserve">Figure </w:t>
      </w:r>
      <w:r w:rsidR="004D4F55" w:rsidRPr="0062735A">
        <w:rPr>
          <w:rFonts w:asciiTheme="minorHAnsi" w:hAnsiTheme="minorHAnsi" w:cstheme="minorHAnsi"/>
          <w:noProof/>
        </w:rPr>
        <w:fldChar w:fldCharType="begin"/>
      </w:r>
      <w:r w:rsidR="004D4F55" w:rsidRPr="0062735A">
        <w:rPr>
          <w:rFonts w:asciiTheme="minorHAnsi" w:hAnsiTheme="minorHAnsi" w:cstheme="minorHAnsi"/>
          <w:noProof/>
        </w:rPr>
        <w:instrText xml:space="preserve"> SEQ Figure \* ARABIC </w:instrText>
      </w:r>
      <w:r w:rsidR="004D4F55" w:rsidRPr="0062735A">
        <w:rPr>
          <w:rFonts w:asciiTheme="minorHAnsi" w:hAnsiTheme="minorHAnsi" w:cstheme="minorHAnsi"/>
          <w:noProof/>
        </w:rPr>
        <w:fldChar w:fldCharType="separate"/>
      </w:r>
      <w:r w:rsidR="00A963C1">
        <w:rPr>
          <w:rFonts w:asciiTheme="minorHAnsi" w:hAnsiTheme="minorHAnsi" w:cstheme="minorHAnsi"/>
          <w:noProof/>
        </w:rPr>
        <w:t>1</w:t>
      </w:r>
      <w:r w:rsidR="004D4F55" w:rsidRPr="0062735A">
        <w:rPr>
          <w:rFonts w:asciiTheme="minorHAnsi" w:hAnsiTheme="minorHAnsi" w:cstheme="minorHAnsi"/>
          <w:noProof/>
        </w:rPr>
        <w:fldChar w:fldCharType="end"/>
      </w:r>
      <w:bookmarkEnd w:id="3"/>
      <w:r w:rsidRPr="0062735A">
        <w:rPr>
          <w:rFonts w:asciiTheme="minorHAnsi" w:hAnsiTheme="minorHAnsi" w:cstheme="minorHAnsi"/>
        </w:rPr>
        <w:t xml:space="preserve"> </w:t>
      </w:r>
      <w:r w:rsidR="00A767C5" w:rsidRPr="0062735A">
        <w:rPr>
          <w:rFonts w:asciiTheme="minorHAnsi" w:hAnsiTheme="minorHAnsi" w:cstheme="minorHAnsi"/>
        </w:rPr>
        <w:t xml:space="preserve">Exemplary </w:t>
      </w:r>
      <w:r w:rsidRPr="0062735A">
        <w:rPr>
          <w:rFonts w:asciiTheme="minorHAnsi" w:hAnsiTheme="minorHAnsi" w:cstheme="minorHAnsi"/>
        </w:rPr>
        <w:t>Wide residual model</w:t>
      </w:r>
    </w:p>
    <w:p w14:paraId="7214CDC9" w14:textId="77777777" w:rsidR="006116CA" w:rsidRPr="0062735A" w:rsidRDefault="006116CA" w:rsidP="006116CA">
      <w:pPr>
        <w:keepNext/>
        <w:rPr>
          <w:rFonts w:asciiTheme="minorHAnsi" w:hAnsiTheme="minorHAnsi" w:cstheme="minorHAnsi"/>
        </w:rPr>
      </w:pPr>
      <w:r w:rsidRPr="0062735A">
        <w:rPr>
          <w:rFonts w:asciiTheme="minorHAnsi" w:hAnsiTheme="minorHAnsi" w:cstheme="minorHAnsi"/>
          <w:noProof/>
        </w:rPr>
        <w:lastRenderedPageBreak/>
        <w:drawing>
          <wp:inline distT="0" distB="0" distL="0" distR="0" wp14:anchorId="5FBEBC09" wp14:editId="3340948A">
            <wp:extent cx="2316796" cy="300960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0" cy="3018893"/>
                    </a:xfrm>
                    <a:prstGeom prst="rect">
                      <a:avLst/>
                    </a:prstGeom>
                  </pic:spPr>
                </pic:pic>
              </a:graphicData>
            </a:graphic>
          </wp:inline>
        </w:drawing>
      </w:r>
    </w:p>
    <w:p w14:paraId="23279F0B" w14:textId="77777777" w:rsidR="003479AC" w:rsidRPr="0062735A" w:rsidRDefault="006116CA" w:rsidP="006116CA">
      <w:pPr>
        <w:pStyle w:val="Caption"/>
        <w:rPr>
          <w:rFonts w:asciiTheme="minorHAnsi" w:hAnsiTheme="minorHAnsi" w:cstheme="minorHAnsi"/>
        </w:rPr>
      </w:pPr>
      <w:bookmarkStart w:id="4" w:name="_Ref528701021"/>
      <w:r w:rsidRPr="0062735A">
        <w:rPr>
          <w:rFonts w:asciiTheme="minorHAnsi" w:hAnsiTheme="minorHAnsi" w:cstheme="minorHAnsi"/>
        </w:rPr>
        <w:t xml:space="preserve">Figure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Figure \* ARABIC </w:instrText>
      </w:r>
      <w:r w:rsidR="00821C05" w:rsidRPr="0062735A">
        <w:rPr>
          <w:rFonts w:asciiTheme="minorHAnsi" w:hAnsiTheme="minorHAnsi" w:cstheme="minorHAnsi"/>
          <w:noProof/>
        </w:rPr>
        <w:fldChar w:fldCharType="separate"/>
      </w:r>
      <w:r w:rsidR="00A963C1">
        <w:rPr>
          <w:rFonts w:asciiTheme="minorHAnsi" w:hAnsiTheme="minorHAnsi" w:cstheme="minorHAnsi"/>
          <w:noProof/>
        </w:rPr>
        <w:t>2</w:t>
      </w:r>
      <w:r w:rsidR="00821C05" w:rsidRPr="0062735A">
        <w:rPr>
          <w:rFonts w:asciiTheme="minorHAnsi" w:hAnsiTheme="minorHAnsi" w:cstheme="minorHAnsi"/>
          <w:noProof/>
        </w:rPr>
        <w:fldChar w:fldCharType="end"/>
      </w:r>
      <w:bookmarkEnd w:id="4"/>
      <w:r w:rsidRPr="0062735A">
        <w:rPr>
          <w:rFonts w:asciiTheme="minorHAnsi" w:hAnsiTheme="minorHAnsi" w:cstheme="minorHAnsi"/>
        </w:rPr>
        <w:t xml:space="preserve"> Residual block of deep model</w:t>
      </w:r>
    </w:p>
    <w:p w14:paraId="420D28C3" w14:textId="77777777" w:rsidR="006116CA" w:rsidRPr="0062735A" w:rsidRDefault="006116CA" w:rsidP="006116CA">
      <w:pPr>
        <w:spacing w:line="240" w:lineRule="auto"/>
        <w:rPr>
          <w:rFonts w:asciiTheme="minorHAnsi" w:hAnsiTheme="minorHAnsi" w:cstheme="minorHAnsi"/>
        </w:rPr>
      </w:pPr>
    </w:p>
    <w:p w14:paraId="0DE18A6C" w14:textId="77777777" w:rsidR="003479AC" w:rsidRPr="0062735A" w:rsidRDefault="003479AC" w:rsidP="003479AC">
      <w:pPr>
        <w:keepNext/>
        <w:rPr>
          <w:rFonts w:asciiTheme="minorHAnsi" w:hAnsiTheme="minorHAnsi" w:cstheme="minorHAnsi"/>
        </w:rPr>
      </w:pPr>
      <w:r w:rsidRPr="0062735A">
        <w:rPr>
          <w:rFonts w:asciiTheme="minorHAnsi" w:hAnsiTheme="minorHAnsi" w:cstheme="minorHAnsi"/>
          <w:noProof/>
        </w:rPr>
        <w:drawing>
          <wp:inline distT="0" distB="0" distL="0" distR="0" wp14:anchorId="4F8F41DB" wp14:editId="45DE5296">
            <wp:extent cx="3266831" cy="2309395"/>
            <wp:effectExtent l="0" t="0" r="0" b="0"/>
            <wp:docPr id="3" name="Picture 3" descr="C:\Users\310122653\Downloads\Architecture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10122653\Downloads\Architecture 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160" cy="2314576"/>
                    </a:xfrm>
                    <a:prstGeom prst="rect">
                      <a:avLst/>
                    </a:prstGeom>
                    <a:noFill/>
                    <a:ln>
                      <a:noFill/>
                    </a:ln>
                  </pic:spPr>
                </pic:pic>
              </a:graphicData>
            </a:graphic>
          </wp:inline>
        </w:drawing>
      </w:r>
    </w:p>
    <w:p w14:paraId="208812F3" w14:textId="77777777" w:rsidR="003479AC" w:rsidRPr="0062735A" w:rsidRDefault="003479AC" w:rsidP="003479AC">
      <w:pPr>
        <w:pStyle w:val="Caption"/>
        <w:rPr>
          <w:rFonts w:asciiTheme="minorHAnsi" w:hAnsiTheme="minorHAnsi" w:cstheme="minorHAnsi"/>
        </w:rPr>
      </w:pPr>
      <w:bookmarkStart w:id="5" w:name="_Ref528698684"/>
      <w:r w:rsidRPr="0062735A">
        <w:rPr>
          <w:rFonts w:asciiTheme="minorHAnsi" w:hAnsiTheme="minorHAnsi" w:cstheme="minorHAnsi"/>
        </w:rPr>
        <w:t xml:space="preserve">Figure </w:t>
      </w:r>
      <w:r w:rsidR="004D4F55" w:rsidRPr="0062735A">
        <w:rPr>
          <w:rFonts w:asciiTheme="minorHAnsi" w:hAnsiTheme="minorHAnsi" w:cstheme="minorHAnsi"/>
          <w:noProof/>
        </w:rPr>
        <w:fldChar w:fldCharType="begin"/>
      </w:r>
      <w:r w:rsidR="004D4F55" w:rsidRPr="0062735A">
        <w:rPr>
          <w:rFonts w:asciiTheme="minorHAnsi" w:hAnsiTheme="minorHAnsi" w:cstheme="minorHAnsi"/>
          <w:noProof/>
        </w:rPr>
        <w:instrText xml:space="preserve"> SEQ Figure \* ARABIC </w:instrText>
      </w:r>
      <w:r w:rsidR="004D4F55" w:rsidRPr="0062735A">
        <w:rPr>
          <w:rFonts w:asciiTheme="minorHAnsi" w:hAnsiTheme="minorHAnsi" w:cstheme="minorHAnsi"/>
          <w:noProof/>
        </w:rPr>
        <w:fldChar w:fldCharType="separate"/>
      </w:r>
      <w:r w:rsidR="00A963C1">
        <w:rPr>
          <w:rFonts w:asciiTheme="minorHAnsi" w:hAnsiTheme="minorHAnsi" w:cstheme="minorHAnsi"/>
          <w:noProof/>
        </w:rPr>
        <w:t>3</w:t>
      </w:r>
      <w:r w:rsidR="004D4F55" w:rsidRPr="0062735A">
        <w:rPr>
          <w:rFonts w:asciiTheme="minorHAnsi" w:hAnsiTheme="minorHAnsi" w:cstheme="minorHAnsi"/>
          <w:noProof/>
        </w:rPr>
        <w:fldChar w:fldCharType="end"/>
      </w:r>
      <w:bookmarkEnd w:id="5"/>
      <w:r w:rsidRPr="0062735A">
        <w:rPr>
          <w:rFonts w:asciiTheme="minorHAnsi" w:hAnsiTheme="minorHAnsi" w:cstheme="minorHAnsi"/>
        </w:rPr>
        <w:t xml:space="preserve"> Architecture of the </w:t>
      </w:r>
      <w:r w:rsidR="00A767C5" w:rsidRPr="0062735A">
        <w:rPr>
          <w:rFonts w:asciiTheme="minorHAnsi" w:hAnsiTheme="minorHAnsi" w:cstheme="minorHAnsi"/>
        </w:rPr>
        <w:t xml:space="preserve">residual </w:t>
      </w:r>
      <w:r w:rsidRPr="0062735A">
        <w:rPr>
          <w:rFonts w:asciiTheme="minorHAnsi" w:hAnsiTheme="minorHAnsi" w:cstheme="minorHAnsi"/>
        </w:rPr>
        <w:t>model</w:t>
      </w:r>
      <w:r w:rsidR="00A767C5" w:rsidRPr="0062735A">
        <w:rPr>
          <w:rFonts w:asciiTheme="minorHAnsi" w:hAnsiTheme="minorHAnsi" w:cstheme="minorHAnsi"/>
        </w:rPr>
        <w:t xml:space="preserve"> utilizing transfer earning</w:t>
      </w:r>
    </w:p>
    <w:p w14:paraId="1F4BB338" w14:textId="77777777" w:rsidR="00A767C5" w:rsidRDefault="00F91697" w:rsidP="00E15FD0">
      <w:pPr>
        <w:spacing w:line="240" w:lineRule="auto"/>
        <w:rPr>
          <w:rFonts w:asciiTheme="minorHAnsi" w:hAnsiTheme="minorHAnsi" w:cstheme="minorHAnsi"/>
        </w:rPr>
      </w:pPr>
      <w:r w:rsidRPr="0062735A">
        <w:rPr>
          <w:rFonts w:asciiTheme="minorHAnsi" w:hAnsiTheme="minorHAnsi" w:cstheme="minorHAnsi"/>
        </w:rPr>
        <w:br/>
      </w:r>
    </w:p>
    <w:p w14:paraId="36273500" w14:textId="77777777" w:rsidR="008F5E4D" w:rsidRDefault="008F5E4D" w:rsidP="008F5E4D">
      <w:pPr>
        <w:pStyle w:val="Caption"/>
        <w:keepNext/>
      </w:pPr>
      <w:bookmarkStart w:id="6" w:name="_Ref530178486"/>
      <w:r>
        <w:t xml:space="preserve">Table </w:t>
      </w:r>
      <w:r w:rsidR="0095499E">
        <w:rPr>
          <w:noProof/>
        </w:rPr>
        <w:fldChar w:fldCharType="begin"/>
      </w:r>
      <w:r w:rsidR="0095499E">
        <w:rPr>
          <w:noProof/>
        </w:rPr>
        <w:instrText xml:space="preserve"> SEQ Table \* ARABIC </w:instrText>
      </w:r>
      <w:r w:rsidR="0095499E">
        <w:rPr>
          <w:noProof/>
        </w:rPr>
        <w:fldChar w:fldCharType="separate"/>
      </w:r>
      <w:r>
        <w:rPr>
          <w:noProof/>
        </w:rPr>
        <w:t>1</w:t>
      </w:r>
      <w:r w:rsidR="0095499E">
        <w:rPr>
          <w:noProof/>
        </w:rPr>
        <w:fldChar w:fldCharType="end"/>
      </w:r>
      <w:bookmarkEnd w:id="6"/>
      <w:r>
        <w:t xml:space="preserve"> State distribution per dataset</w:t>
      </w:r>
    </w:p>
    <w:tbl>
      <w:tblPr>
        <w:tblW w:w="4738" w:type="dxa"/>
        <w:tblLook w:val="04A0" w:firstRow="1" w:lastRow="0" w:firstColumn="1" w:lastColumn="0" w:noHBand="0" w:noVBand="1"/>
      </w:tblPr>
      <w:tblGrid>
        <w:gridCol w:w="1078"/>
        <w:gridCol w:w="1220"/>
        <w:gridCol w:w="1220"/>
        <w:gridCol w:w="1220"/>
      </w:tblGrid>
      <w:tr w:rsidR="008F5E4D" w:rsidRPr="008F5E4D" w14:paraId="352F11BA" w14:textId="77777777" w:rsidTr="008F5E4D">
        <w:trPr>
          <w:trHeight w:val="300"/>
        </w:trPr>
        <w:tc>
          <w:tcPr>
            <w:tcW w:w="1078" w:type="dxa"/>
            <w:tcBorders>
              <w:top w:val="nil"/>
              <w:left w:val="nil"/>
              <w:bottom w:val="single" w:sz="4" w:space="0" w:color="auto"/>
              <w:right w:val="nil"/>
            </w:tcBorders>
            <w:shd w:val="clear" w:color="auto" w:fill="auto"/>
            <w:noWrap/>
            <w:vAlign w:val="bottom"/>
            <w:hideMark/>
          </w:tcPr>
          <w:p w14:paraId="192909AF" w14:textId="77777777" w:rsidR="008F5E4D" w:rsidRPr="008F5E4D" w:rsidRDefault="008F5E4D" w:rsidP="008F5E4D">
            <w:pPr>
              <w:spacing w:after="0" w:line="240" w:lineRule="auto"/>
              <w:jc w:val="center"/>
              <w:rPr>
                <w:rFonts w:ascii="Times New Roman" w:eastAsia="Times New Roman" w:hAnsi="Times New Roman"/>
                <w:sz w:val="24"/>
                <w:szCs w:val="24"/>
              </w:rPr>
            </w:pPr>
            <w:r w:rsidRPr="008F5E4D">
              <w:rPr>
                <w:rFonts w:eastAsia="Times New Roman" w:cs="Calibri"/>
                <w:color w:val="000000"/>
              </w:rPr>
              <w:t>States</w:t>
            </w:r>
          </w:p>
        </w:tc>
        <w:tc>
          <w:tcPr>
            <w:tcW w:w="1220" w:type="dxa"/>
            <w:tcBorders>
              <w:top w:val="nil"/>
              <w:left w:val="nil"/>
              <w:bottom w:val="single" w:sz="4" w:space="0" w:color="auto"/>
              <w:right w:val="nil"/>
            </w:tcBorders>
            <w:shd w:val="clear" w:color="auto" w:fill="auto"/>
            <w:noWrap/>
            <w:vAlign w:val="bottom"/>
            <w:hideMark/>
          </w:tcPr>
          <w:p w14:paraId="56653964" w14:textId="77777777" w:rsidR="008F5E4D" w:rsidRPr="008F5E4D" w:rsidRDefault="008F5E4D" w:rsidP="008F5E4D">
            <w:pPr>
              <w:spacing w:after="0" w:line="240" w:lineRule="auto"/>
              <w:jc w:val="center"/>
              <w:rPr>
                <w:rFonts w:eastAsia="Times New Roman" w:cs="Calibri"/>
                <w:color w:val="000000"/>
              </w:rPr>
            </w:pPr>
            <w:r>
              <w:rPr>
                <w:rFonts w:eastAsia="Times New Roman" w:cs="Calibri"/>
                <w:color w:val="000000"/>
              </w:rPr>
              <w:t>Dataset 1</w:t>
            </w:r>
          </w:p>
        </w:tc>
        <w:tc>
          <w:tcPr>
            <w:tcW w:w="1220" w:type="dxa"/>
            <w:tcBorders>
              <w:top w:val="nil"/>
              <w:left w:val="nil"/>
              <w:bottom w:val="single" w:sz="4" w:space="0" w:color="auto"/>
              <w:right w:val="nil"/>
            </w:tcBorders>
            <w:shd w:val="clear" w:color="auto" w:fill="auto"/>
            <w:noWrap/>
            <w:vAlign w:val="bottom"/>
            <w:hideMark/>
          </w:tcPr>
          <w:p w14:paraId="0457A1B9" w14:textId="77777777" w:rsidR="008F5E4D" w:rsidRPr="008F5E4D" w:rsidRDefault="008F5E4D" w:rsidP="008F5E4D">
            <w:pPr>
              <w:spacing w:after="0" w:line="240" w:lineRule="auto"/>
              <w:jc w:val="center"/>
              <w:rPr>
                <w:rFonts w:eastAsia="Times New Roman" w:cs="Calibri"/>
                <w:color w:val="000000"/>
              </w:rPr>
            </w:pPr>
            <w:r>
              <w:rPr>
                <w:rFonts w:eastAsia="Times New Roman" w:cs="Calibri"/>
                <w:color w:val="000000"/>
              </w:rPr>
              <w:t>Dataset 2</w:t>
            </w:r>
          </w:p>
        </w:tc>
        <w:tc>
          <w:tcPr>
            <w:tcW w:w="1220" w:type="dxa"/>
            <w:tcBorders>
              <w:top w:val="nil"/>
              <w:left w:val="nil"/>
              <w:bottom w:val="single" w:sz="4" w:space="0" w:color="auto"/>
              <w:right w:val="nil"/>
            </w:tcBorders>
            <w:shd w:val="clear" w:color="auto" w:fill="auto"/>
            <w:noWrap/>
            <w:vAlign w:val="bottom"/>
            <w:hideMark/>
          </w:tcPr>
          <w:p w14:paraId="30E3FB5E" w14:textId="77777777" w:rsidR="008F5E4D" w:rsidRPr="008F5E4D" w:rsidRDefault="008F5E4D" w:rsidP="008F5E4D">
            <w:pPr>
              <w:spacing w:after="0" w:line="240" w:lineRule="auto"/>
              <w:jc w:val="center"/>
              <w:rPr>
                <w:rFonts w:eastAsia="Times New Roman" w:cs="Calibri"/>
                <w:color w:val="000000"/>
              </w:rPr>
            </w:pPr>
            <w:r>
              <w:rPr>
                <w:rFonts w:eastAsia="Times New Roman" w:cs="Calibri"/>
                <w:noProof/>
                <w:color w:val="000000"/>
              </w:rPr>
              <w:t>Dataset 3</w:t>
            </w:r>
          </w:p>
        </w:tc>
      </w:tr>
      <w:tr w:rsidR="008F5E4D" w:rsidRPr="008F5E4D" w14:paraId="72FF2EC9" w14:textId="77777777" w:rsidTr="008F5E4D">
        <w:trPr>
          <w:trHeight w:val="300"/>
        </w:trPr>
        <w:tc>
          <w:tcPr>
            <w:tcW w:w="1078" w:type="dxa"/>
            <w:tcBorders>
              <w:top w:val="single" w:sz="4" w:space="0" w:color="auto"/>
              <w:left w:val="nil"/>
              <w:bottom w:val="nil"/>
              <w:right w:val="single" w:sz="4" w:space="0" w:color="auto"/>
            </w:tcBorders>
            <w:shd w:val="clear" w:color="auto" w:fill="auto"/>
            <w:noWrap/>
            <w:vAlign w:val="bottom"/>
            <w:hideMark/>
          </w:tcPr>
          <w:p w14:paraId="69C7D878" w14:textId="77777777" w:rsidR="008F5E4D" w:rsidRPr="008F5E4D" w:rsidRDefault="008F5E4D" w:rsidP="008F5E4D">
            <w:pPr>
              <w:spacing w:after="0" w:line="240" w:lineRule="auto"/>
              <w:rPr>
                <w:rFonts w:eastAsia="Times New Roman" w:cs="Calibri"/>
                <w:color w:val="000000"/>
              </w:rPr>
            </w:pPr>
            <w:r>
              <w:rPr>
                <w:rFonts w:eastAsia="Times New Roman" w:cs="Calibri"/>
                <w:color w:val="000000"/>
              </w:rPr>
              <w:t>Unknown</w:t>
            </w:r>
          </w:p>
        </w:tc>
        <w:tc>
          <w:tcPr>
            <w:tcW w:w="1220" w:type="dxa"/>
            <w:tcBorders>
              <w:top w:val="single" w:sz="4" w:space="0" w:color="auto"/>
              <w:left w:val="single" w:sz="4" w:space="0" w:color="auto"/>
              <w:bottom w:val="nil"/>
              <w:right w:val="nil"/>
            </w:tcBorders>
            <w:shd w:val="clear" w:color="auto" w:fill="auto"/>
            <w:noWrap/>
            <w:vAlign w:val="center"/>
            <w:hideMark/>
          </w:tcPr>
          <w:p w14:paraId="32C873DF"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1,6</w:t>
            </w:r>
          </w:p>
        </w:tc>
        <w:tc>
          <w:tcPr>
            <w:tcW w:w="1220" w:type="dxa"/>
            <w:tcBorders>
              <w:top w:val="single" w:sz="4" w:space="0" w:color="auto"/>
              <w:left w:val="nil"/>
              <w:bottom w:val="nil"/>
              <w:right w:val="nil"/>
            </w:tcBorders>
            <w:shd w:val="clear" w:color="auto" w:fill="auto"/>
            <w:noWrap/>
            <w:vAlign w:val="center"/>
            <w:hideMark/>
          </w:tcPr>
          <w:p w14:paraId="4F120AA7"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37,9</w:t>
            </w:r>
          </w:p>
        </w:tc>
        <w:tc>
          <w:tcPr>
            <w:tcW w:w="1220" w:type="dxa"/>
            <w:tcBorders>
              <w:top w:val="single" w:sz="4" w:space="0" w:color="auto"/>
              <w:left w:val="nil"/>
              <w:bottom w:val="nil"/>
              <w:right w:val="nil"/>
            </w:tcBorders>
            <w:shd w:val="clear" w:color="auto" w:fill="auto"/>
            <w:noWrap/>
            <w:vAlign w:val="center"/>
            <w:hideMark/>
          </w:tcPr>
          <w:p w14:paraId="022F7DF1"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0,0</w:t>
            </w:r>
          </w:p>
        </w:tc>
      </w:tr>
      <w:tr w:rsidR="008F5E4D" w:rsidRPr="008F5E4D" w14:paraId="05E91BFA"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42B2C39E"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t>AS</w:t>
            </w:r>
          </w:p>
        </w:tc>
        <w:tc>
          <w:tcPr>
            <w:tcW w:w="1220" w:type="dxa"/>
            <w:tcBorders>
              <w:top w:val="nil"/>
              <w:left w:val="single" w:sz="4" w:space="0" w:color="auto"/>
              <w:bottom w:val="nil"/>
              <w:right w:val="nil"/>
            </w:tcBorders>
            <w:shd w:val="clear" w:color="auto" w:fill="auto"/>
            <w:noWrap/>
            <w:vAlign w:val="center"/>
            <w:hideMark/>
          </w:tcPr>
          <w:p w14:paraId="5F0752D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65,4</w:t>
            </w:r>
          </w:p>
        </w:tc>
        <w:tc>
          <w:tcPr>
            <w:tcW w:w="1220" w:type="dxa"/>
            <w:tcBorders>
              <w:top w:val="nil"/>
              <w:left w:val="nil"/>
              <w:bottom w:val="nil"/>
              <w:right w:val="nil"/>
            </w:tcBorders>
            <w:shd w:val="clear" w:color="auto" w:fill="auto"/>
            <w:noWrap/>
            <w:vAlign w:val="center"/>
            <w:hideMark/>
          </w:tcPr>
          <w:p w14:paraId="37022F7E"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47,7</w:t>
            </w:r>
          </w:p>
        </w:tc>
        <w:tc>
          <w:tcPr>
            <w:tcW w:w="1220" w:type="dxa"/>
            <w:tcBorders>
              <w:top w:val="nil"/>
              <w:left w:val="nil"/>
              <w:bottom w:val="nil"/>
              <w:right w:val="nil"/>
            </w:tcBorders>
            <w:shd w:val="clear" w:color="auto" w:fill="auto"/>
            <w:noWrap/>
            <w:vAlign w:val="center"/>
            <w:hideMark/>
          </w:tcPr>
          <w:p w14:paraId="69E4B463"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46,0</w:t>
            </w:r>
          </w:p>
        </w:tc>
      </w:tr>
      <w:tr w:rsidR="008F5E4D" w:rsidRPr="008F5E4D" w14:paraId="183D0F85"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5AE2E969"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lastRenderedPageBreak/>
              <w:t>QS</w:t>
            </w:r>
          </w:p>
        </w:tc>
        <w:tc>
          <w:tcPr>
            <w:tcW w:w="1220" w:type="dxa"/>
            <w:tcBorders>
              <w:top w:val="nil"/>
              <w:left w:val="single" w:sz="4" w:space="0" w:color="auto"/>
              <w:bottom w:val="nil"/>
              <w:right w:val="nil"/>
            </w:tcBorders>
            <w:shd w:val="clear" w:color="auto" w:fill="auto"/>
            <w:noWrap/>
            <w:vAlign w:val="center"/>
            <w:hideMark/>
          </w:tcPr>
          <w:p w14:paraId="4E2145B3"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7,5</w:t>
            </w:r>
          </w:p>
        </w:tc>
        <w:tc>
          <w:tcPr>
            <w:tcW w:w="1220" w:type="dxa"/>
            <w:tcBorders>
              <w:top w:val="nil"/>
              <w:left w:val="nil"/>
              <w:bottom w:val="nil"/>
              <w:right w:val="nil"/>
            </w:tcBorders>
            <w:shd w:val="clear" w:color="auto" w:fill="auto"/>
            <w:noWrap/>
            <w:vAlign w:val="center"/>
            <w:hideMark/>
          </w:tcPr>
          <w:p w14:paraId="6D7BB4B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6,7</w:t>
            </w:r>
          </w:p>
        </w:tc>
        <w:tc>
          <w:tcPr>
            <w:tcW w:w="1220" w:type="dxa"/>
            <w:tcBorders>
              <w:top w:val="nil"/>
              <w:left w:val="nil"/>
              <w:bottom w:val="nil"/>
              <w:right w:val="nil"/>
            </w:tcBorders>
            <w:shd w:val="clear" w:color="auto" w:fill="auto"/>
            <w:noWrap/>
            <w:vAlign w:val="center"/>
            <w:hideMark/>
          </w:tcPr>
          <w:p w14:paraId="3DD10F1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18,9</w:t>
            </w:r>
          </w:p>
        </w:tc>
      </w:tr>
      <w:tr w:rsidR="008F5E4D" w:rsidRPr="008F5E4D" w14:paraId="2A7C43E5"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79892832"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t>Wake</w:t>
            </w:r>
          </w:p>
        </w:tc>
        <w:tc>
          <w:tcPr>
            <w:tcW w:w="1220" w:type="dxa"/>
            <w:tcBorders>
              <w:top w:val="nil"/>
              <w:left w:val="single" w:sz="4" w:space="0" w:color="auto"/>
              <w:bottom w:val="nil"/>
              <w:right w:val="nil"/>
            </w:tcBorders>
            <w:shd w:val="clear" w:color="auto" w:fill="auto"/>
            <w:noWrap/>
            <w:vAlign w:val="center"/>
            <w:hideMark/>
          </w:tcPr>
          <w:p w14:paraId="1DD7FFED"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2,0</w:t>
            </w:r>
          </w:p>
        </w:tc>
        <w:tc>
          <w:tcPr>
            <w:tcW w:w="1220" w:type="dxa"/>
            <w:tcBorders>
              <w:top w:val="nil"/>
              <w:left w:val="nil"/>
              <w:bottom w:val="nil"/>
              <w:right w:val="nil"/>
            </w:tcBorders>
            <w:shd w:val="clear" w:color="auto" w:fill="auto"/>
            <w:noWrap/>
            <w:vAlign w:val="center"/>
            <w:hideMark/>
          </w:tcPr>
          <w:p w14:paraId="0281E105"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1,6</w:t>
            </w:r>
          </w:p>
        </w:tc>
        <w:tc>
          <w:tcPr>
            <w:tcW w:w="1220" w:type="dxa"/>
            <w:tcBorders>
              <w:top w:val="nil"/>
              <w:left w:val="nil"/>
              <w:bottom w:val="nil"/>
              <w:right w:val="nil"/>
            </w:tcBorders>
            <w:shd w:val="clear" w:color="auto" w:fill="auto"/>
            <w:noWrap/>
            <w:vAlign w:val="center"/>
            <w:hideMark/>
          </w:tcPr>
          <w:p w14:paraId="4BA23FF4"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11,9</w:t>
            </w:r>
          </w:p>
        </w:tc>
      </w:tr>
      <w:tr w:rsidR="008F5E4D" w:rsidRPr="008F5E4D" w14:paraId="1FB0D649"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7C4560E9"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t>CT</w:t>
            </w:r>
          </w:p>
        </w:tc>
        <w:tc>
          <w:tcPr>
            <w:tcW w:w="1220" w:type="dxa"/>
            <w:tcBorders>
              <w:top w:val="nil"/>
              <w:left w:val="single" w:sz="4" w:space="0" w:color="auto"/>
              <w:bottom w:val="nil"/>
              <w:right w:val="nil"/>
            </w:tcBorders>
            <w:shd w:val="clear" w:color="auto" w:fill="auto"/>
            <w:noWrap/>
            <w:vAlign w:val="center"/>
            <w:hideMark/>
          </w:tcPr>
          <w:p w14:paraId="0CA3B7BE"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8,4</w:t>
            </w:r>
          </w:p>
        </w:tc>
        <w:tc>
          <w:tcPr>
            <w:tcW w:w="1220" w:type="dxa"/>
            <w:tcBorders>
              <w:top w:val="nil"/>
              <w:left w:val="nil"/>
              <w:bottom w:val="nil"/>
              <w:right w:val="nil"/>
            </w:tcBorders>
            <w:shd w:val="clear" w:color="auto" w:fill="auto"/>
            <w:noWrap/>
            <w:vAlign w:val="center"/>
            <w:hideMark/>
          </w:tcPr>
          <w:p w14:paraId="7FCCB97A"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0,0</w:t>
            </w:r>
          </w:p>
        </w:tc>
        <w:tc>
          <w:tcPr>
            <w:tcW w:w="1220" w:type="dxa"/>
            <w:tcBorders>
              <w:top w:val="nil"/>
              <w:left w:val="nil"/>
              <w:bottom w:val="nil"/>
              <w:right w:val="nil"/>
            </w:tcBorders>
            <w:shd w:val="clear" w:color="auto" w:fill="auto"/>
            <w:noWrap/>
            <w:vAlign w:val="center"/>
            <w:hideMark/>
          </w:tcPr>
          <w:p w14:paraId="6BF48C22"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0,0</w:t>
            </w:r>
          </w:p>
        </w:tc>
      </w:tr>
      <w:tr w:rsidR="008F5E4D" w:rsidRPr="008F5E4D" w14:paraId="3389E5A2"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5E197194"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t>IS</w:t>
            </w:r>
          </w:p>
        </w:tc>
        <w:tc>
          <w:tcPr>
            <w:tcW w:w="1220" w:type="dxa"/>
            <w:tcBorders>
              <w:top w:val="nil"/>
              <w:left w:val="single" w:sz="4" w:space="0" w:color="auto"/>
              <w:bottom w:val="nil"/>
              <w:right w:val="nil"/>
            </w:tcBorders>
            <w:shd w:val="clear" w:color="auto" w:fill="auto"/>
            <w:noWrap/>
            <w:vAlign w:val="center"/>
            <w:hideMark/>
          </w:tcPr>
          <w:p w14:paraId="11272A6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15,1</w:t>
            </w:r>
          </w:p>
        </w:tc>
        <w:tc>
          <w:tcPr>
            <w:tcW w:w="1220" w:type="dxa"/>
            <w:tcBorders>
              <w:top w:val="nil"/>
              <w:left w:val="nil"/>
              <w:bottom w:val="nil"/>
              <w:right w:val="nil"/>
            </w:tcBorders>
            <w:shd w:val="clear" w:color="auto" w:fill="auto"/>
            <w:noWrap/>
            <w:vAlign w:val="center"/>
            <w:hideMark/>
          </w:tcPr>
          <w:p w14:paraId="2692CA5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6,0</w:t>
            </w:r>
          </w:p>
        </w:tc>
        <w:tc>
          <w:tcPr>
            <w:tcW w:w="1220" w:type="dxa"/>
            <w:tcBorders>
              <w:top w:val="nil"/>
              <w:left w:val="nil"/>
              <w:bottom w:val="nil"/>
              <w:right w:val="nil"/>
            </w:tcBorders>
            <w:shd w:val="clear" w:color="auto" w:fill="auto"/>
            <w:noWrap/>
            <w:vAlign w:val="center"/>
            <w:hideMark/>
          </w:tcPr>
          <w:p w14:paraId="686987C1"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23,3</w:t>
            </w:r>
          </w:p>
        </w:tc>
      </w:tr>
    </w:tbl>
    <w:p w14:paraId="4C3B4E9E" w14:textId="77777777" w:rsidR="008F5E4D" w:rsidRPr="0062735A" w:rsidRDefault="008F5E4D" w:rsidP="00E15FD0">
      <w:pPr>
        <w:spacing w:line="240" w:lineRule="auto"/>
        <w:rPr>
          <w:rFonts w:asciiTheme="minorHAnsi" w:hAnsiTheme="minorHAnsi" w:cstheme="minorHAnsi"/>
        </w:rPr>
      </w:pPr>
    </w:p>
    <w:p w14:paraId="1A43EA47" w14:textId="77777777" w:rsidR="00F91697" w:rsidRPr="0062735A" w:rsidRDefault="00F91697" w:rsidP="00F91697">
      <w:pPr>
        <w:spacing w:line="276" w:lineRule="auto"/>
        <w:jc w:val="center"/>
        <w:rPr>
          <w:rFonts w:asciiTheme="minorHAnsi" w:hAnsiTheme="minorHAnsi" w:cstheme="minorHAnsi"/>
          <w:sz w:val="16"/>
          <w:szCs w:val="18"/>
        </w:rPr>
      </w:pPr>
      <w:r w:rsidRPr="0062735A">
        <w:rPr>
          <w:rFonts w:asciiTheme="minorHAnsi" w:hAnsiTheme="minorHAnsi" w:cstheme="minorHAnsi"/>
          <w:sz w:val="16"/>
          <w:szCs w:val="18"/>
        </w:rPr>
        <w:t xml:space="preserve"> </w:t>
      </w:r>
    </w:p>
    <w:p w14:paraId="3A7F6854" w14:textId="77777777" w:rsidR="004B0038" w:rsidRPr="0062735A" w:rsidRDefault="004B0038" w:rsidP="004B0038">
      <w:pPr>
        <w:pStyle w:val="Caption"/>
        <w:keepNext/>
        <w:rPr>
          <w:rFonts w:asciiTheme="minorHAnsi" w:hAnsiTheme="minorHAnsi" w:cstheme="minorHAnsi"/>
        </w:rPr>
      </w:pPr>
      <w:bookmarkStart w:id="7" w:name="_Ref529805031"/>
      <w:r w:rsidRPr="0062735A">
        <w:rPr>
          <w:rFonts w:asciiTheme="minorHAnsi" w:hAnsiTheme="minorHAnsi" w:cstheme="minorHAnsi"/>
        </w:rPr>
        <w:t xml:space="preserve">Table </w:t>
      </w:r>
      <w:r w:rsidRPr="0062735A">
        <w:rPr>
          <w:rFonts w:asciiTheme="minorHAnsi" w:hAnsiTheme="minorHAnsi" w:cstheme="minorHAnsi"/>
        </w:rPr>
        <w:fldChar w:fldCharType="begin"/>
      </w:r>
      <w:r w:rsidRPr="0062735A">
        <w:rPr>
          <w:rFonts w:asciiTheme="minorHAnsi" w:hAnsiTheme="minorHAnsi" w:cstheme="minorHAnsi"/>
        </w:rPr>
        <w:instrText xml:space="preserve"> SEQ Table \* ARABIC </w:instrText>
      </w:r>
      <w:r w:rsidRPr="0062735A">
        <w:rPr>
          <w:rFonts w:asciiTheme="minorHAnsi" w:hAnsiTheme="minorHAnsi" w:cstheme="minorHAnsi"/>
        </w:rPr>
        <w:fldChar w:fldCharType="separate"/>
      </w:r>
      <w:r w:rsidR="008F5E4D">
        <w:rPr>
          <w:rFonts w:asciiTheme="minorHAnsi" w:hAnsiTheme="minorHAnsi" w:cstheme="minorHAnsi"/>
          <w:noProof/>
        </w:rPr>
        <w:t>2</w:t>
      </w:r>
      <w:r w:rsidRPr="0062735A">
        <w:rPr>
          <w:rFonts w:asciiTheme="minorHAnsi" w:hAnsiTheme="minorHAnsi" w:cstheme="minorHAnsi"/>
        </w:rPr>
        <w:fldChar w:fldCharType="end"/>
      </w:r>
      <w:bookmarkEnd w:id="7"/>
      <w:r w:rsidRPr="0062735A">
        <w:rPr>
          <w:rFonts w:asciiTheme="minorHAnsi" w:hAnsiTheme="minorHAnsi" w:cstheme="minorHAnsi"/>
        </w:rPr>
        <w:t xml:space="preserve"> </w:t>
      </w:r>
      <w:r w:rsidRPr="0062735A">
        <w:rPr>
          <w:rFonts w:asciiTheme="minorHAnsi" w:hAnsiTheme="minorHAnsi" w:cstheme="minorHAnsi"/>
          <w:sz w:val="16"/>
        </w:rPr>
        <w:t>Overview of the used ECG and HRV features for classification</w:t>
      </w:r>
    </w:p>
    <w:tbl>
      <w:tblPr>
        <w:tblOverlap w:val="never"/>
        <w:tblW w:w="5245" w:type="dxa"/>
        <w:tblLook w:val="00A0" w:firstRow="1" w:lastRow="0" w:firstColumn="1" w:lastColumn="0" w:noHBand="0" w:noVBand="0"/>
      </w:tblPr>
      <w:tblGrid>
        <w:gridCol w:w="656"/>
        <w:gridCol w:w="1431"/>
        <w:gridCol w:w="3158"/>
      </w:tblGrid>
      <w:tr w:rsidR="00F91697" w:rsidRPr="0062735A" w14:paraId="16A00C33" w14:textId="77777777" w:rsidTr="007F782C">
        <w:trPr>
          <w:trHeight w:val="780"/>
        </w:trPr>
        <w:tc>
          <w:tcPr>
            <w:tcW w:w="656" w:type="dxa"/>
            <w:tcBorders>
              <w:top w:val="single" w:sz="4" w:space="0" w:color="auto"/>
              <w:bottom w:val="single" w:sz="4" w:space="0" w:color="auto"/>
            </w:tcBorders>
          </w:tcPr>
          <w:p w14:paraId="44D243BE" w14:textId="77777777" w:rsidR="00F91697" w:rsidRPr="0062735A" w:rsidRDefault="00F91697" w:rsidP="000B346B">
            <w:pPr>
              <w:spacing w:line="360" w:lineRule="auto"/>
              <w:suppressOverlap/>
              <w:jc w:val="center"/>
              <w:rPr>
                <w:rFonts w:asciiTheme="minorHAnsi" w:hAnsiTheme="minorHAnsi" w:cstheme="minorHAnsi"/>
                <w:noProof/>
                <w:szCs w:val="24"/>
                <w:bdr w:val="single" w:sz="4" w:space="0" w:color="auto"/>
                <w:lang w:eastAsia="nl-NL"/>
              </w:rPr>
            </w:pPr>
            <w:r w:rsidRPr="0062735A">
              <w:rPr>
                <w:rFonts w:asciiTheme="minorHAnsi" w:hAnsiTheme="minorHAnsi" w:cstheme="minorHAnsi"/>
                <w:noProof/>
                <w:szCs w:val="24"/>
                <w:bdr w:val="single" w:sz="4" w:space="0" w:color="auto"/>
                <w:lang w:eastAsia="nl-NL"/>
              </w:rPr>
              <w:t>NR</w:t>
            </w:r>
          </w:p>
        </w:tc>
        <w:tc>
          <w:tcPr>
            <w:tcW w:w="1431" w:type="dxa"/>
            <w:tcBorders>
              <w:top w:val="single" w:sz="4" w:space="0" w:color="auto"/>
              <w:bottom w:val="single" w:sz="4" w:space="0" w:color="auto"/>
            </w:tcBorders>
          </w:tcPr>
          <w:p w14:paraId="517DB912" w14:textId="77777777" w:rsidR="00F91697" w:rsidRPr="0062735A" w:rsidRDefault="00F91697" w:rsidP="000B346B">
            <w:pPr>
              <w:spacing w:line="360" w:lineRule="auto"/>
              <w:suppressOverlap/>
              <w:jc w:val="center"/>
              <w:rPr>
                <w:rFonts w:asciiTheme="minorHAnsi" w:hAnsiTheme="minorHAnsi" w:cstheme="minorHAnsi"/>
                <w:noProof/>
                <w:szCs w:val="24"/>
                <w:lang w:eastAsia="nl-NL"/>
              </w:rPr>
            </w:pPr>
            <w:r w:rsidRPr="0062735A">
              <w:rPr>
                <w:rFonts w:asciiTheme="minorHAnsi" w:hAnsiTheme="minorHAnsi" w:cstheme="minorHAnsi"/>
                <w:noProof/>
                <w:szCs w:val="24"/>
                <w:bdr w:val="single" w:sz="4" w:space="0" w:color="auto"/>
                <w:lang w:eastAsia="nl-NL"/>
              </w:rPr>
              <w:t>Feature [unit</w:t>
            </w:r>
            <w:r w:rsidRPr="0062735A">
              <w:rPr>
                <w:rFonts w:asciiTheme="minorHAnsi" w:hAnsiTheme="minorHAnsi" w:cstheme="minorHAnsi"/>
                <w:noProof/>
                <w:szCs w:val="24"/>
                <w:lang w:eastAsia="nl-NL"/>
              </w:rPr>
              <w:t>]</w:t>
            </w:r>
          </w:p>
        </w:tc>
        <w:tc>
          <w:tcPr>
            <w:tcW w:w="3158" w:type="dxa"/>
            <w:tcBorders>
              <w:top w:val="single" w:sz="4" w:space="0" w:color="auto"/>
              <w:bottom w:val="single" w:sz="4" w:space="0" w:color="auto"/>
            </w:tcBorders>
          </w:tcPr>
          <w:p w14:paraId="5F31DAB4" w14:textId="77777777" w:rsidR="00F91697" w:rsidRPr="0062735A" w:rsidRDefault="00F91697" w:rsidP="000B346B">
            <w:pPr>
              <w:spacing w:line="360" w:lineRule="auto"/>
              <w:suppressOverlap/>
              <w:jc w:val="center"/>
              <w:rPr>
                <w:rFonts w:asciiTheme="minorHAnsi" w:hAnsiTheme="minorHAnsi" w:cstheme="minorHAnsi"/>
                <w:noProof/>
                <w:szCs w:val="24"/>
                <w:lang w:eastAsia="nl-NL"/>
              </w:rPr>
            </w:pPr>
            <w:r w:rsidRPr="0062735A">
              <w:rPr>
                <w:rFonts w:asciiTheme="minorHAnsi" w:hAnsiTheme="minorHAnsi" w:cstheme="minorHAnsi"/>
                <w:noProof/>
                <w:szCs w:val="24"/>
                <w:lang w:eastAsia="nl-NL"/>
              </w:rPr>
              <w:t>Description</w:t>
            </w:r>
          </w:p>
        </w:tc>
      </w:tr>
      <w:tr w:rsidR="00F91697" w:rsidRPr="0062735A" w14:paraId="30618E2F" w14:textId="77777777" w:rsidTr="000B346B">
        <w:tc>
          <w:tcPr>
            <w:tcW w:w="656" w:type="dxa"/>
            <w:tcBorders>
              <w:top w:val="single" w:sz="4" w:space="0" w:color="auto"/>
            </w:tcBorders>
          </w:tcPr>
          <w:p w14:paraId="1500CE15"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0</w:t>
            </w:r>
          </w:p>
        </w:tc>
        <w:tc>
          <w:tcPr>
            <w:tcW w:w="1431" w:type="dxa"/>
            <w:tcBorders>
              <w:top w:val="single" w:sz="4" w:space="0" w:color="auto"/>
            </w:tcBorders>
            <w:shd w:val="clear" w:color="auto" w:fill="auto"/>
          </w:tcPr>
          <w:p w14:paraId="5AEEAF07"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BpE</w:t>
            </w:r>
          </w:p>
        </w:tc>
        <w:tc>
          <w:tcPr>
            <w:tcW w:w="3158" w:type="dxa"/>
            <w:tcBorders>
              <w:top w:val="single" w:sz="4" w:space="0" w:color="auto"/>
            </w:tcBorders>
            <w:shd w:val="clear" w:color="auto" w:fill="auto"/>
          </w:tcPr>
          <w:p w14:paraId="11BD909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Beats per </w:t>
            </w:r>
            <w:r w:rsidRPr="008F5E4D">
              <w:rPr>
                <w:rFonts w:asciiTheme="minorHAnsi" w:hAnsiTheme="minorHAnsi" w:cstheme="minorHAnsi"/>
                <w:noProof/>
                <w:color w:val="000000"/>
                <w:sz w:val="16"/>
                <w:szCs w:val="16"/>
              </w:rPr>
              <w:t>Epoch / mean</w:t>
            </w:r>
            <w:r w:rsidRPr="0062735A">
              <w:rPr>
                <w:rFonts w:asciiTheme="minorHAnsi" w:hAnsiTheme="minorHAnsi" w:cstheme="minorHAnsi"/>
                <w:color w:val="000000"/>
                <w:sz w:val="16"/>
                <w:szCs w:val="16"/>
              </w:rPr>
              <w:t xml:space="preserve"> Beats per Epoch</w:t>
            </w:r>
          </w:p>
        </w:tc>
      </w:tr>
      <w:tr w:rsidR="00F91697" w:rsidRPr="0062735A" w14:paraId="7D5A51B9" w14:textId="77777777" w:rsidTr="000B346B">
        <w:tc>
          <w:tcPr>
            <w:tcW w:w="656" w:type="dxa"/>
          </w:tcPr>
          <w:p w14:paraId="29986EED"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1,2</w:t>
            </w:r>
          </w:p>
        </w:tc>
        <w:tc>
          <w:tcPr>
            <w:tcW w:w="1431" w:type="dxa"/>
            <w:shd w:val="clear" w:color="auto" w:fill="auto"/>
          </w:tcPr>
          <w:p w14:paraId="57E4495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LL, aLL [mV]</w:t>
            </w:r>
          </w:p>
        </w:tc>
        <w:tc>
          <w:tcPr>
            <w:tcW w:w="3158" w:type="dxa"/>
            <w:shd w:val="clear" w:color="auto" w:fill="auto"/>
          </w:tcPr>
          <w:p w14:paraId="6BDFA21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Line Length / mean Line Length</w:t>
            </w:r>
          </w:p>
        </w:tc>
      </w:tr>
      <w:tr w:rsidR="00F91697" w:rsidRPr="0062735A" w14:paraId="44DACECC" w14:textId="77777777" w:rsidTr="000B346B">
        <w:tc>
          <w:tcPr>
            <w:tcW w:w="656" w:type="dxa"/>
          </w:tcPr>
          <w:p w14:paraId="0CFE32B3"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3-6</w:t>
            </w:r>
          </w:p>
        </w:tc>
        <w:tc>
          <w:tcPr>
            <w:tcW w:w="1431" w:type="dxa"/>
            <w:shd w:val="clear" w:color="auto" w:fill="auto"/>
          </w:tcPr>
          <w:p w14:paraId="0EEBC6A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NNx [count]</w:t>
            </w:r>
          </w:p>
        </w:tc>
        <w:tc>
          <w:tcPr>
            <w:tcW w:w="3158" w:type="dxa"/>
            <w:shd w:val="clear" w:color="auto" w:fill="auto"/>
          </w:tcPr>
          <w:p w14:paraId="0631F04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number of pairs of successive R-R intervals that differ by more than 10, 20, 30 or 50 ms of a defined window length.</w:t>
            </w:r>
          </w:p>
        </w:tc>
      </w:tr>
      <w:tr w:rsidR="00F91697" w:rsidRPr="0062735A" w14:paraId="6F43428F" w14:textId="77777777" w:rsidTr="000B346B">
        <w:tc>
          <w:tcPr>
            <w:tcW w:w="656" w:type="dxa"/>
          </w:tcPr>
          <w:p w14:paraId="193C3224"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7-10</w:t>
            </w:r>
          </w:p>
        </w:tc>
        <w:tc>
          <w:tcPr>
            <w:tcW w:w="1431" w:type="dxa"/>
            <w:shd w:val="clear" w:color="auto" w:fill="auto"/>
          </w:tcPr>
          <w:p w14:paraId="355C543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pNNx [%]</w:t>
            </w:r>
          </w:p>
        </w:tc>
        <w:tc>
          <w:tcPr>
            <w:tcW w:w="3158" w:type="dxa"/>
            <w:shd w:val="clear" w:color="auto" w:fill="auto"/>
          </w:tcPr>
          <w:p w14:paraId="321874B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proportion of NNx divided by </w:t>
            </w:r>
            <w:r w:rsidRPr="008F5E4D">
              <w:rPr>
                <w:rFonts w:asciiTheme="minorHAnsi" w:hAnsiTheme="minorHAnsi" w:cstheme="minorHAnsi"/>
                <w:noProof/>
                <w:color w:val="000000"/>
                <w:sz w:val="16"/>
                <w:szCs w:val="16"/>
              </w:rPr>
              <w:t>total</w:t>
            </w:r>
            <w:r w:rsidRPr="0062735A">
              <w:rPr>
                <w:rFonts w:asciiTheme="minorHAnsi" w:hAnsiTheme="minorHAnsi" w:cstheme="minorHAnsi"/>
                <w:color w:val="000000"/>
                <w:sz w:val="16"/>
                <w:szCs w:val="16"/>
              </w:rPr>
              <w:t xml:space="preserve"> number of R-R intervals of a defined window length.</w:t>
            </w:r>
          </w:p>
        </w:tc>
      </w:tr>
      <w:tr w:rsidR="00F91697" w:rsidRPr="0062735A" w14:paraId="0AD02392" w14:textId="77777777" w:rsidTr="000B346B">
        <w:tc>
          <w:tcPr>
            <w:tcW w:w="656" w:type="dxa"/>
          </w:tcPr>
          <w:p w14:paraId="025D683B"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11</w:t>
            </w:r>
          </w:p>
        </w:tc>
        <w:tc>
          <w:tcPr>
            <w:tcW w:w="1431" w:type="dxa"/>
            <w:shd w:val="clear" w:color="auto" w:fill="auto"/>
          </w:tcPr>
          <w:p w14:paraId="547451B6"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RMSSD [ms]</w:t>
            </w:r>
          </w:p>
        </w:tc>
        <w:tc>
          <w:tcPr>
            <w:tcW w:w="3158" w:type="dxa"/>
            <w:shd w:val="clear" w:color="auto" w:fill="auto"/>
          </w:tcPr>
          <w:p w14:paraId="0D6F8864"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Root mean square of successive differences between adjacent R-R intervals of a defined window length.</w:t>
            </w:r>
          </w:p>
        </w:tc>
      </w:tr>
      <w:tr w:rsidR="00F91697" w:rsidRPr="0062735A" w14:paraId="6F35748C" w14:textId="77777777" w:rsidTr="000B346B">
        <w:tc>
          <w:tcPr>
            <w:tcW w:w="656" w:type="dxa"/>
          </w:tcPr>
          <w:p w14:paraId="6DF15733"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12</w:t>
            </w:r>
          </w:p>
        </w:tc>
        <w:tc>
          <w:tcPr>
            <w:tcW w:w="1431" w:type="dxa"/>
            <w:shd w:val="clear" w:color="auto" w:fill="auto"/>
          </w:tcPr>
          <w:p w14:paraId="5EAB4473"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SDALL [mV]</w:t>
            </w:r>
          </w:p>
        </w:tc>
        <w:tc>
          <w:tcPr>
            <w:tcW w:w="3158" w:type="dxa"/>
            <w:shd w:val="clear" w:color="auto" w:fill="auto"/>
          </w:tcPr>
          <w:p w14:paraId="6B6DD29B"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derivation of averaged line length</w:t>
            </w:r>
          </w:p>
        </w:tc>
      </w:tr>
      <w:tr w:rsidR="00F91697" w:rsidRPr="0062735A" w14:paraId="7E44EB37" w14:textId="77777777" w:rsidTr="000B346B">
        <w:tc>
          <w:tcPr>
            <w:tcW w:w="656" w:type="dxa"/>
          </w:tcPr>
          <w:p w14:paraId="70C522F5"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13</w:t>
            </w:r>
          </w:p>
        </w:tc>
        <w:tc>
          <w:tcPr>
            <w:tcW w:w="1431" w:type="dxa"/>
            <w:shd w:val="clear" w:color="auto" w:fill="auto"/>
          </w:tcPr>
          <w:p w14:paraId="55DAF3D5"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SDANN [ms]</w:t>
            </w:r>
          </w:p>
        </w:tc>
        <w:tc>
          <w:tcPr>
            <w:tcW w:w="3158" w:type="dxa"/>
            <w:shd w:val="clear" w:color="auto" w:fill="auto"/>
          </w:tcPr>
          <w:p w14:paraId="4BC922B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Deviation of averaged NN intervals</w:t>
            </w:r>
          </w:p>
        </w:tc>
      </w:tr>
      <w:tr w:rsidR="00F91697" w:rsidRPr="0062735A" w14:paraId="77A236AB" w14:textId="77777777" w:rsidTr="000B346B">
        <w:tc>
          <w:tcPr>
            <w:tcW w:w="656" w:type="dxa"/>
          </w:tcPr>
          <w:p w14:paraId="3500940B"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14</w:t>
            </w:r>
          </w:p>
        </w:tc>
        <w:tc>
          <w:tcPr>
            <w:tcW w:w="1431" w:type="dxa"/>
            <w:shd w:val="clear" w:color="auto" w:fill="auto"/>
          </w:tcPr>
          <w:p w14:paraId="723C3599"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SDLL [ms]</w:t>
            </w:r>
          </w:p>
        </w:tc>
        <w:tc>
          <w:tcPr>
            <w:tcW w:w="3158" w:type="dxa"/>
            <w:shd w:val="clear" w:color="auto" w:fill="auto"/>
          </w:tcPr>
          <w:p w14:paraId="0AE112F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derivation of line length</w:t>
            </w:r>
          </w:p>
        </w:tc>
      </w:tr>
      <w:tr w:rsidR="00F91697" w:rsidRPr="0062735A" w14:paraId="1427BE95" w14:textId="77777777" w:rsidTr="000B346B">
        <w:tc>
          <w:tcPr>
            <w:tcW w:w="656" w:type="dxa"/>
          </w:tcPr>
          <w:p w14:paraId="25183842"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15</w:t>
            </w:r>
          </w:p>
        </w:tc>
        <w:tc>
          <w:tcPr>
            <w:tcW w:w="1431" w:type="dxa"/>
            <w:shd w:val="clear" w:color="auto" w:fill="auto"/>
          </w:tcPr>
          <w:p w14:paraId="2D32F273"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SDNN [ms]</w:t>
            </w:r>
          </w:p>
        </w:tc>
        <w:tc>
          <w:tcPr>
            <w:tcW w:w="3158" w:type="dxa"/>
            <w:shd w:val="clear" w:color="auto" w:fill="auto"/>
          </w:tcPr>
          <w:p w14:paraId="168C01A4"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standard deviation of normal to </w:t>
            </w:r>
            <w:r w:rsidRPr="008F5E4D">
              <w:rPr>
                <w:rFonts w:asciiTheme="minorHAnsi" w:hAnsiTheme="minorHAnsi" w:cstheme="minorHAnsi"/>
                <w:noProof/>
                <w:color w:val="000000"/>
                <w:sz w:val="16"/>
                <w:szCs w:val="16"/>
              </w:rPr>
              <w:t>normal</w:t>
            </w:r>
            <w:r w:rsidRPr="0062735A">
              <w:rPr>
                <w:rFonts w:asciiTheme="minorHAnsi" w:hAnsiTheme="minorHAnsi" w:cstheme="minorHAnsi"/>
                <w:color w:val="000000"/>
                <w:sz w:val="16"/>
                <w:szCs w:val="16"/>
              </w:rPr>
              <w:t xml:space="preserve"> R-R intervals of a defined window length.</w:t>
            </w:r>
          </w:p>
        </w:tc>
      </w:tr>
      <w:tr w:rsidR="00F91697" w:rsidRPr="0062735A" w14:paraId="0ADCB0C1" w14:textId="77777777" w:rsidTr="000B346B">
        <w:tc>
          <w:tcPr>
            <w:tcW w:w="656" w:type="dxa"/>
          </w:tcPr>
          <w:p w14:paraId="53C710FA"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16</w:t>
            </w:r>
          </w:p>
        </w:tc>
        <w:tc>
          <w:tcPr>
            <w:tcW w:w="1431" w:type="dxa"/>
            <w:shd w:val="clear" w:color="auto" w:fill="auto"/>
          </w:tcPr>
          <w:p w14:paraId="16E31F2A"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HF [</w:t>
            </w:r>
            <w:r w:rsidRPr="0062735A">
              <w:rPr>
                <w:rFonts w:asciiTheme="minorHAnsi" w:hAnsiTheme="minorHAnsi" w:cstheme="minorHAnsi"/>
                <w:sz w:val="16"/>
                <w:szCs w:val="16"/>
              </w:rPr>
              <w:t>ms</w:t>
            </w:r>
            <w:r w:rsidRPr="0062735A">
              <w:rPr>
                <w:rFonts w:asciiTheme="minorHAnsi" w:hAnsiTheme="minorHAnsi" w:cstheme="minorHAnsi"/>
                <w:sz w:val="16"/>
                <w:szCs w:val="16"/>
                <w:vertAlign w:val="superscript"/>
              </w:rPr>
              <w:t>2</w:t>
            </w:r>
            <w:r w:rsidRPr="0062735A">
              <w:rPr>
                <w:rFonts w:asciiTheme="minorHAnsi" w:hAnsiTheme="minorHAnsi" w:cstheme="minorHAnsi"/>
                <w:sz w:val="16"/>
                <w:szCs w:val="16"/>
              </w:rPr>
              <w:t>]</w:t>
            </w:r>
          </w:p>
        </w:tc>
        <w:tc>
          <w:tcPr>
            <w:tcW w:w="3158" w:type="dxa"/>
            <w:shd w:val="clear" w:color="auto" w:fill="auto"/>
          </w:tcPr>
          <w:p w14:paraId="222F47A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power of the </w:t>
            </w:r>
            <w:r w:rsidRPr="008F5E4D">
              <w:rPr>
                <w:rFonts w:asciiTheme="minorHAnsi" w:hAnsiTheme="minorHAnsi" w:cstheme="minorHAnsi"/>
                <w:noProof/>
                <w:color w:val="000000"/>
                <w:sz w:val="16"/>
                <w:szCs w:val="16"/>
              </w:rPr>
              <w:t>high frequency</w:t>
            </w:r>
            <w:r w:rsidRPr="0062735A">
              <w:rPr>
                <w:rFonts w:asciiTheme="minorHAnsi" w:hAnsiTheme="minorHAnsi" w:cstheme="minorHAnsi"/>
                <w:color w:val="000000"/>
                <w:sz w:val="16"/>
                <w:szCs w:val="16"/>
              </w:rPr>
              <w:t xml:space="preserve"> band between 0.15-0.4 Hz of </w:t>
            </w:r>
            <w:r w:rsidRPr="008F5E4D">
              <w:rPr>
                <w:rFonts w:asciiTheme="minorHAnsi" w:hAnsiTheme="minorHAnsi" w:cstheme="minorHAnsi"/>
                <w:noProof/>
                <w:color w:val="000000"/>
                <w:sz w:val="16"/>
                <w:szCs w:val="16"/>
              </w:rPr>
              <w:t>a defined</w:t>
            </w:r>
            <w:r w:rsidRPr="0062735A">
              <w:rPr>
                <w:rFonts w:asciiTheme="minorHAnsi" w:hAnsiTheme="minorHAnsi" w:cstheme="minorHAnsi"/>
                <w:color w:val="000000"/>
                <w:sz w:val="16"/>
                <w:szCs w:val="16"/>
              </w:rPr>
              <w:t xml:space="preserve"> window size.</w:t>
            </w:r>
          </w:p>
        </w:tc>
      </w:tr>
      <w:tr w:rsidR="00F91697" w:rsidRPr="0062735A" w14:paraId="78B885CF" w14:textId="77777777" w:rsidTr="000B346B">
        <w:tc>
          <w:tcPr>
            <w:tcW w:w="656" w:type="dxa"/>
          </w:tcPr>
          <w:p w14:paraId="4F75A2D8"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17</w:t>
            </w:r>
          </w:p>
        </w:tc>
        <w:tc>
          <w:tcPr>
            <w:tcW w:w="1431" w:type="dxa"/>
            <w:shd w:val="clear" w:color="auto" w:fill="auto"/>
          </w:tcPr>
          <w:p w14:paraId="6EF5244A"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HFnorm [%]</w:t>
            </w:r>
          </w:p>
        </w:tc>
        <w:tc>
          <w:tcPr>
            <w:tcW w:w="3158" w:type="dxa"/>
            <w:shd w:val="clear" w:color="auto" w:fill="auto"/>
          </w:tcPr>
          <w:p w14:paraId="4D7E135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 power in normalized units HF/(Total Power-VLF) x 100</w:t>
            </w:r>
          </w:p>
        </w:tc>
      </w:tr>
      <w:tr w:rsidR="00F91697" w:rsidRPr="0062735A" w14:paraId="64EFA98C" w14:textId="77777777" w:rsidTr="000B346B">
        <w:tc>
          <w:tcPr>
            <w:tcW w:w="656" w:type="dxa"/>
          </w:tcPr>
          <w:p w14:paraId="59F23F8C"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lastRenderedPageBreak/>
              <w:t>18</w:t>
            </w:r>
          </w:p>
        </w:tc>
        <w:tc>
          <w:tcPr>
            <w:tcW w:w="1431" w:type="dxa"/>
            <w:shd w:val="clear" w:color="auto" w:fill="auto"/>
          </w:tcPr>
          <w:p w14:paraId="3D7CC6AF"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LF [ms2]</w:t>
            </w:r>
          </w:p>
        </w:tc>
        <w:tc>
          <w:tcPr>
            <w:tcW w:w="3158" w:type="dxa"/>
            <w:shd w:val="clear" w:color="auto" w:fill="auto"/>
          </w:tcPr>
          <w:p w14:paraId="76DF05D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low frequency band between 0.04-0.15 Hz of a defined window size.</w:t>
            </w:r>
          </w:p>
        </w:tc>
      </w:tr>
      <w:tr w:rsidR="00F91697" w:rsidRPr="0062735A" w14:paraId="41C3D7D2" w14:textId="77777777" w:rsidTr="000B346B">
        <w:tc>
          <w:tcPr>
            <w:tcW w:w="656" w:type="dxa"/>
          </w:tcPr>
          <w:p w14:paraId="594852B9"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19</w:t>
            </w:r>
          </w:p>
        </w:tc>
        <w:tc>
          <w:tcPr>
            <w:tcW w:w="1431" w:type="dxa"/>
            <w:shd w:val="clear" w:color="auto" w:fill="auto"/>
          </w:tcPr>
          <w:p w14:paraId="469A6E81"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LFnorm [%]</w:t>
            </w:r>
          </w:p>
        </w:tc>
        <w:tc>
          <w:tcPr>
            <w:tcW w:w="3158" w:type="dxa"/>
            <w:shd w:val="clear" w:color="auto" w:fill="auto"/>
          </w:tcPr>
          <w:p w14:paraId="2D8E28E6"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LF power in normalized units LF/(Total Power-VLF) x 100 </w:t>
            </w:r>
          </w:p>
        </w:tc>
      </w:tr>
      <w:tr w:rsidR="00F91697" w:rsidRPr="0062735A" w14:paraId="699EC267" w14:textId="77777777" w:rsidTr="000B346B">
        <w:tc>
          <w:tcPr>
            <w:tcW w:w="656" w:type="dxa"/>
          </w:tcPr>
          <w:p w14:paraId="113B6C15"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20</w:t>
            </w:r>
          </w:p>
        </w:tc>
        <w:tc>
          <w:tcPr>
            <w:tcW w:w="1431" w:type="dxa"/>
            <w:shd w:val="clear" w:color="auto" w:fill="auto"/>
          </w:tcPr>
          <w:p w14:paraId="2FAE1E79"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LF/HF [n.u.]</w:t>
            </w:r>
          </w:p>
        </w:tc>
        <w:tc>
          <w:tcPr>
            <w:tcW w:w="3158" w:type="dxa"/>
            <w:shd w:val="clear" w:color="auto" w:fill="auto"/>
          </w:tcPr>
          <w:p w14:paraId="45D3CE51"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Ratio LF/HF</w:t>
            </w:r>
          </w:p>
        </w:tc>
      </w:tr>
      <w:tr w:rsidR="00F91697" w:rsidRPr="0062735A" w14:paraId="5921DB30" w14:textId="77777777" w:rsidTr="000B346B">
        <w:tc>
          <w:tcPr>
            <w:tcW w:w="656" w:type="dxa"/>
          </w:tcPr>
          <w:p w14:paraId="0A94E67A"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21</w:t>
            </w:r>
          </w:p>
        </w:tc>
        <w:tc>
          <w:tcPr>
            <w:tcW w:w="1431" w:type="dxa"/>
            <w:shd w:val="clear" w:color="auto" w:fill="auto"/>
          </w:tcPr>
          <w:p w14:paraId="0D5A8FDE"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pHF1 [ms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noProof/>
                <w:sz w:val="16"/>
                <w:szCs w:val="16"/>
                <w:lang w:eastAsia="nl-NL"/>
              </w:rPr>
              <w:t>]</w:t>
            </w:r>
          </w:p>
        </w:tc>
        <w:tc>
          <w:tcPr>
            <w:tcW w:w="3158" w:type="dxa"/>
            <w:shd w:val="clear" w:color="auto" w:fill="auto"/>
          </w:tcPr>
          <w:p w14:paraId="664DFE4E"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power of the </w:t>
            </w:r>
            <w:r w:rsidRPr="008F5E4D">
              <w:rPr>
                <w:rFonts w:asciiTheme="minorHAnsi" w:hAnsiTheme="minorHAnsi" w:cstheme="minorHAnsi"/>
                <w:noProof/>
                <w:color w:val="000000"/>
                <w:sz w:val="16"/>
                <w:szCs w:val="16"/>
              </w:rPr>
              <w:t>high frequency</w:t>
            </w:r>
            <w:r w:rsidRPr="0062735A">
              <w:rPr>
                <w:rFonts w:asciiTheme="minorHAnsi" w:hAnsiTheme="minorHAnsi" w:cstheme="minorHAnsi"/>
                <w:color w:val="000000"/>
                <w:sz w:val="16"/>
                <w:szCs w:val="16"/>
              </w:rPr>
              <w:t xml:space="preserve"> band between 0.4-0.7 Hz</w:t>
            </w:r>
          </w:p>
        </w:tc>
      </w:tr>
      <w:tr w:rsidR="00F91697" w:rsidRPr="0062735A" w14:paraId="222D20AF" w14:textId="77777777" w:rsidTr="000B346B">
        <w:tc>
          <w:tcPr>
            <w:tcW w:w="656" w:type="dxa"/>
          </w:tcPr>
          <w:p w14:paraId="02E2AD03"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22</w:t>
            </w:r>
          </w:p>
        </w:tc>
        <w:tc>
          <w:tcPr>
            <w:tcW w:w="1431" w:type="dxa"/>
            <w:shd w:val="clear" w:color="auto" w:fill="auto"/>
          </w:tcPr>
          <w:p w14:paraId="4D140722"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pHF1norm [%]</w:t>
            </w:r>
          </w:p>
        </w:tc>
        <w:tc>
          <w:tcPr>
            <w:tcW w:w="3158" w:type="dxa"/>
            <w:shd w:val="clear" w:color="auto" w:fill="auto"/>
          </w:tcPr>
          <w:p w14:paraId="1462824B"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pHF1 power in normalized units pHF1/(Total Power-VLF) x 100</w:t>
            </w:r>
          </w:p>
        </w:tc>
      </w:tr>
      <w:tr w:rsidR="00F91697" w:rsidRPr="0062735A" w14:paraId="46D3E34A" w14:textId="77777777" w:rsidTr="000B346B">
        <w:tc>
          <w:tcPr>
            <w:tcW w:w="656" w:type="dxa"/>
          </w:tcPr>
          <w:p w14:paraId="384B9E36"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23</w:t>
            </w:r>
          </w:p>
        </w:tc>
        <w:tc>
          <w:tcPr>
            <w:tcW w:w="1431" w:type="dxa"/>
            <w:shd w:val="clear" w:color="auto" w:fill="auto"/>
          </w:tcPr>
          <w:p w14:paraId="48013FC7"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TotPow [</w:t>
            </w:r>
            <w:r w:rsidRPr="0062735A">
              <w:rPr>
                <w:rFonts w:asciiTheme="minorHAnsi" w:hAnsiTheme="minorHAnsi" w:cstheme="minorHAnsi"/>
                <w:noProof/>
                <w:sz w:val="16"/>
                <w:szCs w:val="16"/>
                <w:lang w:eastAsia="nl-NL"/>
              </w:rPr>
              <w:t>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color w:val="000000"/>
                <w:sz w:val="16"/>
                <w:szCs w:val="16"/>
              </w:rPr>
              <w:t>]</w:t>
            </w:r>
          </w:p>
        </w:tc>
        <w:tc>
          <w:tcPr>
            <w:tcW w:w="3158" w:type="dxa"/>
            <w:shd w:val="clear" w:color="auto" w:fill="auto"/>
          </w:tcPr>
          <w:p w14:paraId="72F89E0A"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Total power or variance of NN intervals of a defined window size.</w:t>
            </w:r>
          </w:p>
        </w:tc>
      </w:tr>
      <w:tr w:rsidR="00F91697" w:rsidRPr="0062735A" w14:paraId="0C7BC212" w14:textId="77777777" w:rsidTr="000B346B">
        <w:tc>
          <w:tcPr>
            <w:tcW w:w="656" w:type="dxa"/>
          </w:tcPr>
          <w:p w14:paraId="49C358E3"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24</w:t>
            </w:r>
          </w:p>
        </w:tc>
        <w:tc>
          <w:tcPr>
            <w:tcW w:w="1431" w:type="dxa"/>
            <w:shd w:val="clear" w:color="auto" w:fill="auto"/>
          </w:tcPr>
          <w:p w14:paraId="6635CF7C"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pHF2 [ms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noProof/>
                <w:sz w:val="16"/>
                <w:szCs w:val="16"/>
                <w:lang w:eastAsia="nl-NL"/>
              </w:rPr>
              <w:t>]</w:t>
            </w:r>
          </w:p>
        </w:tc>
        <w:tc>
          <w:tcPr>
            <w:tcW w:w="3158" w:type="dxa"/>
            <w:shd w:val="clear" w:color="auto" w:fill="auto"/>
          </w:tcPr>
          <w:p w14:paraId="3965ABC7"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high frequency band between 0.7-1.5 Hz</w:t>
            </w:r>
          </w:p>
        </w:tc>
      </w:tr>
      <w:tr w:rsidR="00F91697" w:rsidRPr="0062735A" w14:paraId="235A1ED0" w14:textId="77777777" w:rsidTr="000B346B">
        <w:tc>
          <w:tcPr>
            <w:tcW w:w="656" w:type="dxa"/>
          </w:tcPr>
          <w:p w14:paraId="02D0D8AD"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25</w:t>
            </w:r>
          </w:p>
        </w:tc>
        <w:tc>
          <w:tcPr>
            <w:tcW w:w="1431" w:type="dxa"/>
            <w:shd w:val="clear" w:color="auto" w:fill="auto"/>
          </w:tcPr>
          <w:p w14:paraId="211517CD"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pHF2norm [%]</w:t>
            </w:r>
          </w:p>
        </w:tc>
        <w:tc>
          <w:tcPr>
            <w:tcW w:w="3158" w:type="dxa"/>
            <w:shd w:val="clear" w:color="auto" w:fill="auto"/>
          </w:tcPr>
          <w:p w14:paraId="413EDABB"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pHF2 power in normalized units pHF2/(Total Power-VLF) x 100</w:t>
            </w:r>
          </w:p>
        </w:tc>
      </w:tr>
      <w:tr w:rsidR="00F91697" w:rsidRPr="0062735A" w14:paraId="6715DD8D" w14:textId="77777777" w:rsidTr="000B346B">
        <w:tc>
          <w:tcPr>
            <w:tcW w:w="656" w:type="dxa"/>
          </w:tcPr>
          <w:p w14:paraId="535CD419"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26</w:t>
            </w:r>
          </w:p>
        </w:tc>
        <w:tc>
          <w:tcPr>
            <w:tcW w:w="1431" w:type="dxa"/>
            <w:shd w:val="clear" w:color="auto" w:fill="auto"/>
          </w:tcPr>
          <w:p w14:paraId="2B41A850"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VLF [</w:t>
            </w:r>
            <w:r w:rsidRPr="0062735A">
              <w:rPr>
                <w:rFonts w:asciiTheme="minorHAnsi" w:hAnsiTheme="minorHAnsi" w:cstheme="minorHAnsi"/>
                <w:noProof/>
                <w:sz w:val="16"/>
                <w:szCs w:val="16"/>
                <w:lang w:eastAsia="nl-NL"/>
              </w:rPr>
              <w:t>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color w:val="000000"/>
                <w:sz w:val="16"/>
                <w:szCs w:val="16"/>
              </w:rPr>
              <w:t>]</w:t>
            </w:r>
          </w:p>
        </w:tc>
        <w:tc>
          <w:tcPr>
            <w:tcW w:w="3158" w:type="dxa"/>
            <w:shd w:val="clear" w:color="auto" w:fill="auto"/>
          </w:tcPr>
          <w:p w14:paraId="10E2C7C0"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power of the very low frequency band between 0.003-0.04 Hz of </w:t>
            </w:r>
            <w:r w:rsidRPr="008F5E4D">
              <w:rPr>
                <w:rFonts w:asciiTheme="minorHAnsi" w:hAnsiTheme="minorHAnsi" w:cstheme="minorHAnsi"/>
                <w:noProof/>
                <w:color w:val="000000"/>
                <w:sz w:val="16"/>
                <w:szCs w:val="16"/>
              </w:rPr>
              <w:t>a defined</w:t>
            </w:r>
            <w:r w:rsidRPr="0062735A">
              <w:rPr>
                <w:rFonts w:asciiTheme="minorHAnsi" w:hAnsiTheme="minorHAnsi" w:cstheme="minorHAnsi"/>
                <w:color w:val="000000"/>
                <w:sz w:val="16"/>
                <w:szCs w:val="16"/>
              </w:rPr>
              <w:t xml:space="preserve"> window size.</w:t>
            </w:r>
          </w:p>
        </w:tc>
      </w:tr>
      <w:tr w:rsidR="00F91697" w:rsidRPr="0062735A" w14:paraId="5FA932EB" w14:textId="77777777" w:rsidTr="000B346B">
        <w:tc>
          <w:tcPr>
            <w:tcW w:w="656" w:type="dxa"/>
          </w:tcPr>
          <w:p w14:paraId="4CE14B08"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27,28</w:t>
            </w:r>
          </w:p>
        </w:tc>
        <w:tc>
          <w:tcPr>
            <w:tcW w:w="1431" w:type="dxa"/>
            <w:shd w:val="clear" w:color="auto" w:fill="auto"/>
          </w:tcPr>
          <w:p w14:paraId="7A083F74"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SE, QSE [n.u.]</w:t>
            </w:r>
          </w:p>
        </w:tc>
        <w:tc>
          <w:tcPr>
            <w:tcW w:w="3158" w:type="dxa"/>
            <w:shd w:val="clear" w:color="auto" w:fill="auto"/>
          </w:tcPr>
          <w:p w14:paraId="2977454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Sample entropy / Quadratic sample entropy</w:t>
            </w:r>
          </w:p>
        </w:tc>
      </w:tr>
      <w:tr w:rsidR="00F91697" w:rsidRPr="0062735A" w14:paraId="16621341" w14:textId="77777777" w:rsidTr="000B346B">
        <w:tc>
          <w:tcPr>
            <w:tcW w:w="656" w:type="dxa"/>
          </w:tcPr>
          <w:p w14:paraId="79134CD1"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29</w:t>
            </w:r>
          </w:p>
        </w:tc>
        <w:tc>
          <w:tcPr>
            <w:tcW w:w="1431" w:type="dxa"/>
            <w:shd w:val="clear" w:color="auto" w:fill="auto"/>
          </w:tcPr>
          <w:p w14:paraId="7476D9E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SEAUC [n.u.]</w:t>
            </w:r>
          </w:p>
        </w:tc>
        <w:tc>
          <w:tcPr>
            <w:tcW w:w="3158" w:type="dxa"/>
            <w:shd w:val="clear" w:color="auto" w:fill="auto"/>
          </w:tcPr>
          <w:p w14:paraId="0E921CA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sz w:val="16"/>
                <w:szCs w:val="16"/>
              </w:rPr>
              <w:t>Sample entropy area under the curve</w:t>
            </w:r>
          </w:p>
        </w:tc>
      </w:tr>
      <w:tr w:rsidR="00F91697" w:rsidRPr="0062735A" w14:paraId="2F348A31" w14:textId="77777777" w:rsidTr="000B346B">
        <w:tc>
          <w:tcPr>
            <w:tcW w:w="656" w:type="dxa"/>
          </w:tcPr>
          <w:p w14:paraId="4B895D42"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30</w:t>
            </w:r>
          </w:p>
        </w:tc>
        <w:tc>
          <w:tcPr>
            <w:tcW w:w="1431" w:type="dxa"/>
            <w:shd w:val="clear" w:color="auto" w:fill="auto"/>
          </w:tcPr>
          <w:p w14:paraId="6FCB931A"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pDEC [%]</w:t>
            </w:r>
          </w:p>
        </w:tc>
        <w:tc>
          <w:tcPr>
            <w:tcW w:w="3158" w:type="dxa"/>
            <w:shd w:val="clear" w:color="auto" w:fill="auto"/>
          </w:tcPr>
          <w:p w14:paraId="6FD73C63"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percentage of HR decelerations</w:t>
            </w:r>
          </w:p>
        </w:tc>
      </w:tr>
      <w:tr w:rsidR="00F91697" w:rsidRPr="0062735A" w14:paraId="74AB1AED" w14:textId="77777777" w:rsidTr="000B346B">
        <w:tc>
          <w:tcPr>
            <w:tcW w:w="656" w:type="dxa"/>
          </w:tcPr>
          <w:p w14:paraId="0DA646C1"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31</w:t>
            </w:r>
          </w:p>
        </w:tc>
        <w:tc>
          <w:tcPr>
            <w:tcW w:w="1431" w:type="dxa"/>
            <w:shd w:val="clear" w:color="auto" w:fill="auto"/>
          </w:tcPr>
          <w:p w14:paraId="3EF5227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SDDec [ms]</w:t>
            </w:r>
          </w:p>
        </w:tc>
        <w:tc>
          <w:tcPr>
            <w:tcW w:w="3158" w:type="dxa"/>
            <w:shd w:val="clear" w:color="auto" w:fill="auto"/>
          </w:tcPr>
          <w:p w14:paraId="5D392772"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Magnitude of HR deceleration</w:t>
            </w:r>
          </w:p>
        </w:tc>
      </w:tr>
      <w:tr w:rsidR="00F91697" w:rsidRPr="0062735A" w14:paraId="6222E120" w14:textId="77777777" w:rsidTr="00F91697">
        <w:trPr>
          <w:trHeight w:val="376"/>
        </w:trPr>
        <w:tc>
          <w:tcPr>
            <w:tcW w:w="656" w:type="dxa"/>
          </w:tcPr>
          <w:p w14:paraId="6334E01F"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32,33</w:t>
            </w:r>
          </w:p>
        </w:tc>
        <w:tc>
          <w:tcPr>
            <w:tcW w:w="1431" w:type="dxa"/>
            <w:shd w:val="clear" w:color="auto" w:fill="auto"/>
          </w:tcPr>
          <w:p w14:paraId="7E86DFF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LZNN [n.u.], </w:t>
            </w:r>
            <w:r w:rsidRPr="0062735A">
              <w:rPr>
                <w:rFonts w:asciiTheme="minorHAnsi" w:hAnsiTheme="minorHAnsi" w:cstheme="minorHAnsi"/>
                <w:color w:val="000000"/>
                <w:sz w:val="16"/>
                <w:szCs w:val="16"/>
              </w:rPr>
              <w:br/>
              <w:t>LZECG [n.u.]</w:t>
            </w:r>
          </w:p>
        </w:tc>
        <w:tc>
          <w:tcPr>
            <w:tcW w:w="3158" w:type="dxa"/>
            <w:shd w:val="clear" w:color="auto" w:fill="auto"/>
          </w:tcPr>
          <w:p w14:paraId="174C3891"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sz w:val="16"/>
                <w:szCs w:val="16"/>
              </w:rPr>
              <w:t>Lempel-Ziv complexity measure on HRV and ECG</w:t>
            </w:r>
          </w:p>
        </w:tc>
      </w:tr>
      <w:tr w:rsidR="00F91697" w:rsidRPr="0062735A" w14:paraId="0F038240" w14:textId="77777777" w:rsidTr="00F91697">
        <w:trPr>
          <w:trHeight w:val="376"/>
        </w:trPr>
        <w:tc>
          <w:tcPr>
            <w:tcW w:w="656" w:type="dxa"/>
          </w:tcPr>
          <w:p w14:paraId="6F236948"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34</w:t>
            </w:r>
          </w:p>
        </w:tc>
        <w:tc>
          <w:tcPr>
            <w:tcW w:w="1431" w:type="dxa"/>
            <w:shd w:val="clear" w:color="auto" w:fill="auto"/>
          </w:tcPr>
          <w:p w14:paraId="3C8AD52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HF_R</w:t>
            </w:r>
          </w:p>
        </w:tc>
        <w:tc>
          <w:tcPr>
            <w:tcW w:w="3158" w:type="dxa"/>
            <w:shd w:val="clear" w:color="auto" w:fill="auto"/>
          </w:tcPr>
          <w:p w14:paraId="351F5B6F" w14:textId="77777777"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 xml:space="preserve">The power of the </w:t>
            </w:r>
            <w:r w:rsidRPr="008F5E4D">
              <w:rPr>
                <w:rFonts w:asciiTheme="minorHAnsi" w:hAnsiTheme="minorHAnsi" w:cstheme="minorHAnsi"/>
                <w:noProof/>
                <w:sz w:val="16"/>
                <w:szCs w:val="16"/>
              </w:rPr>
              <w:t>high frequency</w:t>
            </w:r>
            <w:r w:rsidRPr="0062735A">
              <w:rPr>
                <w:rFonts w:asciiTheme="minorHAnsi" w:hAnsiTheme="minorHAnsi" w:cstheme="minorHAnsi"/>
                <w:sz w:val="16"/>
                <w:szCs w:val="16"/>
              </w:rPr>
              <w:t xml:space="preserve"> band of the respiration signal between 0.48-1.1 Hz of </w:t>
            </w:r>
            <w:r w:rsidRPr="008F5E4D">
              <w:rPr>
                <w:rFonts w:asciiTheme="minorHAnsi" w:hAnsiTheme="minorHAnsi" w:cstheme="minorHAnsi"/>
                <w:noProof/>
                <w:sz w:val="16"/>
                <w:szCs w:val="16"/>
              </w:rPr>
              <w:t>a defined</w:t>
            </w:r>
            <w:r w:rsidRPr="0062735A">
              <w:rPr>
                <w:rFonts w:asciiTheme="minorHAnsi" w:hAnsiTheme="minorHAnsi" w:cstheme="minorHAnsi"/>
                <w:sz w:val="16"/>
                <w:szCs w:val="16"/>
              </w:rPr>
              <w:t xml:space="preserve"> window size.</w:t>
            </w:r>
          </w:p>
        </w:tc>
      </w:tr>
      <w:tr w:rsidR="00F91697" w:rsidRPr="0062735A" w14:paraId="24B2B514" w14:textId="77777777" w:rsidTr="00F91697">
        <w:trPr>
          <w:trHeight w:val="376"/>
        </w:trPr>
        <w:tc>
          <w:tcPr>
            <w:tcW w:w="656" w:type="dxa"/>
          </w:tcPr>
          <w:p w14:paraId="14A88B53"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35</w:t>
            </w:r>
          </w:p>
        </w:tc>
        <w:tc>
          <w:tcPr>
            <w:tcW w:w="1431" w:type="dxa"/>
            <w:shd w:val="clear" w:color="auto" w:fill="auto"/>
          </w:tcPr>
          <w:p w14:paraId="20F599D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HFnorm_R</w:t>
            </w:r>
          </w:p>
        </w:tc>
        <w:tc>
          <w:tcPr>
            <w:tcW w:w="3158" w:type="dxa"/>
            <w:shd w:val="clear" w:color="auto" w:fill="auto"/>
          </w:tcPr>
          <w:p w14:paraId="091C7B4C"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 xml:space="preserve">HF </w:t>
            </w:r>
            <w:r w:rsidR="007F782C" w:rsidRPr="0062735A">
              <w:rPr>
                <w:rFonts w:asciiTheme="minorHAnsi" w:hAnsiTheme="minorHAnsi" w:cstheme="minorHAnsi"/>
                <w:color w:val="000000"/>
                <w:sz w:val="16"/>
                <w:szCs w:val="16"/>
              </w:rPr>
              <w:t xml:space="preserve">respiration </w:t>
            </w:r>
            <w:r w:rsidRPr="0062735A">
              <w:rPr>
                <w:rFonts w:asciiTheme="minorHAnsi" w:hAnsiTheme="minorHAnsi" w:cstheme="minorHAnsi"/>
                <w:color w:val="000000"/>
                <w:sz w:val="16"/>
                <w:szCs w:val="16"/>
              </w:rPr>
              <w:t>power in normalized units</w:t>
            </w:r>
            <w:r w:rsidR="007F782C" w:rsidRPr="0062735A">
              <w:rPr>
                <w:rFonts w:asciiTheme="minorHAnsi" w:hAnsiTheme="minorHAnsi" w:cstheme="minorHAnsi"/>
                <w:color w:val="000000"/>
                <w:sz w:val="16"/>
                <w:szCs w:val="16"/>
              </w:rPr>
              <w:t>.</w:t>
            </w:r>
            <w:r w:rsidRPr="0062735A">
              <w:rPr>
                <w:rFonts w:asciiTheme="minorHAnsi" w:hAnsiTheme="minorHAnsi" w:cstheme="minorHAnsi"/>
                <w:color w:val="000000"/>
                <w:sz w:val="16"/>
                <w:szCs w:val="16"/>
              </w:rPr>
              <w:t xml:space="preserve"> HF</w:t>
            </w:r>
            <w:r w:rsidR="007F782C" w:rsidRPr="0062735A">
              <w:rPr>
                <w:rFonts w:asciiTheme="minorHAnsi" w:hAnsiTheme="minorHAnsi" w:cstheme="minorHAnsi"/>
                <w:color w:val="000000"/>
                <w:sz w:val="16"/>
                <w:szCs w:val="16"/>
              </w:rPr>
              <w:t>/(TotPow_R-</w:t>
            </w:r>
            <w:r w:rsidRPr="0062735A">
              <w:rPr>
                <w:rFonts w:asciiTheme="minorHAnsi" w:hAnsiTheme="minorHAnsi" w:cstheme="minorHAnsi"/>
                <w:color w:val="000000"/>
                <w:sz w:val="16"/>
                <w:szCs w:val="16"/>
              </w:rPr>
              <w:t>LF_R) x 100 of the respiration.</w:t>
            </w:r>
          </w:p>
        </w:tc>
      </w:tr>
      <w:tr w:rsidR="00F91697" w:rsidRPr="0062735A" w14:paraId="0121A7A4" w14:textId="77777777" w:rsidTr="00F91697">
        <w:trPr>
          <w:trHeight w:val="376"/>
        </w:trPr>
        <w:tc>
          <w:tcPr>
            <w:tcW w:w="656" w:type="dxa"/>
          </w:tcPr>
          <w:p w14:paraId="76D98905"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lastRenderedPageBreak/>
              <w:t>36</w:t>
            </w:r>
          </w:p>
        </w:tc>
        <w:tc>
          <w:tcPr>
            <w:tcW w:w="1431" w:type="dxa"/>
            <w:shd w:val="clear" w:color="auto" w:fill="auto"/>
          </w:tcPr>
          <w:p w14:paraId="126A6CF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MF_R</w:t>
            </w:r>
          </w:p>
        </w:tc>
        <w:tc>
          <w:tcPr>
            <w:tcW w:w="3158" w:type="dxa"/>
            <w:shd w:val="clear" w:color="auto" w:fill="auto"/>
          </w:tcPr>
          <w:p w14:paraId="17E32C28" w14:textId="77777777"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 xml:space="preserve">The power of the medium frequency band of the respiration signal between 0.56-0.84 Hz of </w:t>
            </w:r>
            <w:r w:rsidRPr="008F5E4D">
              <w:rPr>
                <w:rFonts w:asciiTheme="minorHAnsi" w:hAnsiTheme="minorHAnsi" w:cstheme="minorHAnsi"/>
                <w:noProof/>
                <w:sz w:val="16"/>
                <w:szCs w:val="16"/>
              </w:rPr>
              <w:t>a defined</w:t>
            </w:r>
            <w:r w:rsidRPr="0062735A">
              <w:rPr>
                <w:rFonts w:asciiTheme="minorHAnsi" w:hAnsiTheme="minorHAnsi" w:cstheme="minorHAnsi"/>
                <w:sz w:val="16"/>
                <w:szCs w:val="16"/>
              </w:rPr>
              <w:t xml:space="preserve"> window size.</w:t>
            </w:r>
          </w:p>
        </w:tc>
      </w:tr>
      <w:tr w:rsidR="00F91697" w:rsidRPr="0062735A" w14:paraId="5967CF26" w14:textId="77777777" w:rsidTr="00F91697">
        <w:trPr>
          <w:trHeight w:val="376"/>
        </w:trPr>
        <w:tc>
          <w:tcPr>
            <w:tcW w:w="656" w:type="dxa"/>
          </w:tcPr>
          <w:p w14:paraId="0328FF65"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37</w:t>
            </w:r>
          </w:p>
        </w:tc>
        <w:tc>
          <w:tcPr>
            <w:tcW w:w="1431" w:type="dxa"/>
            <w:shd w:val="clear" w:color="auto" w:fill="auto"/>
          </w:tcPr>
          <w:p w14:paraId="56DA7DB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MFnorm_R</w:t>
            </w:r>
          </w:p>
        </w:tc>
        <w:tc>
          <w:tcPr>
            <w:tcW w:w="3158" w:type="dxa"/>
            <w:shd w:val="clear" w:color="auto" w:fill="auto"/>
          </w:tcPr>
          <w:p w14:paraId="17169BE8" w14:textId="77777777"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MF power in normalized units of the respiration. MLF_R/(TotPow_R-LF_R) x 100</w:t>
            </w:r>
          </w:p>
        </w:tc>
      </w:tr>
      <w:tr w:rsidR="00F91697" w:rsidRPr="0062735A" w14:paraId="2EA6BA5B" w14:textId="77777777" w:rsidTr="00F91697">
        <w:trPr>
          <w:trHeight w:val="376"/>
        </w:trPr>
        <w:tc>
          <w:tcPr>
            <w:tcW w:w="656" w:type="dxa"/>
          </w:tcPr>
          <w:p w14:paraId="7E82C3A9"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38</w:t>
            </w:r>
          </w:p>
        </w:tc>
        <w:tc>
          <w:tcPr>
            <w:tcW w:w="1431" w:type="dxa"/>
            <w:shd w:val="clear" w:color="auto" w:fill="auto"/>
          </w:tcPr>
          <w:p w14:paraId="799928F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LF_R</w:t>
            </w:r>
          </w:p>
        </w:tc>
        <w:tc>
          <w:tcPr>
            <w:tcW w:w="3158" w:type="dxa"/>
            <w:shd w:val="clear" w:color="auto" w:fill="auto"/>
          </w:tcPr>
          <w:p w14:paraId="03C4C42E" w14:textId="77777777"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 xml:space="preserve">The power of the </w:t>
            </w:r>
            <w:r w:rsidRPr="008F5E4D">
              <w:rPr>
                <w:rFonts w:asciiTheme="minorHAnsi" w:hAnsiTheme="minorHAnsi" w:cstheme="minorHAnsi"/>
                <w:noProof/>
                <w:sz w:val="16"/>
                <w:szCs w:val="16"/>
              </w:rPr>
              <w:t>low frequency</w:t>
            </w:r>
            <w:r w:rsidRPr="0062735A">
              <w:rPr>
                <w:rFonts w:asciiTheme="minorHAnsi" w:hAnsiTheme="minorHAnsi" w:cstheme="minorHAnsi"/>
                <w:sz w:val="16"/>
                <w:szCs w:val="16"/>
              </w:rPr>
              <w:t xml:space="preserve"> band of the respiration signal between 0.56-0.3 Hz of </w:t>
            </w:r>
            <w:r w:rsidRPr="008F5E4D">
              <w:rPr>
                <w:rFonts w:asciiTheme="minorHAnsi" w:hAnsiTheme="minorHAnsi" w:cstheme="minorHAnsi"/>
                <w:noProof/>
                <w:sz w:val="16"/>
                <w:szCs w:val="16"/>
              </w:rPr>
              <w:t>a defined</w:t>
            </w:r>
            <w:r w:rsidRPr="0062735A">
              <w:rPr>
                <w:rFonts w:asciiTheme="minorHAnsi" w:hAnsiTheme="minorHAnsi" w:cstheme="minorHAnsi"/>
                <w:sz w:val="16"/>
                <w:szCs w:val="16"/>
              </w:rPr>
              <w:t xml:space="preserve"> window size.</w:t>
            </w:r>
          </w:p>
        </w:tc>
      </w:tr>
      <w:tr w:rsidR="00F91697" w:rsidRPr="0062735A" w14:paraId="47201810" w14:textId="77777777" w:rsidTr="00F91697">
        <w:trPr>
          <w:trHeight w:val="376"/>
        </w:trPr>
        <w:tc>
          <w:tcPr>
            <w:tcW w:w="656" w:type="dxa"/>
          </w:tcPr>
          <w:p w14:paraId="4D47FDE3"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39</w:t>
            </w:r>
          </w:p>
        </w:tc>
        <w:tc>
          <w:tcPr>
            <w:tcW w:w="1431" w:type="dxa"/>
            <w:shd w:val="clear" w:color="auto" w:fill="auto"/>
          </w:tcPr>
          <w:p w14:paraId="5DE3DC9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LFnorm_R</w:t>
            </w:r>
          </w:p>
        </w:tc>
        <w:tc>
          <w:tcPr>
            <w:tcW w:w="3158" w:type="dxa"/>
            <w:shd w:val="clear" w:color="auto" w:fill="auto"/>
          </w:tcPr>
          <w:p w14:paraId="09922848" w14:textId="77777777" w:rsidR="00F91697" w:rsidRPr="0062735A" w:rsidRDefault="00F91697"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LF power in normalized units</w:t>
            </w:r>
            <w:r w:rsidR="007F782C" w:rsidRPr="0062735A">
              <w:rPr>
                <w:rFonts w:asciiTheme="minorHAnsi" w:hAnsiTheme="minorHAnsi" w:cstheme="minorHAnsi"/>
                <w:color w:val="000000"/>
                <w:sz w:val="16"/>
                <w:szCs w:val="16"/>
              </w:rPr>
              <w:t xml:space="preserve"> of the respiration.</w:t>
            </w:r>
            <w:r w:rsidRPr="0062735A">
              <w:rPr>
                <w:rFonts w:asciiTheme="minorHAnsi" w:hAnsiTheme="minorHAnsi" w:cstheme="minorHAnsi"/>
                <w:color w:val="000000"/>
                <w:sz w:val="16"/>
                <w:szCs w:val="16"/>
              </w:rPr>
              <w:t xml:space="preserve"> LF</w:t>
            </w:r>
            <w:r w:rsidR="007F782C" w:rsidRPr="0062735A">
              <w:rPr>
                <w:rFonts w:asciiTheme="minorHAnsi" w:hAnsiTheme="minorHAnsi" w:cstheme="minorHAnsi"/>
                <w:color w:val="000000"/>
                <w:sz w:val="16"/>
                <w:szCs w:val="16"/>
              </w:rPr>
              <w:t>_R</w:t>
            </w:r>
            <w:r w:rsidRPr="0062735A">
              <w:rPr>
                <w:rFonts w:asciiTheme="minorHAnsi" w:hAnsiTheme="minorHAnsi" w:cstheme="minorHAnsi"/>
                <w:color w:val="000000"/>
                <w:sz w:val="16"/>
                <w:szCs w:val="16"/>
              </w:rPr>
              <w:t>/(</w:t>
            </w:r>
            <w:r w:rsidR="007F782C" w:rsidRPr="0062735A">
              <w:rPr>
                <w:rFonts w:asciiTheme="minorHAnsi" w:hAnsiTheme="minorHAnsi" w:cstheme="minorHAnsi"/>
                <w:color w:val="000000"/>
                <w:sz w:val="16"/>
                <w:szCs w:val="16"/>
              </w:rPr>
              <w:t>TotPow_R</w:t>
            </w:r>
            <w:r w:rsidRPr="0062735A">
              <w:rPr>
                <w:rFonts w:asciiTheme="minorHAnsi" w:hAnsiTheme="minorHAnsi" w:cstheme="minorHAnsi"/>
                <w:color w:val="000000"/>
                <w:sz w:val="16"/>
                <w:szCs w:val="16"/>
              </w:rPr>
              <w:t>) x 100.</w:t>
            </w:r>
          </w:p>
        </w:tc>
      </w:tr>
      <w:tr w:rsidR="00F91697" w:rsidRPr="0062735A" w14:paraId="278C0ABB" w14:textId="77777777" w:rsidTr="00F91697">
        <w:trPr>
          <w:trHeight w:val="376"/>
        </w:trPr>
        <w:tc>
          <w:tcPr>
            <w:tcW w:w="656" w:type="dxa"/>
          </w:tcPr>
          <w:p w14:paraId="354809B6"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40</w:t>
            </w:r>
          </w:p>
        </w:tc>
        <w:tc>
          <w:tcPr>
            <w:tcW w:w="1431" w:type="dxa"/>
            <w:shd w:val="clear" w:color="auto" w:fill="auto"/>
          </w:tcPr>
          <w:p w14:paraId="27A9542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LF_R/HF_R</w:t>
            </w:r>
          </w:p>
        </w:tc>
        <w:tc>
          <w:tcPr>
            <w:tcW w:w="3158" w:type="dxa"/>
            <w:shd w:val="clear" w:color="auto" w:fill="auto"/>
          </w:tcPr>
          <w:p w14:paraId="260EF9A6" w14:textId="77777777" w:rsidR="00F91697" w:rsidRPr="0062735A" w:rsidRDefault="007F782C" w:rsidP="007F782C">
            <w:pPr>
              <w:spacing w:line="360" w:lineRule="auto"/>
              <w:suppressOverlap/>
              <w:rPr>
                <w:rFonts w:asciiTheme="minorHAnsi" w:hAnsiTheme="minorHAnsi" w:cstheme="minorHAnsi"/>
                <w:sz w:val="16"/>
                <w:szCs w:val="16"/>
              </w:rPr>
            </w:pPr>
            <w:r w:rsidRPr="008F5E4D">
              <w:rPr>
                <w:rFonts w:asciiTheme="minorHAnsi" w:hAnsiTheme="minorHAnsi" w:cstheme="minorHAnsi"/>
                <w:noProof/>
                <w:color w:val="000000"/>
                <w:sz w:val="16"/>
                <w:szCs w:val="16"/>
              </w:rPr>
              <w:t>Ratio</w:t>
            </w:r>
            <w:r w:rsidRPr="0062735A">
              <w:rPr>
                <w:rFonts w:asciiTheme="minorHAnsi" w:hAnsiTheme="minorHAnsi" w:cstheme="minorHAnsi"/>
                <w:color w:val="000000"/>
                <w:sz w:val="16"/>
                <w:szCs w:val="16"/>
              </w:rPr>
              <w:t xml:space="preserve"> between low and high respiration spectrum. LF_R/HF_R</w:t>
            </w:r>
          </w:p>
        </w:tc>
      </w:tr>
      <w:tr w:rsidR="00F91697" w:rsidRPr="0062735A" w14:paraId="2A85D1B9" w14:textId="77777777" w:rsidTr="00F91697">
        <w:trPr>
          <w:trHeight w:val="376"/>
        </w:trPr>
        <w:tc>
          <w:tcPr>
            <w:tcW w:w="656" w:type="dxa"/>
          </w:tcPr>
          <w:p w14:paraId="42846EF7"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41</w:t>
            </w:r>
          </w:p>
        </w:tc>
        <w:tc>
          <w:tcPr>
            <w:tcW w:w="1431" w:type="dxa"/>
            <w:shd w:val="clear" w:color="auto" w:fill="auto"/>
          </w:tcPr>
          <w:p w14:paraId="6DA1DB0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MF_R/HF_R</w:t>
            </w:r>
          </w:p>
        </w:tc>
        <w:tc>
          <w:tcPr>
            <w:tcW w:w="3158" w:type="dxa"/>
            <w:shd w:val="clear" w:color="auto" w:fill="auto"/>
          </w:tcPr>
          <w:p w14:paraId="755DCCC7" w14:textId="77777777" w:rsidR="00F91697" w:rsidRPr="0062735A" w:rsidRDefault="007F782C" w:rsidP="007F782C">
            <w:pPr>
              <w:spacing w:line="360" w:lineRule="auto"/>
              <w:suppressOverlap/>
              <w:rPr>
                <w:rFonts w:asciiTheme="minorHAnsi" w:hAnsiTheme="minorHAnsi" w:cstheme="minorHAnsi"/>
                <w:sz w:val="16"/>
                <w:szCs w:val="16"/>
              </w:rPr>
            </w:pPr>
            <w:r w:rsidRPr="008F5E4D">
              <w:rPr>
                <w:rFonts w:asciiTheme="minorHAnsi" w:hAnsiTheme="minorHAnsi" w:cstheme="minorHAnsi"/>
                <w:noProof/>
                <w:color w:val="000000"/>
                <w:sz w:val="16"/>
                <w:szCs w:val="16"/>
              </w:rPr>
              <w:t>Ratio</w:t>
            </w:r>
            <w:r w:rsidRPr="0062735A">
              <w:rPr>
                <w:rFonts w:asciiTheme="minorHAnsi" w:hAnsiTheme="minorHAnsi" w:cstheme="minorHAnsi"/>
                <w:color w:val="000000"/>
                <w:sz w:val="16"/>
                <w:szCs w:val="16"/>
              </w:rPr>
              <w:t xml:space="preserve"> between medium and high respiration spectrum. MF_R/HF_R</w:t>
            </w:r>
          </w:p>
        </w:tc>
      </w:tr>
      <w:tr w:rsidR="00F91697" w:rsidRPr="0062735A" w14:paraId="44101FA2" w14:textId="77777777" w:rsidTr="00F91697">
        <w:trPr>
          <w:trHeight w:val="376"/>
        </w:trPr>
        <w:tc>
          <w:tcPr>
            <w:tcW w:w="656" w:type="dxa"/>
          </w:tcPr>
          <w:p w14:paraId="6ACB818B"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42</w:t>
            </w:r>
          </w:p>
        </w:tc>
        <w:tc>
          <w:tcPr>
            <w:tcW w:w="1431" w:type="dxa"/>
            <w:shd w:val="clear" w:color="auto" w:fill="auto"/>
          </w:tcPr>
          <w:p w14:paraId="1C359B7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TotPow_R</w:t>
            </w:r>
          </w:p>
        </w:tc>
        <w:tc>
          <w:tcPr>
            <w:tcW w:w="3158" w:type="dxa"/>
            <w:shd w:val="clear" w:color="auto" w:fill="auto"/>
          </w:tcPr>
          <w:p w14:paraId="4F993842" w14:textId="77777777" w:rsidR="00F91697" w:rsidRPr="0062735A" w:rsidRDefault="00F91697" w:rsidP="000B346B">
            <w:pPr>
              <w:spacing w:line="360" w:lineRule="auto"/>
              <w:suppressOverlap/>
              <w:rPr>
                <w:rFonts w:asciiTheme="minorHAnsi" w:hAnsiTheme="minorHAnsi" w:cstheme="minorHAnsi"/>
                <w:sz w:val="16"/>
                <w:szCs w:val="16"/>
              </w:rPr>
            </w:pPr>
            <w:r w:rsidRPr="008F5E4D">
              <w:rPr>
                <w:rFonts w:asciiTheme="minorHAnsi" w:hAnsiTheme="minorHAnsi" w:cstheme="minorHAnsi"/>
                <w:noProof/>
                <w:sz w:val="16"/>
                <w:szCs w:val="16"/>
              </w:rPr>
              <w:t>Total</w:t>
            </w:r>
            <w:r w:rsidRPr="0062735A">
              <w:rPr>
                <w:rFonts w:asciiTheme="minorHAnsi" w:hAnsiTheme="minorHAnsi" w:cstheme="minorHAnsi"/>
                <w:sz w:val="16"/>
                <w:szCs w:val="16"/>
              </w:rPr>
              <w:t xml:space="preserve"> power of the respiration frequency spectrum. </w:t>
            </w:r>
          </w:p>
        </w:tc>
      </w:tr>
      <w:tr w:rsidR="00F91697" w:rsidRPr="0062735A" w14:paraId="492B6ABD" w14:textId="77777777" w:rsidTr="00F91697">
        <w:trPr>
          <w:trHeight w:val="376"/>
        </w:trPr>
        <w:tc>
          <w:tcPr>
            <w:tcW w:w="656" w:type="dxa"/>
          </w:tcPr>
          <w:p w14:paraId="399A53A8"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43</w:t>
            </w:r>
          </w:p>
        </w:tc>
        <w:tc>
          <w:tcPr>
            <w:tcW w:w="1431" w:type="dxa"/>
            <w:shd w:val="clear" w:color="auto" w:fill="auto"/>
          </w:tcPr>
          <w:p w14:paraId="70882AA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Age difference</w:t>
            </w:r>
          </w:p>
        </w:tc>
        <w:tc>
          <w:tcPr>
            <w:tcW w:w="3158" w:type="dxa"/>
            <w:shd w:val="clear" w:color="auto" w:fill="auto"/>
          </w:tcPr>
          <w:p w14:paraId="32D8FB3F" w14:textId="77777777" w:rsidR="00F91697" w:rsidRPr="0062735A" w:rsidRDefault="00AB47D8"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Difference</w:t>
            </w:r>
            <w:r w:rsidR="00F91697" w:rsidRPr="0062735A">
              <w:rPr>
                <w:rFonts w:asciiTheme="minorHAnsi" w:hAnsiTheme="minorHAnsi" w:cstheme="minorHAnsi"/>
                <w:sz w:val="16"/>
                <w:szCs w:val="16"/>
              </w:rPr>
              <w:t xml:space="preserve"> between age at birth and age at measurement.</w:t>
            </w:r>
          </w:p>
        </w:tc>
      </w:tr>
      <w:tr w:rsidR="00F91697" w:rsidRPr="0062735A" w14:paraId="316443C0" w14:textId="77777777" w:rsidTr="00F91697">
        <w:trPr>
          <w:trHeight w:val="376"/>
        </w:trPr>
        <w:tc>
          <w:tcPr>
            <w:tcW w:w="656" w:type="dxa"/>
          </w:tcPr>
          <w:p w14:paraId="21AAC01C"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44</w:t>
            </w:r>
          </w:p>
        </w:tc>
        <w:tc>
          <w:tcPr>
            <w:tcW w:w="1431" w:type="dxa"/>
            <w:shd w:val="clear" w:color="auto" w:fill="auto"/>
          </w:tcPr>
          <w:p w14:paraId="2E98B7C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Birthweight</w:t>
            </w:r>
          </w:p>
        </w:tc>
        <w:tc>
          <w:tcPr>
            <w:tcW w:w="3158" w:type="dxa"/>
            <w:shd w:val="clear" w:color="auto" w:fill="auto"/>
          </w:tcPr>
          <w:p w14:paraId="33CF43AE"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Weight at time of birth</w:t>
            </w:r>
          </w:p>
        </w:tc>
      </w:tr>
      <w:tr w:rsidR="00F91697" w:rsidRPr="0062735A" w14:paraId="70309AC7" w14:textId="77777777" w:rsidTr="00F91697">
        <w:trPr>
          <w:trHeight w:val="376"/>
        </w:trPr>
        <w:tc>
          <w:tcPr>
            <w:tcW w:w="656" w:type="dxa"/>
          </w:tcPr>
          <w:p w14:paraId="6E87F8E9"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45</w:t>
            </w:r>
          </w:p>
        </w:tc>
        <w:tc>
          <w:tcPr>
            <w:tcW w:w="1431" w:type="dxa"/>
            <w:shd w:val="clear" w:color="auto" w:fill="auto"/>
          </w:tcPr>
          <w:p w14:paraId="7164EC84"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GA</w:t>
            </w:r>
          </w:p>
        </w:tc>
        <w:tc>
          <w:tcPr>
            <w:tcW w:w="3158" w:type="dxa"/>
            <w:shd w:val="clear" w:color="auto" w:fill="auto"/>
          </w:tcPr>
          <w:p w14:paraId="47D2771E"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Gestational age. Age at birth calculated from the last gestation.</w:t>
            </w:r>
          </w:p>
        </w:tc>
      </w:tr>
      <w:tr w:rsidR="00F91697" w:rsidRPr="0062735A" w14:paraId="409D0BAF" w14:textId="77777777" w:rsidTr="000B346B">
        <w:trPr>
          <w:trHeight w:val="376"/>
        </w:trPr>
        <w:tc>
          <w:tcPr>
            <w:tcW w:w="656" w:type="dxa"/>
            <w:tcBorders>
              <w:bottom w:val="single" w:sz="4" w:space="0" w:color="auto"/>
            </w:tcBorders>
          </w:tcPr>
          <w:p w14:paraId="13AEBF2E"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46</w:t>
            </w:r>
          </w:p>
        </w:tc>
        <w:tc>
          <w:tcPr>
            <w:tcW w:w="1431" w:type="dxa"/>
            <w:tcBorders>
              <w:bottom w:val="single" w:sz="4" w:space="0" w:color="auto"/>
            </w:tcBorders>
            <w:shd w:val="clear" w:color="auto" w:fill="auto"/>
          </w:tcPr>
          <w:p w14:paraId="31E8F6FE"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CA</w:t>
            </w:r>
          </w:p>
        </w:tc>
        <w:tc>
          <w:tcPr>
            <w:tcW w:w="3158" w:type="dxa"/>
            <w:tcBorders>
              <w:bottom w:val="single" w:sz="4" w:space="0" w:color="auto"/>
            </w:tcBorders>
            <w:shd w:val="clear" w:color="auto" w:fill="auto"/>
          </w:tcPr>
          <w:p w14:paraId="5158395A"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Conceptional age. Age at time of measurement</w:t>
            </w:r>
          </w:p>
        </w:tc>
      </w:tr>
    </w:tbl>
    <w:p w14:paraId="63D6182E" w14:textId="77777777" w:rsidR="00F91697" w:rsidRPr="0062735A" w:rsidRDefault="00F91697" w:rsidP="00F91697">
      <w:pPr>
        <w:rPr>
          <w:rFonts w:asciiTheme="minorHAnsi" w:hAnsiTheme="minorHAnsi" w:cstheme="minorHAnsi"/>
        </w:rPr>
      </w:pPr>
    </w:p>
    <w:p w14:paraId="276A9439" w14:textId="77777777" w:rsidR="001B4E9B" w:rsidRPr="0062735A" w:rsidRDefault="001B4E9B">
      <w:pPr>
        <w:spacing w:after="160" w:line="259" w:lineRule="auto"/>
        <w:rPr>
          <w:rFonts w:asciiTheme="minorHAnsi" w:hAnsiTheme="minorHAnsi" w:cstheme="minorHAnsi"/>
        </w:rPr>
      </w:pPr>
      <w:r w:rsidRPr="0062735A">
        <w:rPr>
          <w:rFonts w:asciiTheme="minorHAnsi" w:hAnsiTheme="minorHAnsi" w:cstheme="minorHAnsi"/>
        </w:rPr>
        <w:br w:type="page"/>
      </w:r>
    </w:p>
    <w:p w14:paraId="3EC51DAF" w14:textId="77777777" w:rsidR="00D20C6B" w:rsidRPr="000F4310" w:rsidRDefault="00D20C6B" w:rsidP="000F4310">
      <w:pPr>
        <w:rPr>
          <w:b/>
        </w:rPr>
      </w:pPr>
      <w:r w:rsidRPr="000F4310">
        <w:rPr>
          <w:b/>
        </w:rPr>
        <w:lastRenderedPageBreak/>
        <w:t>Result Tables</w:t>
      </w:r>
    </w:p>
    <w:p w14:paraId="2B108749" w14:textId="77777777" w:rsidR="00EF2023" w:rsidRPr="0062735A" w:rsidRDefault="00EF2023" w:rsidP="00EF2023">
      <w:pPr>
        <w:rPr>
          <w:rFonts w:asciiTheme="minorHAnsi" w:hAnsiTheme="minorHAnsi" w:cstheme="minorHAnsi"/>
        </w:rPr>
      </w:pPr>
    </w:p>
    <w:p w14:paraId="3422C4A7" w14:textId="77777777" w:rsidR="00A335DE" w:rsidRPr="0062735A" w:rsidRDefault="00A335DE" w:rsidP="00A335DE">
      <w:pPr>
        <w:pStyle w:val="Caption"/>
        <w:keepNext/>
        <w:rPr>
          <w:rFonts w:asciiTheme="minorHAnsi" w:hAnsiTheme="minorHAnsi" w:cstheme="minorHAnsi"/>
        </w:rPr>
      </w:pPr>
      <w:bookmarkStart w:id="8" w:name="_Ref528320565"/>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3</w:t>
      </w:r>
      <w:r w:rsidR="00821C05" w:rsidRPr="0062735A">
        <w:rPr>
          <w:rFonts w:asciiTheme="minorHAnsi" w:hAnsiTheme="minorHAnsi" w:cstheme="minorHAnsi"/>
          <w:noProof/>
        </w:rPr>
        <w:fldChar w:fldCharType="end"/>
      </w:r>
      <w:bookmarkEnd w:id="8"/>
      <w:r w:rsidRPr="0062735A">
        <w:rPr>
          <w:rFonts w:asciiTheme="minorHAnsi" w:hAnsiTheme="minorHAnsi" w:cstheme="minorHAnsi"/>
        </w:rPr>
        <w:t xml:space="preserve"> </w:t>
      </w:r>
      <w:r w:rsidR="00EA679D" w:rsidRPr="0062735A">
        <w:rPr>
          <w:rFonts w:asciiTheme="minorHAnsi" w:hAnsiTheme="minorHAnsi" w:cstheme="minorHAnsi"/>
        </w:rPr>
        <w:t>Mean p</w:t>
      </w:r>
      <w:r w:rsidRPr="0062735A">
        <w:rPr>
          <w:rFonts w:asciiTheme="minorHAnsi" w:hAnsiTheme="minorHAnsi" w:cstheme="minorHAnsi"/>
        </w:rPr>
        <w:t xml:space="preserve">erformance for </w:t>
      </w:r>
      <w:r w:rsidRPr="008F5E4D">
        <w:rPr>
          <w:rFonts w:asciiTheme="minorHAnsi" w:hAnsiTheme="minorHAnsi" w:cstheme="minorHAnsi"/>
          <w:noProof/>
        </w:rPr>
        <w:t>bi state</w:t>
      </w:r>
      <w:r w:rsidRPr="0062735A">
        <w:rPr>
          <w:rFonts w:asciiTheme="minorHAnsi" w:hAnsiTheme="minorHAnsi" w:cstheme="minorHAnsi"/>
        </w:rPr>
        <w:t xml:space="preserve"> classification</w:t>
      </w:r>
      <w:r w:rsidR="0054086D" w:rsidRPr="0062735A">
        <w:rPr>
          <w:rFonts w:asciiTheme="minorHAnsi" w:hAnsiTheme="minorHAnsi" w:cstheme="minorHAnsi"/>
        </w:rPr>
        <w:t xml:space="preserve"> using shallow model architectures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1417"/>
      </w:tblGrid>
      <w:tr w:rsidR="000D0904" w:rsidRPr="0062735A" w14:paraId="1FCB1180" w14:textId="77777777" w:rsidTr="000D0904">
        <w:tc>
          <w:tcPr>
            <w:tcW w:w="1276" w:type="dxa"/>
            <w:tcBorders>
              <w:bottom w:val="single" w:sz="4" w:space="0" w:color="auto"/>
            </w:tcBorders>
            <w:vAlign w:val="center"/>
          </w:tcPr>
          <w:p w14:paraId="05BEC30B" w14:textId="77777777"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State pairs</w:t>
            </w:r>
          </w:p>
        </w:tc>
        <w:tc>
          <w:tcPr>
            <w:tcW w:w="1418" w:type="dxa"/>
            <w:tcBorders>
              <w:bottom w:val="single" w:sz="4" w:space="0" w:color="auto"/>
            </w:tcBorders>
            <w:vAlign w:val="center"/>
          </w:tcPr>
          <w:p w14:paraId="26FDBF4E" w14:textId="2E1D0E10" w:rsidR="000D0904" w:rsidRPr="0062735A" w:rsidRDefault="000D0904" w:rsidP="000D0904">
            <w:pPr>
              <w:spacing w:after="160" w:line="259" w:lineRule="auto"/>
              <w:jc w:val="center"/>
              <w:rPr>
                <w:rFonts w:asciiTheme="minorHAnsi" w:hAnsiTheme="minorHAnsi" w:cstheme="minorHAnsi"/>
              </w:rPr>
            </w:pPr>
            <w:r>
              <w:rPr>
                <w:rFonts w:asciiTheme="minorHAnsi" w:hAnsiTheme="minorHAnsi" w:cstheme="minorHAnsi"/>
              </w:rPr>
              <w:t>LSTM</w:t>
            </w:r>
            <w:r w:rsidRPr="0062735A">
              <w:rPr>
                <w:rFonts w:asciiTheme="minorHAnsi" w:hAnsiTheme="minorHAnsi" w:cstheme="minorHAnsi"/>
              </w:rPr>
              <w:br/>
              <w:t>(κ ±std)</w:t>
            </w:r>
          </w:p>
        </w:tc>
        <w:tc>
          <w:tcPr>
            <w:tcW w:w="1417" w:type="dxa"/>
            <w:tcBorders>
              <w:bottom w:val="single" w:sz="4" w:space="0" w:color="auto"/>
            </w:tcBorders>
            <w:vAlign w:val="center"/>
          </w:tcPr>
          <w:p w14:paraId="6FA0DD5D" w14:textId="257B8578" w:rsidR="000D0904" w:rsidRPr="0062735A" w:rsidRDefault="000D0904" w:rsidP="000D0904">
            <w:pPr>
              <w:spacing w:after="160" w:line="259" w:lineRule="auto"/>
              <w:jc w:val="center"/>
              <w:rPr>
                <w:rFonts w:asciiTheme="minorHAnsi" w:hAnsiTheme="minorHAnsi" w:cstheme="minorHAnsi"/>
              </w:rPr>
            </w:pPr>
            <w:r>
              <w:rPr>
                <w:rFonts w:asciiTheme="minorHAnsi" w:hAnsiTheme="minorHAnsi" w:cstheme="minorHAnsi"/>
              </w:rPr>
              <w:t>GRU</w:t>
            </w:r>
            <w:r w:rsidRPr="0062735A">
              <w:rPr>
                <w:rFonts w:asciiTheme="minorHAnsi" w:hAnsiTheme="minorHAnsi" w:cstheme="minorHAnsi"/>
              </w:rPr>
              <w:br/>
              <w:t>(κ ±std)</w:t>
            </w:r>
          </w:p>
        </w:tc>
      </w:tr>
      <w:tr w:rsidR="000D0904" w:rsidRPr="0062735A" w14:paraId="7D3CE6C8" w14:textId="77777777" w:rsidTr="000D0904">
        <w:tc>
          <w:tcPr>
            <w:tcW w:w="1276" w:type="dxa"/>
            <w:tcBorders>
              <w:top w:val="single" w:sz="4" w:space="0" w:color="auto"/>
              <w:right w:val="single" w:sz="4" w:space="0" w:color="auto"/>
            </w:tcBorders>
            <w:vAlign w:val="center"/>
          </w:tcPr>
          <w:p w14:paraId="4C6B2454" w14:textId="77777777" w:rsidR="000D0904" w:rsidRPr="0062735A" w:rsidRDefault="000D0904" w:rsidP="000D0904">
            <w:pPr>
              <w:spacing w:after="160" w:line="259" w:lineRule="auto"/>
              <w:rPr>
                <w:rFonts w:asciiTheme="minorHAnsi" w:hAnsiTheme="minorHAnsi" w:cstheme="minorHAnsi"/>
              </w:rPr>
            </w:pPr>
            <w:r w:rsidRPr="0062735A">
              <w:rPr>
                <w:rFonts w:asciiTheme="minorHAnsi" w:hAnsiTheme="minorHAnsi" w:cstheme="minorHAnsi"/>
              </w:rPr>
              <w:t>AS-QS</w:t>
            </w:r>
          </w:p>
        </w:tc>
        <w:tc>
          <w:tcPr>
            <w:tcW w:w="1418" w:type="dxa"/>
            <w:tcBorders>
              <w:top w:val="single" w:sz="4" w:space="0" w:color="auto"/>
              <w:left w:val="single" w:sz="4" w:space="0" w:color="auto"/>
            </w:tcBorders>
            <w:vAlign w:val="center"/>
          </w:tcPr>
          <w:p w14:paraId="3BD2B75A" w14:textId="77ADA294"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0.43 ± 0.08</w:t>
            </w:r>
          </w:p>
        </w:tc>
        <w:tc>
          <w:tcPr>
            <w:tcW w:w="1417" w:type="dxa"/>
            <w:tcBorders>
              <w:top w:val="single" w:sz="4" w:space="0" w:color="auto"/>
            </w:tcBorders>
            <w:vAlign w:val="center"/>
          </w:tcPr>
          <w:p w14:paraId="1DD0CA92" w14:textId="5B4301F9"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0.43 ± 0.08</w:t>
            </w:r>
          </w:p>
        </w:tc>
      </w:tr>
      <w:tr w:rsidR="000D0904" w:rsidRPr="0062735A" w14:paraId="41E44184" w14:textId="77777777" w:rsidTr="000D0904">
        <w:tc>
          <w:tcPr>
            <w:tcW w:w="1276" w:type="dxa"/>
            <w:tcBorders>
              <w:right w:val="single" w:sz="4" w:space="0" w:color="auto"/>
            </w:tcBorders>
            <w:vAlign w:val="center"/>
          </w:tcPr>
          <w:p w14:paraId="246E8AAF" w14:textId="77777777" w:rsidR="000D0904" w:rsidRPr="0062735A" w:rsidRDefault="000D0904" w:rsidP="000D0904">
            <w:pPr>
              <w:spacing w:after="160" w:line="259" w:lineRule="auto"/>
              <w:rPr>
                <w:rFonts w:asciiTheme="minorHAnsi" w:hAnsiTheme="minorHAnsi" w:cstheme="minorHAnsi"/>
              </w:rPr>
            </w:pPr>
            <w:r w:rsidRPr="0062735A">
              <w:rPr>
                <w:rFonts w:asciiTheme="minorHAnsi" w:hAnsiTheme="minorHAnsi" w:cstheme="minorHAnsi"/>
              </w:rPr>
              <w:t>AS-IS</w:t>
            </w:r>
          </w:p>
        </w:tc>
        <w:tc>
          <w:tcPr>
            <w:tcW w:w="1418" w:type="dxa"/>
            <w:tcBorders>
              <w:left w:val="single" w:sz="4" w:space="0" w:color="auto"/>
            </w:tcBorders>
            <w:vAlign w:val="center"/>
          </w:tcPr>
          <w:p w14:paraId="5C1DBE9B" w14:textId="34AF9130"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0.33 ± 0.02</w:t>
            </w:r>
          </w:p>
        </w:tc>
        <w:tc>
          <w:tcPr>
            <w:tcW w:w="1417" w:type="dxa"/>
            <w:vAlign w:val="center"/>
          </w:tcPr>
          <w:p w14:paraId="7C26386A" w14:textId="4E61AF36"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0.33 ± 0.03</w:t>
            </w:r>
          </w:p>
        </w:tc>
      </w:tr>
      <w:tr w:rsidR="000D0904" w:rsidRPr="0062735A" w14:paraId="1C33D7AC" w14:textId="77777777" w:rsidTr="000D0904">
        <w:tc>
          <w:tcPr>
            <w:tcW w:w="1276" w:type="dxa"/>
            <w:tcBorders>
              <w:right w:val="single" w:sz="4" w:space="0" w:color="auto"/>
            </w:tcBorders>
            <w:vAlign w:val="center"/>
          </w:tcPr>
          <w:p w14:paraId="6CB22B4F" w14:textId="77777777" w:rsidR="000D0904" w:rsidRPr="0062735A" w:rsidRDefault="000D0904" w:rsidP="000D0904">
            <w:pPr>
              <w:spacing w:after="160" w:line="259" w:lineRule="auto"/>
              <w:rPr>
                <w:rFonts w:asciiTheme="minorHAnsi" w:hAnsiTheme="minorHAnsi" w:cstheme="minorHAnsi"/>
              </w:rPr>
            </w:pPr>
            <w:r w:rsidRPr="0062735A">
              <w:rPr>
                <w:rFonts w:asciiTheme="minorHAnsi" w:hAnsiTheme="minorHAnsi" w:cstheme="minorHAnsi"/>
              </w:rPr>
              <w:t>AS-CTW</w:t>
            </w:r>
          </w:p>
        </w:tc>
        <w:tc>
          <w:tcPr>
            <w:tcW w:w="1418" w:type="dxa"/>
            <w:tcBorders>
              <w:left w:val="single" w:sz="4" w:space="0" w:color="auto"/>
            </w:tcBorders>
            <w:vAlign w:val="center"/>
          </w:tcPr>
          <w:p w14:paraId="38863EB0" w14:textId="148B7D1E"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0.26 ± 0.003</w:t>
            </w:r>
          </w:p>
        </w:tc>
        <w:tc>
          <w:tcPr>
            <w:tcW w:w="1417" w:type="dxa"/>
            <w:vAlign w:val="center"/>
          </w:tcPr>
          <w:p w14:paraId="111FC001" w14:textId="464B9ADA"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0.25 ± 0.03</w:t>
            </w:r>
          </w:p>
        </w:tc>
      </w:tr>
      <w:tr w:rsidR="000D0904" w:rsidRPr="0062735A" w14:paraId="5142C273" w14:textId="77777777" w:rsidTr="000D0904">
        <w:tc>
          <w:tcPr>
            <w:tcW w:w="1276" w:type="dxa"/>
            <w:tcBorders>
              <w:right w:val="single" w:sz="4" w:space="0" w:color="auto"/>
            </w:tcBorders>
            <w:vAlign w:val="center"/>
          </w:tcPr>
          <w:p w14:paraId="0BE5A0A7" w14:textId="77777777" w:rsidR="000D0904" w:rsidRPr="0062735A" w:rsidRDefault="000D0904" w:rsidP="000D0904">
            <w:pPr>
              <w:spacing w:after="160" w:line="259" w:lineRule="auto"/>
              <w:rPr>
                <w:rFonts w:asciiTheme="minorHAnsi" w:hAnsiTheme="minorHAnsi" w:cstheme="minorHAnsi"/>
              </w:rPr>
            </w:pPr>
            <w:r w:rsidRPr="0062735A">
              <w:rPr>
                <w:rFonts w:asciiTheme="minorHAnsi" w:hAnsiTheme="minorHAnsi" w:cstheme="minorHAnsi"/>
              </w:rPr>
              <w:t>QS-IS</w:t>
            </w:r>
          </w:p>
        </w:tc>
        <w:tc>
          <w:tcPr>
            <w:tcW w:w="1418" w:type="dxa"/>
            <w:tcBorders>
              <w:left w:val="single" w:sz="4" w:space="0" w:color="auto"/>
            </w:tcBorders>
            <w:vAlign w:val="center"/>
          </w:tcPr>
          <w:p w14:paraId="7BA448CA" w14:textId="5D806473"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0.29 ± 0.01</w:t>
            </w:r>
          </w:p>
        </w:tc>
        <w:tc>
          <w:tcPr>
            <w:tcW w:w="1417" w:type="dxa"/>
            <w:vAlign w:val="center"/>
          </w:tcPr>
          <w:p w14:paraId="68896318" w14:textId="219A8604"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0.28 ± 0.005</w:t>
            </w:r>
          </w:p>
        </w:tc>
      </w:tr>
      <w:tr w:rsidR="000D0904" w:rsidRPr="0062735A" w14:paraId="1A4809AA" w14:textId="77777777" w:rsidTr="000D0904">
        <w:tc>
          <w:tcPr>
            <w:tcW w:w="1276" w:type="dxa"/>
            <w:tcBorders>
              <w:right w:val="single" w:sz="4" w:space="0" w:color="auto"/>
            </w:tcBorders>
            <w:vAlign w:val="center"/>
          </w:tcPr>
          <w:p w14:paraId="092A88CD" w14:textId="77777777" w:rsidR="000D0904" w:rsidRPr="0062735A" w:rsidRDefault="000D0904" w:rsidP="000D0904">
            <w:pPr>
              <w:spacing w:after="160" w:line="259" w:lineRule="auto"/>
              <w:rPr>
                <w:rFonts w:asciiTheme="minorHAnsi" w:hAnsiTheme="minorHAnsi" w:cstheme="minorHAnsi"/>
              </w:rPr>
            </w:pPr>
            <w:r w:rsidRPr="0062735A">
              <w:rPr>
                <w:rFonts w:asciiTheme="minorHAnsi" w:hAnsiTheme="minorHAnsi" w:cstheme="minorHAnsi"/>
              </w:rPr>
              <w:t>QS-CTW</w:t>
            </w:r>
          </w:p>
        </w:tc>
        <w:tc>
          <w:tcPr>
            <w:tcW w:w="1418" w:type="dxa"/>
            <w:tcBorders>
              <w:left w:val="single" w:sz="4" w:space="0" w:color="auto"/>
            </w:tcBorders>
            <w:vAlign w:val="center"/>
          </w:tcPr>
          <w:p w14:paraId="420E4CD3" w14:textId="4014130E"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0.50 ± 0.02</w:t>
            </w:r>
          </w:p>
        </w:tc>
        <w:tc>
          <w:tcPr>
            <w:tcW w:w="1417" w:type="dxa"/>
            <w:vAlign w:val="center"/>
          </w:tcPr>
          <w:p w14:paraId="39A61D2F" w14:textId="5D2BE47D" w:rsidR="000D0904" w:rsidRPr="0062735A" w:rsidRDefault="000D0904" w:rsidP="000D0904">
            <w:pPr>
              <w:spacing w:after="160" w:line="259" w:lineRule="auto"/>
              <w:jc w:val="center"/>
              <w:rPr>
                <w:rFonts w:asciiTheme="minorHAnsi" w:hAnsiTheme="minorHAnsi" w:cstheme="minorHAnsi"/>
              </w:rPr>
            </w:pPr>
            <w:r>
              <w:rPr>
                <w:rFonts w:asciiTheme="minorHAnsi" w:hAnsiTheme="minorHAnsi" w:cstheme="minorHAnsi"/>
              </w:rPr>
              <w:t>0.4</w:t>
            </w:r>
            <w:r w:rsidRPr="0062735A">
              <w:rPr>
                <w:rFonts w:asciiTheme="minorHAnsi" w:hAnsiTheme="minorHAnsi" w:cstheme="minorHAnsi"/>
              </w:rPr>
              <w:t>4 ± 0.01</w:t>
            </w:r>
          </w:p>
        </w:tc>
      </w:tr>
      <w:tr w:rsidR="000D0904" w:rsidRPr="0062735A" w14:paraId="6A79743C" w14:textId="77777777" w:rsidTr="000D0904">
        <w:tc>
          <w:tcPr>
            <w:tcW w:w="1276" w:type="dxa"/>
            <w:tcBorders>
              <w:right w:val="single" w:sz="4" w:space="0" w:color="auto"/>
            </w:tcBorders>
            <w:vAlign w:val="center"/>
          </w:tcPr>
          <w:p w14:paraId="58A78A82" w14:textId="77777777" w:rsidR="000D0904" w:rsidRPr="0062735A" w:rsidRDefault="000D0904" w:rsidP="000D0904">
            <w:pPr>
              <w:spacing w:after="160" w:line="259" w:lineRule="auto"/>
              <w:rPr>
                <w:rFonts w:asciiTheme="minorHAnsi" w:hAnsiTheme="minorHAnsi" w:cstheme="minorHAnsi"/>
              </w:rPr>
            </w:pPr>
            <w:r w:rsidRPr="0062735A">
              <w:rPr>
                <w:rFonts w:asciiTheme="minorHAnsi" w:hAnsiTheme="minorHAnsi" w:cstheme="minorHAnsi"/>
              </w:rPr>
              <w:t>IS-CTW</w:t>
            </w:r>
          </w:p>
        </w:tc>
        <w:tc>
          <w:tcPr>
            <w:tcW w:w="1418" w:type="dxa"/>
            <w:tcBorders>
              <w:left w:val="single" w:sz="4" w:space="0" w:color="auto"/>
            </w:tcBorders>
            <w:vAlign w:val="center"/>
          </w:tcPr>
          <w:p w14:paraId="6E45A51E" w14:textId="77E97888"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0.34 ± 0.03</w:t>
            </w:r>
          </w:p>
        </w:tc>
        <w:tc>
          <w:tcPr>
            <w:tcW w:w="1417" w:type="dxa"/>
            <w:vAlign w:val="center"/>
          </w:tcPr>
          <w:p w14:paraId="00DC6996" w14:textId="52C1F38A" w:rsidR="000D0904" w:rsidRPr="0062735A" w:rsidRDefault="000D0904" w:rsidP="000D0904">
            <w:pPr>
              <w:spacing w:after="160" w:line="259" w:lineRule="auto"/>
              <w:jc w:val="center"/>
              <w:rPr>
                <w:rFonts w:asciiTheme="minorHAnsi" w:hAnsiTheme="minorHAnsi" w:cstheme="minorHAnsi"/>
              </w:rPr>
            </w:pPr>
            <w:r w:rsidRPr="0062735A">
              <w:rPr>
                <w:rFonts w:asciiTheme="minorHAnsi" w:hAnsiTheme="minorHAnsi" w:cstheme="minorHAnsi"/>
              </w:rPr>
              <w:t>0.32 ± 0.03</w:t>
            </w:r>
          </w:p>
        </w:tc>
      </w:tr>
    </w:tbl>
    <w:p w14:paraId="506D2226" w14:textId="77777777" w:rsidR="00D8283B" w:rsidRPr="0062735A" w:rsidRDefault="00D8283B">
      <w:pPr>
        <w:spacing w:after="160" w:line="259" w:lineRule="auto"/>
        <w:rPr>
          <w:rFonts w:asciiTheme="minorHAnsi" w:hAnsiTheme="minorHAnsi" w:cstheme="minorHAnsi"/>
          <w:lang w:val="de-DE"/>
        </w:rPr>
      </w:pPr>
    </w:p>
    <w:p w14:paraId="05C3EB6B" w14:textId="77777777" w:rsidR="0054086D" w:rsidRPr="0062735A" w:rsidRDefault="0054086D" w:rsidP="0054086D">
      <w:pPr>
        <w:pStyle w:val="Caption"/>
        <w:keepNext/>
        <w:rPr>
          <w:rFonts w:asciiTheme="minorHAnsi" w:hAnsiTheme="minorHAnsi" w:cstheme="minorHAnsi"/>
        </w:rPr>
      </w:pPr>
      <w:bookmarkStart w:id="9" w:name="_Ref529366434"/>
      <w:bookmarkStart w:id="10" w:name="_Ref530478127"/>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4</w:t>
      </w:r>
      <w:r w:rsidR="00821C05" w:rsidRPr="0062735A">
        <w:rPr>
          <w:rFonts w:asciiTheme="minorHAnsi" w:hAnsiTheme="minorHAnsi" w:cstheme="minorHAnsi"/>
          <w:noProof/>
        </w:rPr>
        <w:fldChar w:fldCharType="end"/>
      </w:r>
      <w:bookmarkEnd w:id="9"/>
      <w:r w:rsidRPr="0062735A">
        <w:rPr>
          <w:rFonts w:asciiTheme="minorHAnsi" w:hAnsiTheme="minorHAnsi" w:cstheme="minorHAnsi"/>
        </w:rPr>
        <w:t xml:space="preserve"> Mean performance for </w:t>
      </w:r>
      <w:r w:rsidRPr="008F5E4D">
        <w:rPr>
          <w:rFonts w:asciiTheme="minorHAnsi" w:hAnsiTheme="minorHAnsi" w:cstheme="minorHAnsi"/>
          <w:noProof/>
        </w:rPr>
        <w:t>bi state</w:t>
      </w:r>
      <w:r w:rsidRPr="0062735A">
        <w:rPr>
          <w:rFonts w:asciiTheme="minorHAnsi" w:hAnsiTheme="minorHAnsi" w:cstheme="minorHAnsi"/>
        </w:rPr>
        <w:t xml:space="preserve"> classification using residual model architectures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427"/>
        <w:gridCol w:w="1427"/>
      </w:tblGrid>
      <w:tr w:rsidR="0054086D" w:rsidRPr="0062735A" w14:paraId="2428F4D2" w14:textId="77777777" w:rsidTr="004B3DA1">
        <w:tc>
          <w:tcPr>
            <w:tcW w:w="1063" w:type="dxa"/>
            <w:tcBorders>
              <w:bottom w:val="single" w:sz="4" w:space="0" w:color="auto"/>
            </w:tcBorders>
          </w:tcPr>
          <w:p w14:paraId="482B12A8" w14:textId="77777777"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State pairs</w:t>
            </w:r>
          </w:p>
        </w:tc>
        <w:tc>
          <w:tcPr>
            <w:tcW w:w="1427" w:type="dxa"/>
            <w:tcBorders>
              <w:left w:val="nil"/>
              <w:bottom w:val="single" w:sz="4" w:space="0" w:color="auto"/>
            </w:tcBorders>
            <w:vAlign w:val="center"/>
          </w:tcPr>
          <w:p w14:paraId="37778602" w14:textId="77777777"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Residual Wide</w:t>
            </w:r>
          </w:p>
        </w:tc>
        <w:tc>
          <w:tcPr>
            <w:tcW w:w="1427" w:type="dxa"/>
            <w:tcBorders>
              <w:bottom w:val="single" w:sz="4" w:space="0" w:color="auto"/>
            </w:tcBorders>
            <w:vAlign w:val="center"/>
          </w:tcPr>
          <w:p w14:paraId="7F5CBF6F" w14:textId="77777777"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 xml:space="preserve">Residual deep </w:t>
            </w:r>
          </w:p>
        </w:tc>
      </w:tr>
      <w:tr w:rsidR="0054086D" w:rsidRPr="0062735A" w14:paraId="7D4F87A0" w14:textId="77777777" w:rsidTr="004B3DA1">
        <w:tc>
          <w:tcPr>
            <w:tcW w:w="1063" w:type="dxa"/>
            <w:tcBorders>
              <w:top w:val="single" w:sz="4" w:space="0" w:color="auto"/>
              <w:right w:val="single" w:sz="4" w:space="0" w:color="auto"/>
            </w:tcBorders>
          </w:tcPr>
          <w:p w14:paraId="5244DA8E"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AS-QS</w:t>
            </w:r>
          </w:p>
        </w:tc>
        <w:tc>
          <w:tcPr>
            <w:tcW w:w="1427" w:type="dxa"/>
            <w:tcBorders>
              <w:top w:val="single" w:sz="4" w:space="0" w:color="auto"/>
              <w:left w:val="single" w:sz="4" w:space="0" w:color="auto"/>
            </w:tcBorders>
          </w:tcPr>
          <w:p w14:paraId="36815141" w14:textId="381FFAB9" w:rsidR="0054086D" w:rsidRPr="0062735A" w:rsidRDefault="0054086D" w:rsidP="00800265">
            <w:pPr>
              <w:spacing w:after="160" w:line="259" w:lineRule="auto"/>
              <w:rPr>
                <w:rFonts w:asciiTheme="minorHAnsi" w:hAnsiTheme="minorHAnsi" w:cstheme="minorHAnsi"/>
              </w:rPr>
            </w:pPr>
            <w:r w:rsidRPr="0062735A">
              <w:rPr>
                <w:rFonts w:asciiTheme="minorHAnsi" w:hAnsiTheme="minorHAnsi" w:cstheme="minorHAnsi"/>
              </w:rPr>
              <w:t>0.</w:t>
            </w:r>
            <w:r w:rsidR="00800265">
              <w:rPr>
                <w:rFonts w:asciiTheme="minorHAnsi" w:hAnsiTheme="minorHAnsi" w:cstheme="minorHAnsi"/>
              </w:rPr>
              <w:t>37</w:t>
            </w:r>
            <w:r w:rsidRPr="0062735A">
              <w:rPr>
                <w:rFonts w:asciiTheme="minorHAnsi" w:hAnsiTheme="minorHAnsi" w:cstheme="minorHAnsi"/>
              </w:rPr>
              <w:t xml:space="preserve"> ± 0.07</w:t>
            </w:r>
          </w:p>
        </w:tc>
        <w:tc>
          <w:tcPr>
            <w:tcW w:w="1427" w:type="dxa"/>
            <w:tcBorders>
              <w:top w:val="single" w:sz="4" w:space="0" w:color="auto"/>
            </w:tcBorders>
          </w:tcPr>
          <w:p w14:paraId="1A16F206" w14:textId="2F34F4AD" w:rsidR="0054086D" w:rsidRPr="0062735A" w:rsidRDefault="00FF0356" w:rsidP="00800265">
            <w:pPr>
              <w:spacing w:after="160" w:line="259" w:lineRule="auto"/>
              <w:rPr>
                <w:rFonts w:asciiTheme="minorHAnsi" w:hAnsiTheme="minorHAnsi" w:cstheme="minorHAnsi"/>
              </w:rPr>
            </w:pPr>
            <w:r>
              <w:rPr>
                <w:rFonts w:asciiTheme="minorHAnsi" w:hAnsiTheme="minorHAnsi" w:cstheme="minorHAnsi"/>
              </w:rPr>
              <w:t>0.</w:t>
            </w:r>
            <w:r w:rsidR="00800265">
              <w:rPr>
                <w:rFonts w:asciiTheme="minorHAnsi" w:hAnsiTheme="minorHAnsi" w:cstheme="minorHAnsi"/>
              </w:rPr>
              <w:t>38</w:t>
            </w:r>
            <w:r w:rsidR="0054086D" w:rsidRPr="0062735A">
              <w:rPr>
                <w:rFonts w:asciiTheme="minorHAnsi" w:hAnsiTheme="minorHAnsi" w:cstheme="minorHAnsi"/>
              </w:rPr>
              <w:t xml:space="preserve"> ± 0.0</w:t>
            </w:r>
            <w:r>
              <w:rPr>
                <w:rFonts w:asciiTheme="minorHAnsi" w:hAnsiTheme="minorHAnsi" w:cstheme="minorHAnsi"/>
              </w:rPr>
              <w:t>4</w:t>
            </w:r>
          </w:p>
        </w:tc>
      </w:tr>
      <w:tr w:rsidR="0054086D" w:rsidRPr="0062735A" w14:paraId="42CD432C" w14:textId="77777777" w:rsidTr="004B3DA1">
        <w:tc>
          <w:tcPr>
            <w:tcW w:w="1063" w:type="dxa"/>
            <w:tcBorders>
              <w:right w:val="single" w:sz="4" w:space="0" w:color="auto"/>
            </w:tcBorders>
          </w:tcPr>
          <w:p w14:paraId="6F12EED9"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AS-IS</w:t>
            </w:r>
          </w:p>
        </w:tc>
        <w:tc>
          <w:tcPr>
            <w:tcW w:w="1427" w:type="dxa"/>
            <w:tcBorders>
              <w:left w:val="single" w:sz="4" w:space="0" w:color="auto"/>
            </w:tcBorders>
          </w:tcPr>
          <w:p w14:paraId="4461E00F" w14:textId="77777777"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0.3</w:t>
            </w:r>
            <w:r w:rsidR="00FF0356">
              <w:rPr>
                <w:rFonts w:asciiTheme="minorHAnsi" w:hAnsiTheme="minorHAnsi" w:cstheme="minorHAnsi"/>
              </w:rPr>
              <w:t>1</w:t>
            </w:r>
            <w:r w:rsidRPr="0062735A">
              <w:rPr>
                <w:rFonts w:asciiTheme="minorHAnsi" w:hAnsiTheme="minorHAnsi" w:cstheme="minorHAnsi"/>
              </w:rPr>
              <w:t xml:space="preserve"> ± 0.03</w:t>
            </w:r>
          </w:p>
        </w:tc>
        <w:tc>
          <w:tcPr>
            <w:tcW w:w="1427" w:type="dxa"/>
          </w:tcPr>
          <w:p w14:paraId="79DD8892" w14:textId="6ABDFD1F" w:rsidR="0054086D" w:rsidRPr="0062735A" w:rsidRDefault="0054086D" w:rsidP="00800265">
            <w:pPr>
              <w:spacing w:after="160" w:line="259" w:lineRule="auto"/>
              <w:rPr>
                <w:rFonts w:asciiTheme="minorHAnsi" w:hAnsiTheme="minorHAnsi" w:cstheme="minorHAnsi"/>
              </w:rPr>
            </w:pPr>
            <w:r w:rsidRPr="0062735A">
              <w:rPr>
                <w:rFonts w:asciiTheme="minorHAnsi" w:hAnsiTheme="minorHAnsi" w:cstheme="minorHAnsi"/>
              </w:rPr>
              <w:t>0.3</w:t>
            </w:r>
            <w:r w:rsidR="00800265">
              <w:rPr>
                <w:rFonts w:asciiTheme="minorHAnsi" w:hAnsiTheme="minorHAnsi" w:cstheme="minorHAnsi"/>
              </w:rPr>
              <w:t>0</w:t>
            </w:r>
            <w:r w:rsidRPr="0062735A">
              <w:rPr>
                <w:rFonts w:asciiTheme="minorHAnsi" w:hAnsiTheme="minorHAnsi" w:cstheme="minorHAnsi"/>
              </w:rPr>
              <w:t xml:space="preserve"> ±0.03</w:t>
            </w:r>
          </w:p>
        </w:tc>
      </w:tr>
      <w:tr w:rsidR="0054086D" w:rsidRPr="0062735A" w14:paraId="46D987D5" w14:textId="77777777" w:rsidTr="004B3DA1">
        <w:tc>
          <w:tcPr>
            <w:tcW w:w="1063" w:type="dxa"/>
            <w:tcBorders>
              <w:right w:val="single" w:sz="4" w:space="0" w:color="auto"/>
            </w:tcBorders>
          </w:tcPr>
          <w:p w14:paraId="5796CBD2"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AS-CTW</w:t>
            </w:r>
          </w:p>
        </w:tc>
        <w:tc>
          <w:tcPr>
            <w:tcW w:w="1427" w:type="dxa"/>
            <w:tcBorders>
              <w:left w:val="single" w:sz="4" w:space="0" w:color="auto"/>
            </w:tcBorders>
          </w:tcPr>
          <w:p w14:paraId="4F161327" w14:textId="143F0B05" w:rsidR="0054086D" w:rsidRPr="0062735A" w:rsidRDefault="00800265" w:rsidP="0054086D">
            <w:pPr>
              <w:spacing w:after="160" w:line="259" w:lineRule="auto"/>
              <w:rPr>
                <w:rFonts w:asciiTheme="minorHAnsi" w:hAnsiTheme="minorHAnsi" w:cstheme="minorHAnsi"/>
              </w:rPr>
            </w:pPr>
            <w:r>
              <w:rPr>
                <w:rFonts w:asciiTheme="minorHAnsi" w:hAnsiTheme="minorHAnsi" w:cstheme="minorHAnsi"/>
              </w:rPr>
              <w:t>0.26</w:t>
            </w:r>
            <w:r w:rsidR="0054086D" w:rsidRPr="0062735A">
              <w:rPr>
                <w:rFonts w:asciiTheme="minorHAnsi" w:hAnsiTheme="minorHAnsi" w:cstheme="minorHAnsi"/>
              </w:rPr>
              <w:t xml:space="preserve"> ± 0.005</w:t>
            </w:r>
          </w:p>
        </w:tc>
        <w:tc>
          <w:tcPr>
            <w:tcW w:w="1427" w:type="dxa"/>
          </w:tcPr>
          <w:p w14:paraId="1CE98D2C"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0.25 ±0.01</w:t>
            </w:r>
          </w:p>
        </w:tc>
      </w:tr>
      <w:tr w:rsidR="0054086D" w:rsidRPr="0062735A" w14:paraId="003AC8A5" w14:textId="77777777" w:rsidTr="004B3DA1">
        <w:tc>
          <w:tcPr>
            <w:tcW w:w="1063" w:type="dxa"/>
            <w:tcBorders>
              <w:right w:val="single" w:sz="4" w:space="0" w:color="auto"/>
            </w:tcBorders>
          </w:tcPr>
          <w:p w14:paraId="223CCEB9"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QS-IS</w:t>
            </w:r>
          </w:p>
        </w:tc>
        <w:tc>
          <w:tcPr>
            <w:tcW w:w="1427" w:type="dxa"/>
            <w:tcBorders>
              <w:left w:val="single" w:sz="4" w:space="0" w:color="auto"/>
            </w:tcBorders>
          </w:tcPr>
          <w:p w14:paraId="11D3489B" w14:textId="12802665" w:rsidR="0054086D" w:rsidRPr="0062735A" w:rsidRDefault="00800265" w:rsidP="0054086D">
            <w:pPr>
              <w:spacing w:after="160" w:line="259" w:lineRule="auto"/>
              <w:rPr>
                <w:rFonts w:asciiTheme="minorHAnsi" w:hAnsiTheme="minorHAnsi" w:cstheme="minorHAnsi"/>
              </w:rPr>
            </w:pPr>
            <w:r>
              <w:rPr>
                <w:rFonts w:asciiTheme="minorHAnsi" w:hAnsiTheme="minorHAnsi" w:cstheme="minorHAnsi"/>
              </w:rPr>
              <w:t>0.28</w:t>
            </w:r>
            <w:r w:rsidR="0054086D" w:rsidRPr="0062735A">
              <w:rPr>
                <w:rFonts w:asciiTheme="minorHAnsi" w:hAnsiTheme="minorHAnsi" w:cstheme="minorHAnsi"/>
              </w:rPr>
              <w:t xml:space="preserve"> ± 0.03</w:t>
            </w:r>
          </w:p>
        </w:tc>
        <w:tc>
          <w:tcPr>
            <w:tcW w:w="1427" w:type="dxa"/>
          </w:tcPr>
          <w:p w14:paraId="71951B07" w14:textId="08C4820E" w:rsidR="0054086D" w:rsidRPr="0062735A" w:rsidRDefault="00800265" w:rsidP="00800265">
            <w:pPr>
              <w:spacing w:after="160" w:line="259" w:lineRule="auto"/>
              <w:rPr>
                <w:rFonts w:asciiTheme="minorHAnsi" w:hAnsiTheme="minorHAnsi" w:cstheme="minorHAnsi"/>
              </w:rPr>
            </w:pPr>
            <w:r>
              <w:rPr>
                <w:rFonts w:asciiTheme="minorHAnsi" w:hAnsiTheme="minorHAnsi" w:cstheme="minorHAnsi"/>
              </w:rPr>
              <w:t>0.27</w:t>
            </w:r>
            <w:r w:rsidR="0054086D" w:rsidRPr="0062735A">
              <w:rPr>
                <w:rFonts w:asciiTheme="minorHAnsi" w:hAnsiTheme="minorHAnsi" w:cstheme="minorHAnsi"/>
              </w:rPr>
              <w:t xml:space="preserve"> ±0.00</w:t>
            </w:r>
            <w:r>
              <w:rPr>
                <w:rFonts w:asciiTheme="minorHAnsi" w:hAnsiTheme="minorHAnsi" w:cstheme="minorHAnsi"/>
              </w:rPr>
              <w:t>7</w:t>
            </w:r>
          </w:p>
        </w:tc>
      </w:tr>
      <w:tr w:rsidR="0054086D" w:rsidRPr="0062735A" w14:paraId="261CEEB5" w14:textId="77777777" w:rsidTr="004B3DA1">
        <w:tc>
          <w:tcPr>
            <w:tcW w:w="1063" w:type="dxa"/>
            <w:tcBorders>
              <w:right w:val="single" w:sz="4" w:space="0" w:color="auto"/>
            </w:tcBorders>
          </w:tcPr>
          <w:p w14:paraId="6A300109"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QS-CTW</w:t>
            </w:r>
          </w:p>
        </w:tc>
        <w:tc>
          <w:tcPr>
            <w:tcW w:w="1427" w:type="dxa"/>
            <w:tcBorders>
              <w:left w:val="single" w:sz="4" w:space="0" w:color="auto"/>
            </w:tcBorders>
          </w:tcPr>
          <w:p w14:paraId="4EA49EB8" w14:textId="3527DB2B"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w:t>
            </w:r>
            <w:r w:rsidR="00800265">
              <w:rPr>
                <w:rFonts w:asciiTheme="minorHAnsi" w:hAnsiTheme="minorHAnsi" w:cstheme="minorHAnsi"/>
              </w:rPr>
              <w:t>39</w:t>
            </w:r>
            <w:r w:rsidRPr="0062735A">
              <w:rPr>
                <w:rFonts w:asciiTheme="minorHAnsi" w:hAnsiTheme="minorHAnsi" w:cstheme="minorHAnsi"/>
              </w:rPr>
              <w:t xml:space="preserve"> ± 0.005</w:t>
            </w:r>
          </w:p>
        </w:tc>
        <w:tc>
          <w:tcPr>
            <w:tcW w:w="1427" w:type="dxa"/>
          </w:tcPr>
          <w:p w14:paraId="1C69E904" w14:textId="61EF3FF3" w:rsidR="0054086D" w:rsidRPr="0062735A" w:rsidRDefault="00800265" w:rsidP="0054086D">
            <w:pPr>
              <w:spacing w:after="160" w:line="259" w:lineRule="auto"/>
              <w:rPr>
                <w:rFonts w:asciiTheme="minorHAnsi" w:hAnsiTheme="minorHAnsi" w:cstheme="minorHAnsi"/>
              </w:rPr>
            </w:pPr>
            <w:r>
              <w:rPr>
                <w:rFonts w:asciiTheme="minorHAnsi" w:hAnsiTheme="minorHAnsi" w:cstheme="minorHAnsi"/>
              </w:rPr>
              <w:t>0.40</w:t>
            </w:r>
            <w:r w:rsidR="0054086D" w:rsidRPr="0062735A">
              <w:rPr>
                <w:rFonts w:asciiTheme="minorHAnsi" w:hAnsiTheme="minorHAnsi" w:cstheme="minorHAnsi"/>
              </w:rPr>
              <w:t xml:space="preserve"> ±0.001</w:t>
            </w:r>
          </w:p>
        </w:tc>
      </w:tr>
      <w:tr w:rsidR="0054086D" w:rsidRPr="0062735A" w14:paraId="4B086723" w14:textId="77777777" w:rsidTr="004B3DA1">
        <w:tc>
          <w:tcPr>
            <w:tcW w:w="1063" w:type="dxa"/>
            <w:tcBorders>
              <w:right w:val="single" w:sz="4" w:space="0" w:color="auto"/>
            </w:tcBorders>
          </w:tcPr>
          <w:p w14:paraId="3EFE6EB2"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IS-CTW</w:t>
            </w:r>
          </w:p>
        </w:tc>
        <w:tc>
          <w:tcPr>
            <w:tcW w:w="1427" w:type="dxa"/>
            <w:tcBorders>
              <w:left w:val="single" w:sz="4" w:space="0" w:color="auto"/>
            </w:tcBorders>
          </w:tcPr>
          <w:p w14:paraId="41E96D71" w14:textId="63562DA3" w:rsidR="0054086D" w:rsidRPr="0062735A" w:rsidRDefault="00800265" w:rsidP="0054086D">
            <w:pPr>
              <w:spacing w:after="160" w:line="259" w:lineRule="auto"/>
              <w:rPr>
                <w:rFonts w:asciiTheme="minorHAnsi" w:hAnsiTheme="minorHAnsi" w:cstheme="minorHAnsi"/>
              </w:rPr>
            </w:pPr>
            <w:r>
              <w:rPr>
                <w:rFonts w:asciiTheme="minorHAnsi" w:hAnsiTheme="minorHAnsi" w:cstheme="minorHAnsi"/>
              </w:rPr>
              <w:t>0.30</w:t>
            </w:r>
            <w:r w:rsidR="0054086D" w:rsidRPr="0062735A">
              <w:rPr>
                <w:rFonts w:asciiTheme="minorHAnsi" w:hAnsiTheme="minorHAnsi" w:cstheme="minorHAnsi"/>
              </w:rPr>
              <w:t xml:space="preserve"> ± 0.04</w:t>
            </w:r>
          </w:p>
        </w:tc>
        <w:tc>
          <w:tcPr>
            <w:tcW w:w="1427" w:type="dxa"/>
          </w:tcPr>
          <w:p w14:paraId="33186C88" w14:textId="2F1A81DB" w:rsidR="0054086D" w:rsidRPr="0062735A" w:rsidRDefault="00800265" w:rsidP="0054086D">
            <w:pPr>
              <w:spacing w:after="160" w:line="259" w:lineRule="auto"/>
              <w:rPr>
                <w:rFonts w:asciiTheme="minorHAnsi" w:hAnsiTheme="minorHAnsi" w:cstheme="minorHAnsi"/>
              </w:rPr>
            </w:pPr>
            <w:r>
              <w:rPr>
                <w:rFonts w:asciiTheme="minorHAnsi" w:hAnsiTheme="minorHAnsi" w:cstheme="minorHAnsi"/>
              </w:rPr>
              <w:t>0.29</w:t>
            </w:r>
            <w:r w:rsidR="0054086D" w:rsidRPr="0062735A">
              <w:rPr>
                <w:rFonts w:asciiTheme="minorHAnsi" w:hAnsiTheme="minorHAnsi" w:cstheme="minorHAnsi"/>
              </w:rPr>
              <w:t xml:space="preserve"> ±0.03</w:t>
            </w:r>
          </w:p>
        </w:tc>
      </w:tr>
    </w:tbl>
    <w:p w14:paraId="1C69795E" w14:textId="77777777" w:rsidR="0054086D" w:rsidRPr="00800265" w:rsidRDefault="0054086D">
      <w:pPr>
        <w:spacing w:after="160" w:line="259" w:lineRule="auto"/>
        <w:rPr>
          <w:rFonts w:asciiTheme="minorHAnsi" w:hAnsiTheme="minorHAnsi" w:cstheme="minorHAnsi"/>
        </w:rPr>
      </w:pPr>
    </w:p>
    <w:p w14:paraId="1561C1D9" w14:textId="77777777" w:rsidR="00F378D8" w:rsidRPr="0062735A" w:rsidRDefault="00F378D8" w:rsidP="00F378D8">
      <w:pPr>
        <w:pStyle w:val="Caption"/>
        <w:keepNext/>
        <w:rPr>
          <w:rFonts w:asciiTheme="minorHAnsi" w:hAnsiTheme="minorHAnsi" w:cstheme="minorHAnsi"/>
        </w:rPr>
      </w:pPr>
      <w:bookmarkStart w:id="11" w:name="_Ref529890322"/>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5</w:t>
      </w:r>
      <w:r w:rsidR="00821C05" w:rsidRPr="0062735A">
        <w:rPr>
          <w:rFonts w:asciiTheme="minorHAnsi" w:hAnsiTheme="minorHAnsi" w:cstheme="minorHAnsi"/>
          <w:noProof/>
        </w:rPr>
        <w:fldChar w:fldCharType="end"/>
      </w:r>
      <w:bookmarkEnd w:id="11"/>
      <w:r w:rsidRPr="0062735A">
        <w:rPr>
          <w:rFonts w:asciiTheme="minorHAnsi" w:hAnsiTheme="minorHAnsi" w:cstheme="minorHAnsi"/>
        </w:rPr>
        <w:t xml:space="preserve"> </w:t>
      </w:r>
      <w:r w:rsidR="00285061" w:rsidRPr="0062735A">
        <w:rPr>
          <w:rFonts w:asciiTheme="minorHAnsi" w:hAnsiTheme="minorHAnsi" w:cstheme="minorHAnsi"/>
        </w:rPr>
        <w:t>Kappa p</w:t>
      </w:r>
      <w:r w:rsidRPr="0062735A">
        <w:rPr>
          <w:rFonts w:asciiTheme="minorHAnsi" w:hAnsiTheme="minorHAnsi" w:cstheme="minorHAnsi"/>
        </w:rPr>
        <w:t xml:space="preserve">erformance of shallow </w:t>
      </w:r>
      <w:r w:rsidR="0054086D" w:rsidRPr="0062735A">
        <w:rPr>
          <w:rFonts w:asciiTheme="minorHAnsi" w:hAnsiTheme="minorHAnsi" w:cstheme="minorHAnsi"/>
        </w:rPr>
        <w:t xml:space="preserve">model architectures </w:t>
      </w:r>
      <w:r w:rsidRPr="0062735A">
        <w:rPr>
          <w:rFonts w:asciiTheme="minorHAnsi" w:hAnsiTheme="minorHAnsi" w:cstheme="minorHAnsi"/>
        </w:rPr>
        <w:t>used for transfer learning</w:t>
      </w:r>
    </w:p>
    <w:tbl>
      <w:tblPr>
        <w:tblStyle w:val="TableGrid"/>
        <w:tblW w:w="0" w:type="auto"/>
        <w:tblLook w:val="04A0" w:firstRow="1" w:lastRow="0" w:firstColumn="1" w:lastColumn="0" w:noHBand="0" w:noVBand="1"/>
      </w:tblPr>
      <w:tblGrid>
        <w:gridCol w:w="1335"/>
        <w:gridCol w:w="1335"/>
      </w:tblGrid>
      <w:tr w:rsidR="00285061" w:rsidRPr="0062735A" w14:paraId="49B46D72" w14:textId="77777777" w:rsidTr="00285061">
        <w:tc>
          <w:tcPr>
            <w:tcW w:w="1335" w:type="dxa"/>
            <w:tcBorders>
              <w:top w:val="nil"/>
              <w:left w:val="nil"/>
              <w:bottom w:val="single" w:sz="4" w:space="0" w:color="auto"/>
              <w:right w:val="single" w:sz="4" w:space="0" w:color="auto"/>
            </w:tcBorders>
          </w:tcPr>
          <w:p w14:paraId="62566C3C" w14:textId="77777777" w:rsidR="00285061" w:rsidRPr="00800265" w:rsidRDefault="00285061" w:rsidP="00F378D8">
            <w:pPr>
              <w:spacing w:after="160" w:line="259" w:lineRule="auto"/>
              <w:jc w:val="center"/>
              <w:rPr>
                <w:rFonts w:asciiTheme="minorHAnsi" w:hAnsiTheme="minorHAnsi" w:cstheme="minorHAnsi"/>
              </w:rPr>
            </w:pPr>
            <w:r w:rsidRPr="00800265">
              <w:rPr>
                <w:rFonts w:asciiTheme="minorHAnsi" w:hAnsiTheme="minorHAnsi" w:cstheme="minorHAnsi"/>
              </w:rPr>
              <w:t xml:space="preserve">State </w:t>
            </w:r>
            <w:r w:rsidRPr="0062735A">
              <w:rPr>
                <w:rFonts w:asciiTheme="minorHAnsi" w:hAnsiTheme="minorHAnsi" w:cstheme="minorHAnsi"/>
              </w:rPr>
              <w:t>pairs</w:t>
            </w:r>
          </w:p>
        </w:tc>
        <w:tc>
          <w:tcPr>
            <w:tcW w:w="1335" w:type="dxa"/>
            <w:tcBorders>
              <w:top w:val="nil"/>
              <w:left w:val="single" w:sz="4" w:space="0" w:color="auto"/>
              <w:bottom w:val="single" w:sz="4" w:space="0" w:color="auto"/>
              <w:right w:val="nil"/>
            </w:tcBorders>
          </w:tcPr>
          <w:p w14:paraId="288321CD"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rPr>
              <w:t>Kappa</w:t>
            </w:r>
          </w:p>
        </w:tc>
      </w:tr>
      <w:tr w:rsidR="00285061" w:rsidRPr="0062735A" w14:paraId="62DCEC83" w14:textId="77777777" w:rsidTr="00285061">
        <w:tc>
          <w:tcPr>
            <w:tcW w:w="1335" w:type="dxa"/>
            <w:tcBorders>
              <w:top w:val="single" w:sz="4" w:space="0" w:color="auto"/>
              <w:left w:val="nil"/>
              <w:bottom w:val="nil"/>
              <w:right w:val="single" w:sz="4" w:space="0" w:color="auto"/>
            </w:tcBorders>
            <w:vAlign w:val="center"/>
          </w:tcPr>
          <w:p w14:paraId="29D77C31" w14:textId="77777777" w:rsidR="00285061" w:rsidRPr="0062735A" w:rsidRDefault="00285061" w:rsidP="00285061">
            <w:pPr>
              <w:spacing w:after="160" w:line="259" w:lineRule="auto"/>
              <w:rPr>
                <w:rFonts w:asciiTheme="minorHAnsi" w:hAnsiTheme="minorHAnsi" w:cstheme="minorHAnsi"/>
                <w:lang w:val="de-DE"/>
              </w:rPr>
            </w:pPr>
            <w:r w:rsidRPr="008F5E4D">
              <w:rPr>
                <w:rFonts w:asciiTheme="minorHAnsi" w:hAnsiTheme="minorHAnsi" w:cstheme="minorHAnsi"/>
                <w:noProof/>
              </w:rPr>
              <w:t>AS-QS</w:t>
            </w:r>
          </w:p>
        </w:tc>
        <w:tc>
          <w:tcPr>
            <w:tcW w:w="1335" w:type="dxa"/>
            <w:tcBorders>
              <w:top w:val="single" w:sz="4" w:space="0" w:color="auto"/>
              <w:left w:val="single" w:sz="4" w:space="0" w:color="auto"/>
              <w:bottom w:val="nil"/>
              <w:right w:val="nil"/>
            </w:tcBorders>
          </w:tcPr>
          <w:p w14:paraId="4AC42C1B"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0.51</w:t>
            </w:r>
          </w:p>
        </w:tc>
      </w:tr>
      <w:tr w:rsidR="00285061" w:rsidRPr="0062735A" w14:paraId="76D2C13E" w14:textId="77777777" w:rsidTr="00285061">
        <w:tc>
          <w:tcPr>
            <w:tcW w:w="1335" w:type="dxa"/>
            <w:tcBorders>
              <w:top w:val="nil"/>
              <w:left w:val="nil"/>
              <w:bottom w:val="nil"/>
              <w:right w:val="single" w:sz="4" w:space="0" w:color="auto"/>
            </w:tcBorders>
            <w:vAlign w:val="center"/>
          </w:tcPr>
          <w:p w14:paraId="506A3C39" w14:textId="77777777" w:rsidR="00285061" w:rsidRPr="0062735A" w:rsidRDefault="00285061" w:rsidP="00285061">
            <w:pPr>
              <w:spacing w:after="160" w:line="259" w:lineRule="auto"/>
              <w:rPr>
                <w:rFonts w:asciiTheme="minorHAnsi" w:hAnsiTheme="minorHAnsi" w:cstheme="minorHAnsi"/>
              </w:rPr>
            </w:pPr>
            <w:r w:rsidRPr="0062735A">
              <w:rPr>
                <w:rFonts w:asciiTheme="minorHAnsi" w:hAnsiTheme="minorHAnsi" w:cstheme="minorHAnsi"/>
              </w:rPr>
              <w:t>AS-IS</w:t>
            </w:r>
          </w:p>
        </w:tc>
        <w:tc>
          <w:tcPr>
            <w:tcW w:w="1335" w:type="dxa"/>
            <w:tcBorders>
              <w:top w:val="nil"/>
              <w:left w:val="single" w:sz="4" w:space="0" w:color="auto"/>
              <w:bottom w:val="nil"/>
              <w:right w:val="nil"/>
            </w:tcBorders>
          </w:tcPr>
          <w:p w14:paraId="1695405C"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0.36</w:t>
            </w:r>
          </w:p>
        </w:tc>
      </w:tr>
      <w:tr w:rsidR="00285061" w:rsidRPr="0062735A" w14:paraId="04BAC7DB" w14:textId="77777777" w:rsidTr="00285061">
        <w:tc>
          <w:tcPr>
            <w:tcW w:w="1335" w:type="dxa"/>
            <w:tcBorders>
              <w:top w:val="nil"/>
              <w:left w:val="nil"/>
              <w:bottom w:val="nil"/>
              <w:right w:val="single" w:sz="4" w:space="0" w:color="auto"/>
            </w:tcBorders>
            <w:vAlign w:val="center"/>
          </w:tcPr>
          <w:p w14:paraId="0E4C4DBB" w14:textId="77777777" w:rsidR="00285061" w:rsidRPr="0062735A" w:rsidRDefault="00285061" w:rsidP="00285061">
            <w:pPr>
              <w:spacing w:after="160" w:line="259" w:lineRule="auto"/>
              <w:rPr>
                <w:rFonts w:asciiTheme="minorHAnsi" w:hAnsiTheme="minorHAnsi" w:cstheme="minorHAnsi"/>
              </w:rPr>
            </w:pPr>
            <w:r w:rsidRPr="0062735A">
              <w:rPr>
                <w:rFonts w:asciiTheme="minorHAnsi" w:hAnsiTheme="minorHAnsi" w:cstheme="minorHAnsi"/>
                <w:lang w:val="de-DE"/>
              </w:rPr>
              <w:t>AS-CTW</w:t>
            </w:r>
          </w:p>
        </w:tc>
        <w:tc>
          <w:tcPr>
            <w:tcW w:w="1335" w:type="dxa"/>
            <w:tcBorders>
              <w:top w:val="nil"/>
              <w:left w:val="single" w:sz="4" w:space="0" w:color="auto"/>
              <w:bottom w:val="nil"/>
              <w:right w:val="nil"/>
            </w:tcBorders>
          </w:tcPr>
          <w:p w14:paraId="204EA91F"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0.27</w:t>
            </w:r>
          </w:p>
        </w:tc>
      </w:tr>
      <w:tr w:rsidR="00285061" w:rsidRPr="0062735A" w14:paraId="4E13E3AA" w14:textId="77777777" w:rsidTr="00285061">
        <w:tc>
          <w:tcPr>
            <w:tcW w:w="1335" w:type="dxa"/>
            <w:tcBorders>
              <w:top w:val="nil"/>
              <w:left w:val="nil"/>
              <w:bottom w:val="nil"/>
              <w:right w:val="single" w:sz="4" w:space="0" w:color="auto"/>
            </w:tcBorders>
            <w:vAlign w:val="center"/>
          </w:tcPr>
          <w:p w14:paraId="0C91DBE0" w14:textId="77777777"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t>QS-IS</w:t>
            </w:r>
          </w:p>
        </w:tc>
        <w:tc>
          <w:tcPr>
            <w:tcW w:w="1335" w:type="dxa"/>
            <w:tcBorders>
              <w:top w:val="nil"/>
              <w:left w:val="single" w:sz="4" w:space="0" w:color="auto"/>
              <w:bottom w:val="nil"/>
              <w:right w:val="nil"/>
            </w:tcBorders>
          </w:tcPr>
          <w:p w14:paraId="52ACE682"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0.29</w:t>
            </w:r>
          </w:p>
        </w:tc>
      </w:tr>
      <w:tr w:rsidR="00285061" w:rsidRPr="0062735A" w14:paraId="735B74A0" w14:textId="77777777" w:rsidTr="00285061">
        <w:tc>
          <w:tcPr>
            <w:tcW w:w="1335" w:type="dxa"/>
            <w:tcBorders>
              <w:top w:val="nil"/>
              <w:left w:val="nil"/>
              <w:bottom w:val="nil"/>
              <w:right w:val="single" w:sz="4" w:space="0" w:color="auto"/>
            </w:tcBorders>
            <w:vAlign w:val="center"/>
          </w:tcPr>
          <w:p w14:paraId="6C11D3D0" w14:textId="77777777"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lastRenderedPageBreak/>
              <w:t>QS-CTW</w:t>
            </w:r>
          </w:p>
        </w:tc>
        <w:tc>
          <w:tcPr>
            <w:tcW w:w="1335" w:type="dxa"/>
            <w:tcBorders>
              <w:top w:val="nil"/>
              <w:left w:val="single" w:sz="4" w:space="0" w:color="auto"/>
              <w:bottom w:val="nil"/>
              <w:right w:val="nil"/>
            </w:tcBorders>
          </w:tcPr>
          <w:p w14:paraId="02F7B15A"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0.55</w:t>
            </w:r>
          </w:p>
        </w:tc>
      </w:tr>
      <w:tr w:rsidR="00285061" w:rsidRPr="0062735A" w14:paraId="577EAE83" w14:textId="77777777" w:rsidTr="00285061">
        <w:tc>
          <w:tcPr>
            <w:tcW w:w="1335" w:type="dxa"/>
            <w:tcBorders>
              <w:top w:val="nil"/>
              <w:left w:val="nil"/>
              <w:bottom w:val="nil"/>
              <w:right w:val="single" w:sz="4" w:space="0" w:color="auto"/>
            </w:tcBorders>
            <w:vAlign w:val="center"/>
          </w:tcPr>
          <w:p w14:paraId="16962168" w14:textId="77777777"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t>IS-CTW</w:t>
            </w:r>
          </w:p>
        </w:tc>
        <w:tc>
          <w:tcPr>
            <w:tcW w:w="1335" w:type="dxa"/>
            <w:tcBorders>
              <w:top w:val="nil"/>
              <w:left w:val="single" w:sz="4" w:space="0" w:color="auto"/>
              <w:bottom w:val="nil"/>
              <w:right w:val="nil"/>
            </w:tcBorders>
          </w:tcPr>
          <w:p w14:paraId="188C3FF7"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0.38</w:t>
            </w:r>
          </w:p>
        </w:tc>
      </w:tr>
    </w:tbl>
    <w:p w14:paraId="31F9B1E1" w14:textId="77777777" w:rsidR="00F378D8" w:rsidRPr="0062735A" w:rsidRDefault="00F378D8">
      <w:pPr>
        <w:spacing w:after="160" w:line="259" w:lineRule="auto"/>
        <w:rPr>
          <w:rFonts w:asciiTheme="minorHAnsi" w:hAnsiTheme="minorHAnsi" w:cstheme="minorHAnsi"/>
          <w:lang w:val="de-DE"/>
        </w:rPr>
      </w:pPr>
    </w:p>
    <w:p w14:paraId="5329D9DB" w14:textId="77777777" w:rsidR="00285061" w:rsidRPr="0062735A" w:rsidRDefault="00285061">
      <w:pPr>
        <w:spacing w:after="160" w:line="259" w:lineRule="auto"/>
        <w:rPr>
          <w:rFonts w:asciiTheme="minorHAnsi" w:hAnsiTheme="minorHAnsi" w:cstheme="minorHAnsi"/>
          <w:lang w:val="de-DE"/>
        </w:rPr>
      </w:pPr>
    </w:p>
    <w:p w14:paraId="07978D97" w14:textId="77777777" w:rsidR="00285061" w:rsidRPr="0062735A" w:rsidRDefault="00285061" w:rsidP="00285061">
      <w:pPr>
        <w:pStyle w:val="Caption"/>
        <w:keepNext/>
        <w:rPr>
          <w:rFonts w:asciiTheme="minorHAnsi" w:hAnsiTheme="minorHAnsi" w:cstheme="minorHAnsi"/>
        </w:rPr>
      </w:pPr>
      <w:bookmarkStart w:id="12" w:name="_Ref529802682"/>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6</w:t>
      </w:r>
      <w:r w:rsidR="00821C05" w:rsidRPr="0062735A">
        <w:rPr>
          <w:rFonts w:asciiTheme="minorHAnsi" w:hAnsiTheme="minorHAnsi" w:cstheme="minorHAnsi"/>
          <w:noProof/>
        </w:rPr>
        <w:fldChar w:fldCharType="end"/>
      </w:r>
      <w:bookmarkEnd w:id="12"/>
      <w:r w:rsidRPr="0062735A">
        <w:rPr>
          <w:rFonts w:asciiTheme="minorHAnsi" w:hAnsiTheme="minorHAnsi" w:cstheme="minorHAnsi"/>
        </w:rPr>
        <w:t xml:space="preserve"> Mean kappa performance of different models for three state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1315"/>
      </w:tblGrid>
      <w:tr w:rsidR="00285061" w:rsidRPr="0062735A" w14:paraId="38FB9148" w14:textId="77777777" w:rsidTr="00285061">
        <w:tc>
          <w:tcPr>
            <w:tcW w:w="1401" w:type="dxa"/>
            <w:tcBorders>
              <w:bottom w:val="single" w:sz="4" w:space="0" w:color="auto"/>
              <w:right w:val="single" w:sz="4" w:space="0" w:color="auto"/>
            </w:tcBorders>
            <w:vAlign w:val="center"/>
          </w:tcPr>
          <w:p w14:paraId="5C1F83F7" w14:textId="77777777" w:rsidR="00285061" w:rsidRPr="0062735A" w:rsidRDefault="00285061"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 xml:space="preserve">State </w:t>
            </w:r>
            <w:r w:rsidRPr="0062735A">
              <w:rPr>
                <w:rFonts w:asciiTheme="minorHAnsi" w:hAnsiTheme="minorHAnsi" w:cstheme="minorHAnsi"/>
              </w:rPr>
              <w:t>pairs</w:t>
            </w:r>
          </w:p>
        </w:tc>
        <w:tc>
          <w:tcPr>
            <w:tcW w:w="1315" w:type="dxa"/>
            <w:tcBorders>
              <w:left w:val="single" w:sz="4" w:space="0" w:color="auto"/>
              <w:bottom w:val="single" w:sz="4" w:space="0" w:color="auto"/>
            </w:tcBorders>
            <w:vAlign w:val="center"/>
          </w:tcPr>
          <w:p w14:paraId="401677B8" w14:textId="77777777" w:rsidR="00285061" w:rsidRPr="0062735A" w:rsidRDefault="00285061" w:rsidP="00285061">
            <w:pPr>
              <w:spacing w:after="160" w:line="259" w:lineRule="auto"/>
              <w:jc w:val="center"/>
              <w:rPr>
                <w:rFonts w:asciiTheme="minorHAnsi" w:hAnsiTheme="minorHAnsi" w:cstheme="minorHAnsi"/>
              </w:rPr>
            </w:pPr>
            <w:r w:rsidRPr="0062735A">
              <w:rPr>
                <w:rFonts w:asciiTheme="minorHAnsi" w:hAnsiTheme="minorHAnsi" w:cstheme="minorHAnsi"/>
              </w:rPr>
              <w:t>Kappa</w:t>
            </w:r>
          </w:p>
        </w:tc>
      </w:tr>
      <w:tr w:rsidR="00285061" w:rsidRPr="0062735A" w14:paraId="1D338D65" w14:textId="77777777" w:rsidTr="00285061">
        <w:tc>
          <w:tcPr>
            <w:tcW w:w="1401" w:type="dxa"/>
            <w:tcBorders>
              <w:top w:val="single" w:sz="4" w:space="0" w:color="auto"/>
              <w:right w:val="single" w:sz="4" w:space="0" w:color="auto"/>
            </w:tcBorders>
            <w:vAlign w:val="center"/>
          </w:tcPr>
          <w:p w14:paraId="26013CEB" w14:textId="77777777" w:rsidR="00285061" w:rsidRPr="0062735A" w:rsidRDefault="00285061"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AS-QS-IS</w:t>
            </w:r>
          </w:p>
        </w:tc>
        <w:tc>
          <w:tcPr>
            <w:tcW w:w="1315" w:type="dxa"/>
            <w:tcBorders>
              <w:top w:val="single" w:sz="4" w:space="0" w:color="auto"/>
              <w:left w:val="single" w:sz="4" w:space="0" w:color="auto"/>
            </w:tcBorders>
            <w:vAlign w:val="center"/>
          </w:tcPr>
          <w:p w14:paraId="188ABAF8" w14:textId="77777777" w:rsidR="00285061" w:rsidRPr="0062735A" w:rsidRDefault="00285061" w:rsidP="00C83922">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w:t>
            </w:r>
            <w:r w:rsidR="00C83922" w:rsidRPr="0062735A">
              <w:rPr>
                <w:rFonts w:asciiTheme="minorHAnsi" w:hAnsiTheme="minorHAnsi" w:cstheme="minorHAnsi"/>
                <w:lang w:val="de-DE"/>
              </w:rPr>
              <w:t>6</w:t>
            </w:r>
            <w:r w:rsidRPr="0062735A">
              <w:rPr>
                <w:rFonts w:asciiTheme="minorHAnsi" w:hAnsiTheme="minorHAnsi" w:cstheme="minorHAnsi"/>
                <w:lang w:val="de-DE"/>
              </w:rPr>
              <w:t xml:space="preserve"> </w:t>
            </w:r>
            <w:r w:rsidRPr="0062735A">
              <w:rPr>
                <w:rFonts w:asciiTheme="minorHAnsi" w:hAnsiTheme="minorHAnsi" w:cstheme="minorHAnsi"/>
              </w:rPr>
              <w:t>± 0.04</w:t>
            </w:r>
          </w:p>
        </w:tc>
      </w:tr>
      <w:tr w:rsidR="00285061" w:rsidRPr="0062735A" w14:paraId="05532A28" w14:textId="77777777" w:rsidTr="00285061">
        <w:tc>
          <w:tcPr>
            <w:tcW w:w="1401" w:type="dxa"/>
            <w:tcBorders>
              <w:right w:val="single" w:sz="4" w:space="0" w:color="auto"/>
            </w:tcBorders>
            <w:vAlign w:val="center"/>
          </w:tcPr>
          <w:p w14:paraId="5DC4123D" w14:textId="77777777" w:rsidR="00285061" w:rsidRPr="0062735A" w:rsidRDefault="00285061" w:rsidP="00C83922">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AS-QS</w:t>
            </w:r>
            <w:r w:rsidR="00C83922" w:rsidRPr="0062735A">
              <w:rPr>
                <w:rFonts w:asciiTheme="minorHAnsi" w:hAnsiTheme="minorHAnsi" w:cstheme="minorHAnsi"/>
                <w:lang w:val="de-DE"/>
              </w:rPr>
              <w:t>-</w:t>
            </w:r>
            <w:r w:rsidRPr="0062735A">
              <w:rPr>
                <w:rFonts w:asciiTheme="minorHAnsi" w:hAnsiTheme="minorHAnsi" w:cstheme="minorHAnsi"/>
                <w:lang w:val="de-DE"/>
              </w:rPr>
              <w:t>CTW</w:t>
            </w:r>
          </w:p>
        </w:tc>
        <w:tc>
          <w:tcPr>
            <w:tcW w:w="1315" w:type="dxa"/>
            <w:tcBorders>
              <w:left w:val="single" w:sz="4" w:space="0" w:color="auto"/>
            </w:tcBorders>
            <w:vAlign w:val="center"/>
          </w:tcPr>
          <w:p w14:paraId="45FC90FE" w14:textId="77777777" w:rsidR="00285061" w:rsidRPr="0062735A" w:rsidRDefault="00D20C6B"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w:t>
            </w:r>
            <w:r w:rsidR="00285061" w:rsidRPr="0062735A">
              <w:rPr>
                <w:rFonts w:asciiTheme="minorHAnsi" w:hAnsiTheme="minorHAnsi" w:cstheme="minorHAnsi"/>
                <w:lang w:val="de-DE"/>
              </w:rPr>
              <w:t xml:space="preserve">32 </w:t>
            </w:r>
            <w:r w:rsidR="00285061" w:rsidRPr="0062735A">
              <w:rPr>
                <w:rFonts w:asciiTheme="minorHAnsi" w:hAnsiTheme="minorHAnsi" w:cstheme="minorHAnsi"/>
              </w:rPr>
              <w:t>± 0.09</w:t>
            </w:r>
          </w:p>
        </w:tc>
      </w:tr>
    </w:tbl>
    <w:p w14:paraId="6284F7C0" w14:textId="77777777" w:rsidR="00285061" w:rsidRPr="0062735A" w:rsidRDefault="00285061">
      <w:pPr>
        <w:spacing w:after="160" w:line="259" w:lineRule="auto"/>
        <w:rPr>
          <w:rFonts w:asciiTheme="minorHAnsi" w:hAnsiTheme="minorHAnsi" w:cstheme="minorHAnsi"/>
          <w:lang w:val="de-DE"/>
        </w:rPr>
      </w:pPr>
    </w:p>
    <w:p w14:paraId="22217BEF" w14:textId="77777777" w:rsidR="00D20C6B" w:rsidRPr="0062735A" w:rsidRDefault="00D20C6B">
      <w:pPr>
        <w:spacing w:after="160" w:line="259" w:lineRule="auto"/>
        <w:rPr>
          <w:rFonts w:asciiTheme="minorHAnsi" w:hAnsiTheme="minorHAnsi" w:cstheme="minorHAnsi"/>
          <w:lang w:val="de-DE"/>
        </w:rPr>
      </w:pPr>
    </w:p>
    <w:p w14:paraId="799C4AF9" w14:textId="77777777" w:rsidR="00C83922" w:rsidRPr="0062735A" w:rsidRDefault="00C83922" w:rsidP="00C83922">
      <w:pPr>
        <w:pStyle w:val="Caption"/>
        <w:keepNext/>
        <w:rPr>
          <w:rFonts w:asciiTheme="minorHAnsi" w:hAnsiTheme="minorHAnsi" w:cstheme="minorHAnsi"/>
        </w:rPr>
      </w:pPr>
      <w:bookmarkStart w:id="13" w:name="_Ref529801104"/>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7</w:t>
      </w:r>
      <w:r w:rsidR="00821C05" w:rsidRPr="0062735A">
        <w:rPr>
          <w:rFonts w:asciiTheme="minorHAnsi" w:hAnsiTheme="minorHAnsi" w:cstheme="minorHAnsi"/>
          <w:noProof/>
        </w:rPr>
        <w:fldChar w:fldCharType="end"/>
      </w:r>
      <w:bookmarkEnd w:id="13"/>
      <w:r w:rsidRPr="0062735A">
        <w:rPr>
          <w:rFonts w:asciiTheme="minorHAnsi" w:hAnsiTheme="minorHAnsi" w:cstheme="minorHAnsi"/>
        </w:rPr>
        <w:t xml:space="preserve"> Kappa performance on all state classification for different models</w:t>
      </w:r>
    </w:p>
    <w:tbl>
      <w:tblPr>
        <w:tblStyle w:val="TableGrid"/>
        <w:tblW w:w="0" w:type="auto"/>
        <w:tblLook w:val="04A0" w:firstRow="1" w:lastRow="0" w:firstColumn="1" w:lastColumn="0" w:noHBand="0" w:noVBand="1"/>
      </w:tblPr>
      <w:tblGrid>
        <w:gridCol w:w="1670"/>
        <w:gridCol w:w="882"/>
      </w:tblGrid>
      <w:tr w:rsidR="00C83922" w:rsidRPr="0062735A" w14:paraId="34FE23FF" w14:textId="77777777" w:rsidTr="00C83922">
        <w:tc>
          <w:tcPr>
            <w:tcW w:w="1670" w:type="dxa"/>
            <w:tcBorders>
              <w:top w:val="nil"/>
              <w:left w:val="nil"/>
              <w:bottom w:val="single" w:sz="4" w:space="0" w:color="auto"/>
              <w:right w:val="single" w:sz="4" w:space="0" w:color="auto"/>
            </w:tcBorders>
          </w:tcPr>
          <w:p w14:paraId="7BF539C6" w14:textId="77777777" w:rsidR="00C83922" w:rsidRPr="0062735A" w:rsidRDefault="00C83922" w:rsidP="00C83922">
            <w:pPr>
              <w:tabs>
                <w:tab w:val="left" w:pos="1719"/>
              </w:tabs>
              <w:spacing w:after="160" w:line="259" w:lineRule="auto"/>
              <w:rPr>
                <w:rFonts w:asciiTheme="minorHAnsi" w:hAnsiTheme="minorHAnsi" w:cstheme="minorHAnsi"/>
                <w:lang w:val="de-DE"/>
              </w:rPr>
            </w:pPr>
            <w:r w:rsidRPr="0062735A">
              <w:rPr>
                <w:rFonts w:asciiTheme="minorHAnsi" w:hAnsiTheme="minorHAnsi" w:cstheme="minorHAnsi"/>
                <w:lang w:val="de-DE"/>
              </w:rPr>
              <w:t>Model</w:t>
            </w:r>
          </w:p>
        </w:tc>
        <w:tc>
          <w:tcPr>
            <w:tcW w:w="882" w:type="dxa"/>
            <w:tcBorders>
              <w:top w:val="nil"/>
              <w:left w:val="single" w:sz="4" w:space="0" w:color="auto"/>
              <w:bottom w:val="single" w:sz="4" w:space="0" w:color="auto"/>
              <w:right w:val="nil"/>
            </w:tcBorders>
          </w:tcPr>
          <w:p w14:paraId="09B662EF" w14:textId="77777777" w:rsidR="00C83922" w:rsidRPr="0062735A" w:rsidRDefault="00C83922">
            <w:pPr>
              <w:spacing w:after="160" w:line="259" w:lineRule="auto"/>
              <w:rPr>
                <w:rFonts w:asciiTheme="minorHAnsi" w:hAnsiTheme="minorHAnsi" w:cstheme="minorHAnsi"/>
                <w:lang w:val="de-DE"/>
              </w:rPr>
            </w:pPr>
            <w:r w:rsidRPr="0062735A">
              <w:rPr>
                <w:rFonts w:asciiTheme="minorHAnsi" w:hAnsiTheme="minorHAnsi" w:cstheme="minorHAnsi"/>
                <w:lang w:val="de-DE"/>
              </w:rPr>
              <w:t>Kappa</w:t>
            </w:r>
          </w:p>
        </w:tc>
      </w:tr>
      <w:tr w:rsidR="00C83922" w:rsidRPr="0062735A" w14:paraId="76EECA83" w14:textId="77777777" w:rsidTr="00C83922">
        <w:tc>
          <w:tcPr>
            <w:tcW w:w="1670" w:type="dxa"/>
            <w:tcBorders>
              <w:top w:val="single" w:sz="4" w:space="0" w:color="auto"/>
              <w:left w:val="nil"/>
              <w:bottom w:val="nil"/>
              <w:right w:val="single" w:sz="4" w:space="0" w:color="auto"/>
            </w:tcBorders>
          </w:tcPr>
          <w:p w14:paraId="14B7B7D2" w14:textId="77777777"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Wide Residual</w:t>
            </w:r>
          </w:p>
        </w:tc>
        <w:tc>
          <w:tcPr>
            <w:tcW w:w="882" w:type="dxa"/>
            <w:tcBorders>
              <w:top w:val="single" w:sz="4" w:space="0" w:color="auto"/>
              <w:left w:val="single" w:sz="4" w:space="0" w:color="auto"/>
              <w:bottom w:val="nil"/>
              <w:right w:val="nil"/>
            </w:tcBorders>
          </w:tcPr>
          <w:p w14:paraId="6713A005" w14:textId="77777777"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0.30</w:t>
            </w:r>
          </w:p>
        </w:tc>
      </w:tr>
      <w:tr w:rsidR="00C83922" w:rsidRPr="0062735A" w14:paraId="756F795F" w14:textId="77777777" w:rsidTr="00C83922">
        <w:tc>
          <w:tcPr>
            <w:tcW w:w="1670" w:type="dxa"/>
            <w:tcBorders>
              <w:top w:val="nil"/>
              <w:left w:val="nil"/>
              <w:bottom w:val="nil"/>
              <w:right w:val="single" w:sz="4" w:space="0" w:color="auto"/>
            </w:tcBorders>
          </w:tcPr>
          <w:p w14:paraId="41DBF69B" w14:textId="77777777"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Deep Residual</w:t>
            </w:r>
          </w:p>
        </w:tc>
        <w:tc>
          <w:tcPr>
            <w:tcW w:w="882" w:type="dxa"/>
            <w:tcBorders>
              <w:top w:val="nil"/>
              <w:left w:val="single" w:sz="4" w:space="0" w:color="auto"/>
              <w:bottom w:val="nil"/>
              <w:right w:val="nil"/>
            </w:tcBorders>
          </w:tcPr>
          <w:p w14:paraId="2E906B41" w14:textId="77777777"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0.28</w:t>
            </w:r>
          </w:p>
        </w:tc>
      </w:tr>
      <w:tr w:rsidR="001764ED" w:rsidRPr="0062735A" w14:paraId="482443A5" w14:textId="77777777" w:rsidTr="00C83922">
        <w:tc>
          <w:tcPr>
            <w:tcW w:w="1670" w:type="dxa"/>
            <w:tcBorders>
              <w:top w:val="nil"/>
              <w:left w:val="nil"/>
              <w:bottom w:val="nil"/>
              <w:right w:val="single" w:sz="4" w:space="0" w:color="auto"/>
            </w:tcBorders>
          </w:tcPr>
          <w:p w14:paraId="50902CC5" w14:textId="77777777" w:rsidR="001764ED" w:rsidRPr="0062735A" w:rsidRDefault="001764ED" w:rsidP="00C83922">
            <w:pPr>
              <w:spacing w:after="160" w:line="259" w:lineRule="auto"/>
              <w:rPr>
                <w:rFonts w:asciiTheme="minorHAnsi" w:hAnsiTheme="minorHAnsi" w:cstheme="minorHAnsi"/>
                <w:lang w:val="de-DE"/>
              </w:rPr>
            </w:pPr>
            <w:r>
              <w:rPr>
                <w:rFonts w:asciiTheme="minorHAnsi" w:hAnsiTheme="minorHAnsi" w:cstheme="minorHAnsi"/>
                <w:lang w:val="de-DE"/>
              </w:rPr>
              <w:t>Shallow</w:t>
            </w:r>
          </w:p>
        </w:tc>
        <w:tc>
          <w:tcPr>
            <w:tcW w:w="882" w:type="dxa"/>
            <w:tcBorders>
              <w:top w:val="nil"/>
              <w:left w:val="single" w:sz="4" w:space="0" w:color="auto"/>
              <w:bottom w:val="nil"/>
              <w:right w:val="nil"/>
            </w:tcBorders>
          </w:tcPr>
          <w:p w14:paraId="461253C3" w14:textId="77777777" w:rsidR="001764ED" w:rsidRPr="0062735A" w:rsidRDefault="001764ED" w:rsidP="00C83922">
            <w:pPr>
              <w:spacing w:after="160" w:line="259" w:lineRule="auto"/>
              <w:rPr>
                <w:rFonts w:asciiTheme="minorHAnsi" w:hAnsiTheme="minorHAnsi" w:cstheme="minorHAnsi"/>
              </w:rPr>
            </w:pPr>
            <w:r>
              <w:rPr>
                <w:rFonts w:asciiTheme="minorHAnsi" w:hAnsiTheme="minorHAnsi" w:cstheme="minorHAnsi"/>
              </w:rPr>
              <w:t>0.25</w:t>
            </w:r>
          </w:p>
        </w:tc>
      </w:tr>
      <w:tr w:rsidR="00C83922" w:rsidRPr="0062735A" w14:paraId="7501F6F7" w14:textId="77777777" w:rsidTr="00C83922">
        <w:tc>
          <w:tcPr>
            <w:tcW w:w="1670" w:type="dxa"/>
            <w:tcBorders>
              <w:top w:val="nil"/>
              <w:left w:val="nil"/>
              <w:bottom w:val="nil"/>
              <w:right w:val="single" w:sz="4" w:space="0" w:color="auto"/>
            </w:tcBorders>
          </w:tcPr>
          <w:p w14:paraId="3243E8AF" w14:textId="77777777"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Wide Residual</w:t>
            </w:r>
            <w:r w:rsidRPr="0062735A">
              <w:rPr>
                <w:rFonts w:asciiTheme="minorHAnsi" w:hAnsiTheme="minorHAnsi" w:cstheme="minorHAnsi"/>
              </w:rPr>
              <w:br/>
              <w:t xml:space="preserve"> using Transfer learning</w:t>
            </w:r>
          </w:p>
        </w:tc>
        <w:tc>
          <w:tcPr>
            <w:tcW w:w="882" w:type="dxa"/>
            <w:tcBorders>
              <w:top w:val="nil"/>
              <w:left w:val="single" w:sz="4" w:space="0" w:color="auto"/>
              <w:bottom w:val="nil"/>
              <w:right w:val="nil"/>
            </w:tcBorders>
          </w:tcPr>
          <w:p w14:paraId="72424FF2" w14:textId="77777777"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0.13</w:t>
            </w:r>
          </w:p>
        </w:tc>
      </w:tr>
    </w:tbl>
    <w:p w14:paraId="676C4BE7" w14:textId="77777777" w:rsidR="00C83922" w:rsidRPr="0062735A" w:rsidRDefault="00C83922">
      <w:pPr>
        <w:spacing w:after="160" w:line="259" w:lineRule="auto"/>
        <w:rPr>
          <w:rFonts w:asciiTheme="minorHAnsi" w:hAnsiTheme="minorHAnsi" w:cstheme="minorHAnsi"/>
        </w:rPr>
      </w:pPr>
    </w:p>
    <w:p w14:paraId="40A8C598" w14:textId="77777777" w:rsidR="00D20C6B" w:rsidRPr="000F4310" w:rsidRDefault="00D20C6B" w:rsidP="000F4310">
      <w:pPr>
        <w:rPr>
          <w:b/>
        </w:rPr>
      </w:pPr>
      <w:r w:rsidRPr="000F4310">
        <w:rPr>
          <w:b/>
        </w:rPr>
        <w:t>Result Figures</w:t>
      </w:r>
    </w:p>
    <w:p w14:paraId="25B1288B" w14:textId="77777777" w:rsidR="00D8283B" w:rsidRPr="0062735A" w:rsidRDefault="00BE61E0" w:rsidP="00D8283B">
      <w:pPr>
        <w:keepNext/>
        <w:spacing w:after="160" w:line="259" w:lineRule="auto"/>
        <w:rPr>
          <w:rFonts w:asciiTheme="minorHAnsi" w:hAnsiTheme="minorHAnsi" w:cstheme="minorHAnsi"/>
        </w:rPr>
      </w:pPr>
      <w:r w:rsidRPr="0062735A">
        <w:rPr>
          <w:rFonts w:asciiTheme="minorHAnsi" w:hAnsiTheme="minorHAnsi" w:cstheme="minorHAnsi"/>
          <w:noProof/>
        </w:rPr>
        <w:lastRenderedPageBreak/>
        <w:drawing>
          <wp:inline distT="0" distB="0" distL="0" distR="0" wp14:anchorId="7D133123" wp14:editId="6450F417">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7_Bi_ASQS_DU32_W0_metric.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86D2B8C" w14:textId="77777777" w:rsidR="00DB2512" w:rsidRPr="0062735A" w:rsidRDefault="00D8283B" w:rsidP="00D8283B">
      <w:pPr>
        <w:pStyle w:val="Caption"/>
        <w:rPr>
          <w:rFonts w:asciiTheme="minorHAnsi" w:hAnsiTheme="minorHAnsi" w:cstheme="minorHAnsi"/>
        </w:rPr>
      </w:pPr>
      <w:bookmarkStart w:id="14" w:name="_Ref528320937"/>
      <w:r w:rsidRPr="0062735A">
        <w:rPr>
          <w:rFonts w:asciiTheme="minorHAnsi" w:hAnsiTheme="minorHAnsi" w:cstheme="minorHAnsi"/>
        </w:rPr>
        <w:t xml:space="preserve">Figure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Figure \* ARABIC </w:instrText>
      </w:r>
      <w:r w:rsidR="00821C05" w:rsidRPr="0062735A">
        <w:rPr>
          <w:rFonts w:asciiTheme="minorHAnsi" w:hAnsiTheme="minorHAnsi" w:cstheme="minorHAnsi"/>
          <w:noProof/>
        </w:rPr>
        <w:fldChar w:fldCharType="separate"/>
      </w:r>
      <w:r w:rsidR="00A963C1">
        <w:rPr>
          <w:rFonts w:asciiTheme="minorHAnsi" w:hAnsiTheme="minorHAnsi" w:cstheme="minorHAnsi"/>
          <w:noProof/>
        </w:rPr>
        <w:t>4</w:t>
      </w:r>
      <w:r w:rsidR="00821C05" w:rsidRPr="0062735A">
        <w:rPr>
          <w:rFonts w:asciiTheme="minorHAnsi" w:hAnsiTheme="minorHAnsi" w:cstheme="minorHAnsi"/>
          <w:noProof/>
        </w:rPr>
        <w:fldChar w:fldCharType="end"/>
      </w:r>
      <w:bookmarkEnd w:id="14"/>
      <w:r w:rsidR="00BE61E0" w:rsidRPr="0062735A">
        <w:rPr>
          <w:rFonts w:asciiTheme="minorHAnsi" w:hAnsiTheme="minorHAnsi" w:cstheme="minorHAnsi"/>
        </w:rPr>
        <w:t xml:space="preserve"> Mean </w:t>
      </w:r>
      <w:r w:rsidR="00A963C1">
        <w:rPr>
          <w:rFonts w:asciiTheme="minorHAnsi" w:hAnsiTheme="minorHAnsi" w:cstheme="minorHAnsi"/>
        </w:rPr>
        <w:t>kappa</w:t>
      </w:r>
      <w:r w:rsidR="004B3DA1" w:rsidRPr="0062735A">
        <w:rPr>
          <w:rFonts w:asciiTheme="minorHAnsi" w:hAnsiTheme="minorHAnsi" w:cstheme="minorHAnsi"/>
        </w:rPr>
        <w:t xml:space="preserve"> and loss of</w:t>
      </w:r>
      <w:r w:rsidR="00BE61E0" w:rsidRPr="0062735A">
        <w:rPr>
          <w:rFonts w:asciiTheme="minorHAnsi" w:hAnsiTheme="minorHAnsi" w:cstheme="minorHAnsi"/>
        </w:rPr>
        <w:t xml:space="preserve"> active versus quiet sleep classification </w:t>
      </w:r>
      <w:r w:rsidRPr="0062735A">
        <w:rPr>
          <w:rFonts w:asciiTheme="minorHAnsi" w:hAnsiTheme="minorHAnsi" w:cstheme="minorHAnsi"/>
        </w:rPr>
        <w:t xml:space="preserve">over epochs </w:t>
      </w:r>
    </w:p>
    <w:p w14:paraId="2F2C658A" w14:textId="77777777" w:rsidR="001B4E9B" w:rsidRDefault="001B4E9B" w:rsidP="00F91697">
      <w:pPr>
        <w:rPr>
          <w:rFonts w:asciiTheme="minorHAnsi" w:hAnsiTheme="minorHAnsi" w:cstheme="minorHAnsi"/>
        </w:rPr>
      </w:pPr>
    </w:p>
    <w:p w14:paraId="55402424" w14:textId="77777777" w:rsidR="00A963C1" w:rsidRDefault="00A963C1" w:rsidP="00A963C1">
      <w:pPr>
        <w:keepNext/>
      </w:pPr>
      <w:r>
        <w:rPr>
          <w:rFonts w:asciiTheme="minorHAnsi" w:hAnsiTheme="minorHAnsi" w:cstheme="minorHAnsi"/>
          <w:noProof/>
        </w:rPr>
        <w:lastRenderedPageBreak/>
        <w:drawing>
          <wp:inline distT="0" distB="0" distL="0" distR="0" wp14:anchorId="10B0F13F" wp14:editId="6F23BE06">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0_Res_MMC_Kr_0.001_Ar_0.0001_drop_0.5_wID_0_Ergebnisse.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8B75E16" w14:textId="77777777" w:rsidR="00A963C1" w:rsidRPr="0062735A" w:rsidRDefault="00A963C1" w:rsidP="00A963C1">
      <w:pPr>
        <w:pStyle w:val="Caption"/>
        <w:rPr>
          <w:rFonts w:asciiTheme="minorHAnsi" w:hAnsiTheme="minorHAnsi" w:cstheme="minorHAnsi"/>
        </w:rPr>
      </w:pPr>
      <w:bookmarkStart w:id="15" w:name="_Ref529820950"/>
      <w:r>
        <w:t xml:space="preserve">Figure </w:t>
      </w:r>
      <w:r w:rsidR="0095499E">
        <w:rPr>
          <w:noProof/>
        </w:rPr>
        <w:fldChar w:fldCharType="begin"/>
      </w:r>
      <w:r w:rsidR="0095499E">
        <w:rPr>
          <w:noProof/>
        </w:rPr>
        <w:instrText xml:space="preserve"> SEQ Figure \* ARABIC </w:instrText>
      </w:r>
      <w:r w:rsidR="0095499E">
        <w:rPr>
          <w:noProof/>
        </w:rPr>
        <w:fldChar w:fldCharType="separate"/>
      </w:r>
      <w:r>
        <w:rPr>
          <w:noProof/>
        </w:rPr>
        <w:t>5</w:t>
      </w:r>
      <w:r w:rsidR="0095499E">
        <w:rPr>
          <w:noProof/>
        </w:rPr>
        <w:fldChar w:fldCharType="end"/>
      </w:r>
      <w:bookmarkEnd w:id="15"/>
      <w:r>
        <w:t xml:space="preserve"> Kappa and loss of active </w:t>
      </w:r>
      <w:r w:rsidRPr="00C50863">
        <w:rPr>
          <w:noProof/>
        </w:rPr>
        <w:t>vs</w:t>
      </w:r>
      <w:r>
        <w:t xml:space="preserve"> quiet </w:t>
      </w:r>
      <w:r w:rsidRPr="00C50863">
        <w:rPr>
          <w:noProof/>
        </w:rPr>
        <w:t>vs</w:t>
      </w:r>
      <w:r>
        <w:t xml:space="preserve"> </w:t>
      </w:r>
      <w:r w:rsidRPr="00C50863">
        <w:rPr>
          <w:noProof/>
        </w:rPr>
        <w:t>intermediate</w:t>
      </w:r>
      <w:r>
        <w:t xml:space="preserve"> sleep classification </w:t>
      </w:r>
      <w:r w:rsidR="00653B88">
        <w:t xml:space="preserve">over epochs. </w:t>
      </w:r>
    </w:p>
    <w:p w14:paraId="4DA11FC6" w14:textId="77777777" w:rsidR="00E15FD0" w:rsidRDefault="00E15FD0" w:rsidP="00E15FD0"/>
    <w:p w14:paraId="394CC818" w14:textId="77777777" w:rsidR="006A5F6B" w:rsidRPr="000F4310" w:rsidRDefault="00E15FD0" w:rsidP="000F4310">
      <w:pPr>
        <w:rPr>
          <w:b/>
        </w:rPr>
      </w:pPr>
      <w:r w:rsidRPr="000F4310">
        <w:rPr>
          <w:b/>
        </w:rPr>
        <w:t>Captions</w:t>
      </w:r>
    </w:p>
    <w:p w14:paraId="51A52067" w14:textId="77777777" w:rsidR="00E15FD0" w:rsidRDefault="00E15FD0" w:rsidP="007D6B69">
      <w:pPr>
        <w:spacing w:line="240" w:lineRule="auto"/>
        <w:rPr>
          <w:b/>
        </w:rPr>
      </w:pPr>
      <w:r w:rsidRPr="00E15FD0">
        <w:rPr>
          <w:b/>
        </w:rPr>
        <w:t>Caption</w:t>
      </w:r>
      <w:r>
        <w:rPr>
          <w:b/>
        </w:rPr>
        <w:t xml:space="preserve"> </w:t>
      </w:r>
      <w:r>
        <w:rPr>
          <w:b/>
        </w:rPr>
        <w:fldChar w:fldCharType="begin"/>
      </w:r>
      <w:r>
        <w:rPr>
          <w:b/>
        </w:rPr>
        <w:instrText xml:space="preserve"> REF _Ref525291058 \h </w:instrText>
      </w:r>
      <w:r w:rsidR="007D6B69">
        <w:rPr>
          <w:b/>
        </w:rPr>
        <w:instrText xml:space="preserve"> \* MERGEFORMAT </w:instrText>
      </w:r>
      <w:r>
        <w:rPr>
          <w:b/>
        </w:rPr>
      </w:r>
      <w:r>
        <w:rPr>
          <w:b/>
        </w:rPr>
        <w:fldChar w:fldCharType="separate"/>
      </w:r>
      <w:r w:rsidRPr="0062735A">
        <w:rPr>
          <w:rFonts w:asciiTheme="minorHAnsi" w:hAnsiTheme="minorHAnsi" w:cstheme="minorHAnsi"/>
        </w:rPr>
        <w:t xml:space="preserve">Figure </w:t>
      </w:r>
      <w:r>
        <w:rPr>
          <w:rFonts w:asciiTheme="minorHAnsi" w:hAnsiTheme="minorHAnsi" w:cstheme="minorHAnsi"/>
          <w:noProof/>
        </w:rPr>
        <w:t>1</w:t>
      </w:r>
      <w:r>
        <w:rPr>
          <w:b/>
        </w:rPr>
        <w:fldChar w:fldCharType="end"/>
      </w:r>
    </w:p>
    <w:p w14:paraId="46D8E789" w14:textId="77777777" w:rsidR="00E15FD0" w:rsidRPr="00E15FD0" w:rsidRDefault="00E15FD0" w:rsidP="007D6B69">
      <w:pPr>
        <w:spacing w:line="240" w:lineRule="auto"/>
      </w:pPr>
      <w:r w:rsidRPr="00C50863">
        <w:rPr>
          <w:noProof/>
        </w:rPr>
        <w:t>Wide</w:t>
      </w:r>
      <w:r w:rsidRPr="00E15FD0">
        <w:t xml:space="preserve"> residual model </w:t>
      </w:r>
      <w:r>
        <w:t xml:space="preserve">with Initiation block of masking layer, dropout layer, and following dense layer. </w:t>
      </w:r>
      <w:r w:rsidRPr="00DB777C">
        <w:rPr>
          <w:noProof/>
        </w:rPr>
        <w:t>Afterward</w:t>
      </w:r>
      <w:r w:rsidR="00E120CE">
        <w:t>,</w:t>
      </w:r>
      <w:r>
        <w:t xml:space="preserve"> the architecture </w:t>
      </w:r>
      <w:r w:rsidRPr="00C50863">
        <w:rPr>
          <w:noProof/>
        </w:rPr>
        <w:t>is split</w:t>
      </w:r>
      <w:r>
        <w:t xml:space="preserve"> into three paths, where each path consists of connected bi-directional </w:t>
      </w:r>
      <w:r w:rsidR="004F0EAC" w:rsidRPr="0062735A">
        <w:rPr>
          <w:rFonts w:asciiTheme="minorHAnsi" w:hAnsiTheme="minorHAnsi" w:cstheme="minorHAnsi"/>
        </w:rPr>
        <w:t>gated recurrent unit</w:t>
      </w:r>
      <w:r>
        <w:t xml:space="preserve"> layers which </w:t>
      </w:r>
      <w:r w:rsidRPr="00C50863">
        <w:rPr>
          <w:noProof/>
        </w:rPr>
        <w:t>are later concatenated</w:t>
      </w:r>
      <w:r>
        <w:t xml:space="preserve"> again. The layers are connected with skip connecti</w:t>
      </w:r>
      <w:r w:rsidR="00E120CE">
        <w:t>ons to help simply fining the network optimization</w:t>
      </w:r>
      <w:r>
        <w:t xml:space="preserve">. </w:t>
      </w:r>
      <w:r w:rsidR="007D6B69">
        <w:t>Each path uses different hidden units to incorporate more and less complex relations.</w:t>
      </w:r>
    </w:p>
    <w:p w14:paraId="0A373DA0" w14:textId="77777777" w:rsidR="00E15FD0" w:rsidRPr="0062735A" w:rsidRDefault="00E15FD0" w:rsidP="00E15FD0">
      <w:pPr>
        <w:spacing w:line="240" w:lineRule="auto"/>
        <w:rPr>
          <w:rFonts w:asciiTheme="minorHAnsi" w:hAnsiTheme="minorHAnsi" w:cstheme="minorHAnsi"/>
          <w:b/>
        </w:rPr>
      </w:pPr>
      <w:r w:rsidRPr="0062735A">
        <w:rPr>
          <w:rFonts w:asciiTheme="minorHAnsi" w:hAnsiTheme="minorHAnsi" w:cstheme="minorHAnsi"/>
          <w:b/>
        </w:rPr>
        <w:t xml:space="preserve">Caption </w:t>
      </w:r>
      <w:r w:rsidRPr="0062735A">
        <w:rPr>
          <w:rFonts w:asciiTheme="minorHAnsi" w:hAnsiTheme="minorHAnsi" w:cstheme="minorHAnsi"/>
          <w:b/>
        </w:rPr>
        <w:fldChar w:fldCharType="begin"/>
      </w:r>
      <w:r w:rsidRPr="0062735A">
        <w:rPr>
          <w:rFonts w:asciiTheme="minorHAnsi" w:hAnsiTheme="minorHAnsi" w:cstheme="minorHAnsi"/>
          <w:b/>
        </w:rPr>
        <w:instrText xml:space="preserve"> REF _Ref528701021 \h  \* MERGEFORMAT </w:instrText>
      </w:r>
      <w:r w:rsidRPr="0062735A">
        <w:rPr>
          <w:rFonts w:asciiTheme="minorHAnsi" w:hAnsiTheme="minorHAnsi" w:cstheme="minorHAnsi"/>
          <w:b/>
        </w:rPr>
      </w:r>
      <w:r w:rsidRPr="0062735A">
        <w:rPr>
          <w:rFonts w:asciiTheme="minorHAnsi" w:hAnsiTheme="minorHAnsi" w:cstheme="minorHAnsi"/>
          <w:b/>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2</w:t>
      </w:r>
      <w:r w:rsidRPr="0062735A">
        <w:rPr>
          <w:rFonts w:asciiTheme="minorHAnsi" w:hAnsiTheme="minorHAnsi" w:cstheme="minorHAnsi"/>
          <w:b/>
        </w:rPr>
        <w:fldChar w:fldCharType="end"/>
      </w:r>
    </w:p>
    <w:p w14:paraId="0443E836" w14:textId="77777777" w:rsidR="00E15FD0" w:rsidRPr="0062735A" w:rsidRDefault="00DB777C" w:rsidP="00E15FD0">
      <w:pPr>
        <w:spacing w:line="240" w:lineRule="auto"/>
        <w:rPr>
          <w:rFonts w:asciiTheme="minorHAnsi" w:hAnsiTheme="minorHAnsi" w:cstheme="minorHAnsi"/>
        </w:rPr>
      </w:pPr>
      <w:r>
        <w:rPr>
          <w:rFonts w:asciiTheme="minorHAnsi" w:hAnsiTheme="minorHAnsi" w:cstheme="minorHAnsi"/>
          <w:noProof/>
        </w:rPr>
        <w:t>An e</w:t>
      </w:r>
      <w:r w:rsidR="00E15FD0" w:rsidRPr="00DB777C">
        <w:rPr>
          <w:rFonts w:asciiTheme="minorHAnsi" w:hAnsiTheme="minorHAnsi" w:cstheme="minorHAnsi"/>
          <w:noProof/>
        </w:rPr>
        <w:t>xemplary</w:t>
      </w:r>
      <w:r w:rsidR="00E15FD0">
        <w:rPr>
          <w:rFonts w:asciiTheme="minorHAnsi" w:hAnsiTheme="minorHAnsi" w:cstheme="minorHAnsi"/>
        </w:rPr>
        <w:t xml:space="preserve"> </w:t>
      </w:r>
      <w:r w:rsidR="00E15FD0" w:rsidRPr="0062735A">
        <w:rPr>
          <w:rFonts w:asciiTheme="minorHAnsi" w:hAnsiTheme="minorHAnsi" w:cstheme="minorHAnsi"/>
        </w:rPr>
        <w:t xml:space="preserve">block from the deep residual model. Here </w:t>
      </w:r>
      <w:r w:rsidR="004F0EAC" w:rsidRPr="0062735A">
        <w:rPr>
          <w:rFonts w:asciiTheme="minorHAnsi" w:hAnsiTheme="minorHAnsi" w:cstheme="minorHAnsi"/>
        </w:rPr>
        <w:t>gated recurrent units</w:t>
      </w:r>
      <w:r w:rsidR="00E15FD0" w:rsidRPr="0062735A">
        <w:rPr>
          <w:rFonts w:asciiTheme="minorHAnsi" w:hAnsiTheme="minorHAnsi" w:cstheme="minorHAnsi"/>
        </w:rPr>
        <w:t xml:space="preserve"> and bidirectional </w:t>
      </w:r>
      <w:r w:rsidR="004F0EAC">
        <w:rPr>
          <w:rFonts w:asciiTheme="minorHAnsi" w:hAnsiTheme="minorHAnsi" w:cstheme="minorHAnsi"/>
        </w:rPr>
        <w:t>gated recurrent unit</w:t>
      </w:r>
      <w:r w:rsidR="00E15FD0" w:rsidRPr="0062735A">
        <w:rPr>
          <w:rFonts w:asciiTheme="minorHAnsi" w:hAnsiTheme="minorHAnsi" w:cstheme="minorHAnsi"/>
        </w:rPr>
        <w:t xml:space="preserve"> layers alternate each other with increasing hidden units (neurons). Thereby, the hidden units increase from 32 to 256 covering simpler to more complex feature-state connections </w:t>
      </w:r>
    </w:p>
    <w:p w14:paraId="3C30253A" w14:textId="77777777" w:rsidR="00E15FD0" w:rsidRPr="0062735A" w:rsidRDefault="00E15FD0" w:rsidP="00E15FD0">
      <w:pPr>
        <w:spacing w:line="240" w:lineRule="auto"/>
        <w:rPr>
          <w:rFonts w:asciiTheme="minorHAnsi" w:hAnsiTheme="minorHAnsi" w:cstheme="minorHAnsi"/>
        </w:rPr>
      </w:pPr>
      <w:r w:rsidRPr="0062735A">
        <w:rPr>
          <w:rFonts w:asciiTheme="minorHAnsi" w:hAnsiTheme="minorHAnsi" w:cstheme="minorHAnsi"/>
          <w:b/>
        </w:rPr>
        <w:t>Caption</w:t>
      </w:r>
      <w:r w:rsidRPr="0062735A">
        <w:rPr>
          <w:rFonts w:asciiTheme="minorHAnsi" w:hAnsiTheme="minorHAnsi" w:cstheme="minorHAnsi"/>
        </w:rPr>
        <w:t xml:space="preserve"> </w:t>
      </w:r>
      <w:r w:rsidRPr="0062735A">
        <w:rPr>
          <w:rFonts w:asciiTheme="minorHAnsi" w:hAnsiTheme="minorHAnsi" w:cstheme="minorHAnsi"/>
        </w:rPr>
        <w:fldChar w:fldCharType="begin"/>
      </w:r>
      <w:r w:rsidRPr="0062735A">
        <w:rPr>
          <w:rFonts w:asciiTheme="minorHAnsi" w:hAnsiTheme="minorHAnsi" w:cstheme="minorHAnsi"/>
        </w:rPr>
        <w:instrText xml:space="preserve"> REF _Ref528698684 \h  \* MERGEFORMAT </w:instrText>
      </w:r>
      <w:r w:rsidRPr="0062735A">
        <w:rPr>
          <w:rFonts w:asciiTheme="minorHAnsi" w:hAnsiTheme="minorHAnsi" w:cstheme="minorHAnsi"/>
        </w:rPr>
      </w:r>
      <w:r w:rsidRPr="0062735A">
        <w:rPr>
          <w:rFonts w:asciiTheme="minorHAnsi" w:hAnsiTheme="minorHAnsi" w:cstheme="minorHAnsi"/>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3</w:t>
      </w:r>
      <w:r w:rsidRPr="0062735A">
        <w:rPr>
          <w:rFonts w:asciiTheme="minorHAnsi" w:hAnsiTheme="minorHAnsi" w:cstheme="minorHAnsi"/>
        </w:rPr>
        <w:fldChar w:fldCharType="end"/>
      </w:r>
    </w:p>
    <w:p w14:paraId="1E10F219" w14:textId="77777777" w:rsidR="00E15FD0" w:rsidRPr="0062735A" w:rsidRDefault="00E15FD0" w:rsidP="00E15FD0">
      <w:pPr>
        <w:spacing w:line="240" w:lineRule="auto"/>
        <w:rPr>
          <w:rFonts w:asciiTheme="minorHAnsi" w:hAnsiTheme="minorHAnsi" w:cstheme="minorHAnsi"/>
        </w:rPr>
      </w:pPr>
      <w:r w:rsidRPr="0062735A">
        <w:rPr>
          <w:rFonts w:asciiTheme="minorHAnsi" w:hAnsiTheme="minorHAnsi" w:cstheme="minorHAnsi"/>
        </w:rPr>
        <w:t xml:space="preserve">The input block and the Residual block are the same as in </w:t>
      </w:r>
      <w:r w:rsidRPr="0062735A">
        <w:rPr>
          <w:rFonts w:asciiTheme="minorHAnsi" w:hAnsiTheme="minorHAnsi" w:cstheme="minorHAnsi"/>
        </w:rPr>
        <w:fldChar w:fldCharType="begin"/>
      </w:r>
      <w:r w:rsidRPr="0062735A">
        <w:rPr>
          <w:rFonts w:asciiTheme="minorHAnsi" w:hAnsiTheme="minorHAnsi" w:cstheme="minorHAnsi"/>
        </w:rPr>
        <w:instrText xml:space="preserve"> REF _Ref525291058 \h  \* MERGEFORMAT </w:instrText>
      </w:r>
      <w:r w:rsidRPr="0062735A">
        <w:rPr>
          <w:rFonts w:asciiTheme="minorHAnsi" w:hAnsiTheme="minorHAnsi" w:cstheme="minorHAnsi"/>
        </w:rPr>
      </w:r>
      <w:r w:rsidRPr="0062735A">
        <w:rPr>
          <w:rFonts w:asciiTheme="minorHAnsi" w:hAnsiTheme="minorHAnsi" w:cstheme="minorHAnsi"/>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1</w:t>
      </w:r>
      <w:r w:rsidRPr="0062735A">
        <w:rPr>
          <w:rFonts w:asciiTheme="minorHAnsi" w:hAnsiTheme="minorHAnsi" w:cstheme="minorHAnsi"/>
        </w:rPr>
        <w:fldChar w:fldCharType="end"/>
      </w:r>
      <w:r w:rsidRPr="0062735A">
        <w:rPr>
          <w:rFonts w:asciiTheme="minorHAnsi" w:hAnsiTheme="minorHAnsi" w:cstheme="minorHAnsi"/>
        </w:rPr>
        <w:t xml:space="preserve">. </w:t>
      </w:r>
      <w:r w:rsidR="00DB777C">
        <w:rPr>
          <w:rFonts w:asciiTheme="minorHAnsi" w:hAnsiTheme="minorHAnsi" w:cstheme="minorHAnsi"/>
          <w:noProof/>
        </w:rPr>
        <w:t>Also</w:t>
      </w:r>
      <w:r w:rsidRPr="0062735A">
        <w:rPr>
          <w:rFonts w:asciiTheme="minorHAnsi" w:hAnsiTheme="minorHAnsi" w:cstheme="minorHAnsi"/>
        </w:rPr>
        <w:t xml:space="preserve">, </w:t>
      </w:r>
      <w:r w:rsidRPr="00DB777C">
        <w:rPr>
          <w:rFonts w:asciiTheme="minorHAnsi" w:hAnsiTheme="minorHAnsi" w:cstheme="minorHAnsi"/>
          <w:noProof/>
        </w:rPr>
        <w:t>pre</w:t>
      </w:r>
      <w:r w:rsidR="00DB777C">
        <w:rPr>
          <w:rFonts w:asciiTheme="minorHAnsi" w:hAnsiTheme="minorHAnsi" w:cstheme="minorHAnsi"/>
          <w:noProof/>
        </w:rPr>
        <w:t>-</w:t>
      </w:r>
      <w:r w:rsidRPr="00DB777C">
        <w:rPr>
          <w:rFonts w:asciiTheme="minorHAnsi" w:hAnsiTheme="minorHAnsi" w:cstheme="minorHAnsi"/>
          <w:noProof/>
        </w:rPr>
        <w:t>learned</w:t>
      </w:r>
      <w:r w:rsidRPr="0062735A">
        <w:rPr>
          <w:rFonts w:asciiTheme="minorHAnsi" w:hAnsiTheme="minorHAnsi" w:cstheme="minorHAnsi"/>
        </w:rPr>
        <w:t xml:space="preserve"> blocks of shallow architectures are added parallel and fixed until a various point. All weights are concatenated and added into a dense layer with softmax activation. </w:t>
      </w:r>
    </w:p>
    <w:p w14:paraId="0B245C43" w14:textId="77777777" w:rsidR="00E15FD0" w:rsidRDefault="00E15FD0" w:rsidP="006A5F6B">
      <w:pPr>
        <w:spacing w:line="240" w:lineRule="auto"/>
        <w:rPr>
          <w:rFonts w:asciiTheme="minorHAnsi" w:hAnsiTheme="minorHAnsi" w:cstheme="minorHAnsi"/>
        </w:rPr>
      </w:pPr>
    </w:p>
    <w:p w14:paraId="0CF42C24" w14:textId="77777777" w:rsidR="006A5F6B" w:rsidRDefault="006A5F6B" w:rsidP="006A5F6B">
      <w:pPr>
        <w:spacing w:line="240" w:lineRule="auto"/>
        <w:rPr>
          <w:rFonts w:asciiTheme="minorHAnsi" w:hAnsiTheme="minorHAnsi" w:cstheme="minorHAnsi"/>
        </w:rPr>
      </w:pPr>
      <w:r w:rsidRPr="00E15FD0">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_Ref528320937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Figure </w:t>
      </w:r>
      <w:r>
        <w:rPr>
          <w:rFonts w:asciiTheme="minorHAnsi" w:hAnsiTheme="minorHAnsi" w:cstheme="minorHAnsi"/>
          <w:noProof/>
        </w:rPr>
        <w:t>4</w:t>
      </w:r>
      <w:r>
        <w:rPr>
          <w:rFonts w:asciiTheme="minorHAnsi" w:hAnsiTheme="minorHAnsi" w:cstheme="minorHAnsi"/>
        </w:rPr>
        <w:fldChar w:fldCharType="end"/>
      </w:r>
    </w:p>
    <w:p w14:paraId="0E4E2498" w14:textId="77777777" w:rsidR="006A5F6B" w:rsidRDefault="006A5F6B" w:rsidP="00E15FD0">
      <w:pPr>
        <w:spacing w:line="240" w:lineRule="auto"/>
        <w:rPr>
          <w:rFonts w:asciiTheme="minorHAnsi" w:hAnsiTheme="minorHAnsi" w:cstheme="minorHAnsi"/>
        </w:rPr>
      </w:pPr>
      <w:r>
        <w:rPr>
          <w:rFonts w:asciiTheme="minorHAnsi" w:hAnsiTheme="minorHAnsi" w:cstheme="minorHAnsi"/>
        </w:rPr>
        <w:t>Kappa and weighted categorical cross entropy loss over epochs</w:t>
      </w:r>
      <w:r w:rsidR="00C50863">
        <w:rPr>
          <w:rFonts w:asciiTheme="minorHAnsi" w:hAnsiTheme="minorHAnsi" w:cstheme="minorHAnsi"/>
        </w:rPr>
        <w:t xml:space="preserve"> using a shallow architecture</w:t>
      </w:r>
      <w:r>
        <w:rPr>
          <w:rFonts w:asciiTheme="minorHAnsi" w:hAnsiTheme="minorHAnsi" w:cstheme="minorHAnsi"/>
        </w:rPr>
        <w:t>. Initial dropout is 0.2</w:t>
      </w:r>
      <w:r w:rsidR="00DB777C">
        <w:rPr>
          <w:rFonts w:asciiTheme="minorHAnsi" w:hAnsiTheme="minorHAnsi" w:cstheme="minorHAnsi"/>
        </w:rPr>
        <w:t>,</w:t>
      </w:r>
      <w:r>
        <w:rPr>
          <w:rFonts w:asciiTheme="minorHAnsi" w:hAnsiTheme="minorHAnsi" w:cstheme="minorHAnsi"/>
        </w:rPr>
        <w:t xml:space="preserve"> </w:t>
      </w:r>
      <w:r w:rsidRPr="00DB777C">
        <w:rPr>
          <w:rFonts w:asciiTheme="minorHAnsi" w:hAnsiTheme="minorHAnsi" w:cstheme="minorHAnsi"/>
          <w:noProof/>
        </w:rPr>
        <w:t>and</w:t>
      </w:r>
      <w:r>
        <w:rPr>
          <w:rFonts w:asciiTheme="minorHAnsi" w:hAnsiTheme="minorHAnsi" w:cstheme="minorHAnsi"/>
        </w:rPr>
        <w:t xml:space="preserve"> dropout/recurrent dropout per </w:t>
      </w:r>
      <w:r w:rsidR="004F0EAC">
        <w:rPr>
          <w:rFonts w:asciiTheme="minorHAnsi" w:hAnsiTheme="minorHAnsi" w:cstheme="minorHAnsi"/>
        </w:rPr>
        <w:t>bidirectional gated recurrent unit</w:t>
      </w:r>
      <w:r>
        <w:rPr>
          <w:rFonts w:asciiTheme="minorHAnsi" w:hAnsiTheme="minorHAnsi" w:cstheme="minorHAnsi"/>
        </w:rPr>
        <w:t xml:space="preserve"> layer is 0.5. Kernel constrain per layer is set with max norm 0.3. Hidden units of 32 </w:t>
      </w:r>
      <w:r w:rsidRPr="00E41744">
        <w:rPr>
          <w:rFonts w:asciiTheme="minorHAnsi" w:hAnsiTheme="minorHAnsi" w:cstheme="minorHAnsi"/>
          <w:noProof/>
        </w:rPr>
        <w:t>is used</w:t>
      </w:r>
      <w:r>
        <w:rPr>
          <w:rFonts w:asciiTheme="minorHAnsi" w:hAnsiTheme="minorHAnsi" w:cstheme="minorHAnsi"/>
        </w:rPr>
        <w:t xml:space="preserve"> per layer. </w:t>
      </w:r>
    </w:p>
    <w:p w14:paraId="66DE8194" w14:textId="77777777" w:rsidR="00653B88" w:rsidRDefault="00653B88" w:rsidP="00F91697">
      <w:pPr>
        <w:rPr>
          <w:rFonts w:asciiTheme="minorHAnsi" w:hAnsiTheme="minorHAnsi" w:cstheme="minorHAnsi"/>
        </w:rPr>
      </w:pPr>
    </w:p>
    <w:p w14:paraId="011E0AF9" w14:textId="77777777" w:rsidR="00653B88" w:rsidRDefault="00653B88" w:rsidP="00653B88">
      <w:pPr>
        <w:spacing w:line="240" w:lineRule="auto"/>
        <w:rPr>
          <w:rFonts w:asciiTheme="minorHAnsi" w:hAnsiTheme="minorHAnsi" w:cstheme="minorHAnsi"/>
        </w:rPr>
      </w:pPr>
      <w:r w:rsidRPr="00E15FD0">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_Ref529820950 \h </w:instrText>
      </w:r>
      <w:r>
        <w:rPr>
          <w:rFonts w:asciiTheme="minorHAnsi" w:hAnsiTheme="minorHAnsi" w:cstheme="minorHAnsi"/>
        </w:rPr>
      </w:r>
      <w:r>
        <w:rPr>
          <w:rFonts w:asciiTheme="minorHAnsi" w:hAnsiTheme="minorHAnsi" w:cstheme="minorHAnsi"/>
        </w:rPr>
        <w:fldChar w:fldCharType="separate"/>
      </w:r>
      <w:r>
        <w:t xml:space="preserve">Figure </w:t>
      </w:r>
      <w:r>
        <w:rPr>
          <w:noProof/>
        </w:rPr>
        <w:t>5</w:t>
      </w:r>
      <w:r>
        <w:rPr>
          <w:rFonts w:asciiTheme="minorHAnsi" w:hAnsiTheme="minorHAnsi" w:cstheme="minorHAnsi"/>
        </w:rPr>
        <w:fldChar w:fldCharType="end"/>
      </w:r>
    </w:p>
    <w:p w14:paraId="78979DC3" w14:textId="77777777" w:rsidR="00653B88" w:rsidRDefault="00653B88" w:rsidP="00E15FD0">
      <w:pPr>
        <w:spacing w:line="240" w:lineRule="auto"/>
        <w:rPr>
          <w:rFonts w:asciiTheme="minorHAnsi" w:hAnsiTheme="minorHAnsi" w:cstheme="minorHAnsi"/>
        </w:rPr>
      </w:pPr>
      <w:r>
        <w:rPr>
          <w:rFonts w:asciiTheme="minorHAnsi" w:hAnsiTheme="minorHAnsi" w:cstheme="minorHAnsi"/>
        </w:rPr>
        <w:t>Kappa and weighted categorical cross entropy loss over epochs</w:t>
      </w:r>
      <w:r w:rsidR="00C50863" w:rsidRPr="00C50863">
        <w:rPr>
          <w:rFonts w:asciiTheme="minorHAnsi" w:hAnsiTheme="minorHAnsi" w:cstheme="minorHAnsi"/>
        </w:rPr>
        <w:t xml:space="preserve"> </w:t>
      </w:r>
      <w:r w:rsidR="00C50863">
        <w:rPr>
          <w:rFonts w:asciiTheme="minorHAnsi" w:hAnsiTheme="minorHAnsi" w:cstheme="minorHAnsi"/>
        </w:rPr>
        <w:t>using a shallow architecture</w:t>
      </w:r>
      <w:r>
        <w:rPr>
          <w:rFonts w:asciiTheme="minorHAnsi" w:hAnsiTheme="minorHAnsi" w:cstheme="minorHAnsi"/>
        </w:rPr>
        <w:t>. The model used a kernel L2 regularization of 0.01 and an activity L2 regularization of 0.001. Initial dropout is 0.2</w:t>
      </w:r>
      <w:r w:rsidR="00DB777C">
        <w:rPr>
          <w:rFonts w:asciiTheme="minorHAnsi" w:hAnsiTheme="minorHAnsi" w:cstheme="minorHAnsi"/>
        </w:rPr>
        <w:t>,</w:t>
      </w:r>
      <w:r>
        <w:rPr>
          <w:rFonts w:asciiTheme="minorHAnsi" w:hAnsiTheme="minorHAnsi" w:cstheme="minorHAnsi"/>
        </w:rPr>
        <w:t xml:space="preserve"> </w:t>
      </w:r>
      <w:r w:rsidRPr="00DB777C">
        <w:rPr>
          <w:rFonts w:asciiTheme="minorHAnsi" w:hAnsiTheme="minorHAnsi" w:cstheme="minorHAnsi"/>
          <w:noProof/>
        </w:rPr>
        <w:t>and</w:t>
      </w:r>
      <w:r>
        <w:rPr>
          <w:rFonts w:asciiTheme="minorHAnsi" w:hAnsiTheme="minorHAnsi" w:cstheme="minorHAnsi"/>
        </w:rPr>
        <w:t xml:space="preserve"> dropout/recurrent dropout per </w:t>
      </w:r>
      <w:r w:rsidR="004F0EAC">
        <w:rPr>
          <w:rFonts w:asciiTheme="minorHAnsi" w:hAnsiTheme="minorHAnsi" w:cstheme="minorHAnsi"/>
        </w:rPr>
        <w:t xml:space="preserve">bidirectional </w:t>
      </w:r>
      <w:r w:rsidR="004F0EAC" w:rsidRPr="0062735A">
        <w:rPr>
          <w:rFonts w:asciiTheme="minorHAnsi" w:hAnsiTheme="minorHAnsi" w:cstheme="minorHAnsi"/>
        </w:rPr>
        <w:t>gated recurrent units</w:t>
      </w:r>
      <w:r>
        <w:rPr>
          <w:rFonts w:asciiTheme="minorHAnsi" w:hAnsiTheme="minorHAnsi" w:cstheme="minorHAnsi"/>
        </w:rPr>
        <w:t xml:space="preserve"> layer is 0.5. Kernel constrain per layer is set with max norm 0.3. Hidden units of 32 </w:t>
      </w:r>
      <w:r w:rsidRPr="00E41744">
        <w:rPr>
          <w:rFonts w:asciiTheme="minorHAnsi" w:hAnsiTheme="minorHAnsi" w:cstheme="minorHAnsi"/>
          <w:noProof/>
        </w:rPr>
        <w:t>is used</w:t>
      </w:r>
      <w:r>
        <w:rPr>
          <w:rFonts w:asciiTheme="minorHAnsi" w:hAnsiTheme="minorHAnsi" w:cstheme="minorHAnsi"/>
        </w:rPr>
        <w:t xml:space="preserve"> per layer. </w:t>
      </w:r>
    </w:p>
    <w:p w14:paraId="6B8C4197" w14:textId="77777777" w:rsidR="00653B88" w:rsidRDefault="00653B88" w:rsidP="00F91697">
      <w:pPr>
        <w:rPr>
          <w:rFonts w:asciiTheme="minorHAnsi" w:hAnsiTheme="minorHAnsi" w:cstheme="minorHAnsi"/>
        </w:rPr>
      </w:pPr>
    </w:p>
    <w:p w14:paraId="7EBD3E0E" w14:textId="77777777" w:rsidR="001B4E9B" w:rsidRPr="0062735A" w:rsidRDefault="00A335DE" w:rsidP="004F0EAC">
      <w:pPr>
        <w:spacing w:line="240" w:lineRule="auto"/>
        <w:rPr>
          <w:rFonts w:asciiTheme="minorHAnsi" w:hAnsiTheme="minorHAnsi" w:cstheme="minorHAnsi"/>
        </w:rPr>
      </w:pPr>
      <w:r w:rsidRPr="006F2514">
        <w:rPr>
          <w:rFonts w:asciiTheme="minorHAnsi" w:hAnsiTheme="minorHAnsi" w:cstheme="minorHAnsi"/>
          <w:b/>
        </w:rPr>
        <w:t>Caption</w:t>
      </w:r>
      <w:r w:rsidRPr="0062735A">
        <w:rPr>
          <w:rFonts w:asciiTheme="minorHAnsi" w:hAnsiTheme="minorHAnsi" w:cstheme="minorHAnsi"/>
        </w:rPr>
        <w:t xml:space="preserve"> </w:t>
      </w:r>
      <w:r w:rsidRPr="0062735A">
        <w:rPr>
          <w:rFonts w:asciiTheme="minorHAnsi" w:hAnsiTheme="minorHAnsi" w:cstheme="minorHAnsi"/>
        </w:rPr>
        <w:fldChar w:fldCharType="begin"/>
      </w:r>
      <w:r w:rsidRPr="0062735A">
        <w:rPr>
          <w:rFonts w:asciiTheme="minorHAnsi" w:hAnsiTheme="minorHAnsi" w:cstheme="minorHAnsi"/>
        </w:rPr>
        <w:instrText xml:space="preserve"> REF _Ref528320565 \h </w:instrText>
      </w:r>
      <w:r w:rsidR="0062735A">
        <w:rPr>
          <w:rFonts w:asciiTheme="minorHAnsi" w:hAnsiTheme="minorHAnsi" w:cstheme="minorHAnsi"/>
        </w:rPr>
        <w:instrText xml:space="preserve"> \* MERGEFORMAT </w:instrText>
      </w:r>
      <w:r w:rsidRPr="0062735A">
        <w:rPr>
          <w:rFonts w:asciiTheme="minorHAnsi" w:hAnsiTheme="minorHAnsi" w:cstheme="minorHAnsi"/>
        </w:rPr>
      </w:r>
      <w:r w:rsidRPr="0062735A">
        <w:rPr>
          <w:rFonts w:asciiTheme="minorHAnsi" w:hAnsiTheme="minorHAnsi" w:cstheme="minorHAnsi"/>
        </w:rPr>
        <w:fldChar w:fldCharType="separate"/>
      </w:r>
      <w:r w:rsidR="006F2514" w:rsidRPr="0062735A">
        <w:rPr>
          <w:rFonts w:asciiTheme="minorHAnsi" w:hAnsiTheme="minorHAnsi" w:cstheme="minorHAnsi"/>
        </w:rPr>
        <w:t xml:space="preserve">Table </w:t>
      </w:r>
      <w:r w:rsidR="006F2514">
        <w:rPr>
          <w:rFonts w:asciiTheme="minorHAnsi" w:hAnsiTheme="minorHAnsi" w:cstheme="minorHAnsi"/>
          <w:noProof/>
        </w:rPr>
        <w:t>3</w:t>
      </w:r>
      <w:r w:rsidRPr="0062735A">
        <w:rPr>
          <w:rFonts w:asciiTheme="minorHAnsi" w:hAnsiTheme="minorHAnsi" w:cstheme="minorHAnsi"/>
        </w:rPr>
        <w:fldChar w:fldCharType="end"/>
      </w:r>
    </w:p>
    <w:p w14:paraId="3D029732" w14:textId="0B3F85A1" w:rsidR="004F0EAC" w:rsidRDefault="00DB777C" w:rsidP="004F0EAC">
      <w:pPr>
        <w:spacing w:line="240" w:lineRule="auto"/>
        <w:rPr>
          <w:rFonts w:asciiTheme="minorHAnsi" w:hAnsiTheme="minorHAnsi" w:cstheme="minorHAnsi"/>
        </w:rPr>
      </w:pPr>
      <w:r>
        <w:rPr>
          <w:rFonts w:asciiTheme="minorHAnsi" w:hAnsiTheme="minorHAnsi" w:cstheme="minorHAnsi"/>
          <w:noProof/>
        </w:rPr>
        <w:t xml:space="preserve">The </w:t>
      </w:r>
      <w:r w:rsidRPr="00E41744">
        <w:rPr>
          <w:rFonts w:asciiTheme="minorHAnsi" w:hAnsiTheme="minorHAnsi" w:cstheme="minorHAnsi"/>
          <w:noProof/>
        </w:rPr>
        <w:t>c</w:t>
      </w:r>
      <w:r w:rsidR="00A335DE" w:rsidRPr="00E41744">
        <w:rPr>
          <w:rFonts w:asciiTheme="minorHAnsi" w:hAnsiTheme="minorHAnsi" w:cstheme="minorHAnsi"/>
          <w:noProof/>
        </w:rPr>
        <w:t>ategorical</w:t>
      </w:r>
      <w:r w:rsidR="00A335DE" w:rsidRPr="0062735A">
        <w:rPr>
          <w:rFonts w:asciiTheme="minorHAnsi" w:hAnsiTheme="minorHAnsi" w:cstheme="minorHAnsi"/>
        </w:rPr>
        <w:t xml:space="preserve"> accuracy of </w:t>
      </w:r>
      <w:r w:rsidR="00A335DE" w:rsidRPr="00DB777C">
        <w:rPr>
          <w:rFonts w:asciiTheme="minorHAnsi" w:hAnsiTheme="minorHAnsi" w:cstheme="minorHAnsi"/>
          <w:noProof/>
        </w:rPr>
        <w:t>bi</w:t>
      </w:r>
      <w:r>
        <w:rPr>
          <w:rFonts w:asciiTheme="minorHAnsi" w:hAnsiTheme="minorHAnsi" w:cstheme="minorHAnsi"/>
          <w:noProof/>
        </w:rPr>
        <w:t>-</w:t>
      </w:r>
      <w:r w:rsidR="009865B4" w:rsidRPr="00DB777C">
        <w:rPr>
          <w:rFonts w:asciiTheme="minorHAnsi" w:hAnsiTheme="minorHAnsi" w:cstheme="minorHAnsi"/>
          <w:noProof/>
        </w:rPr>
        <w:t>state</w:t>
      </w:r>
      <w:r w:rsidR="00A335DE" w:rsidRPr="0062735A">
        <w:rPr>
          <w:rFonts w:asciiTheme="minorHAnsi" w:hAnsiTheme="minorHAnsi" w:cstheme="minorHAnsi"/>
        </w:rPr>
        <w:t xml:space="preserve"> classifications using a sigmoid activated model with four </w:t>
      </w:r>
      <w:r w:rsidR="004F0EAC">
        <w:rPr>
          <w:rFonts w:asciiTheme="minorHAnsi" w:hAnsiTheme="minorHAnsi" w:cstheme="minorHAnsi"/>
        </w:rPr>
        <w:t>l</w:t>
      </w:r>
      <w:r w:rsidR="004F0EAC" w:rsidRPr="004F0EAC">
        <w:rPr>
          <w:rFonts w:asciiTheme="minorHAnsi" w:hAnsiTheme="minorHAnsi" w:cstheme="minorHAnsi"/>
        </w:rPr>
        <w:t>ong short-term memory</w:t>
      </w:r>
      <w:r w:rsidR="00A335DE" w:rsidRPr="0062735A">
        <w:rPr>
          <w:rFonts w:asciiTheme="minorHAnsi" w:hAnsiTheme="minorHAnsi" w:cstheme="minorHAnsi"/>
        </w:rPr>
        <w:t xml:space="preserve"> or </w:t>
      </w:r>
      <w:r w:rsidR="004F0EAC" w:rsidRPr="0062735A">
        <w:rPr>
          <w:rFonts w:asciiTheme="minorHAnsi" w:hAnsiTheme="minorHAnsi" w:cstheme="minorHAnsi"/>
        </w:rPr>
        <w:t>gated recurrent units</w:t>
      </w:r>
      <w:r w:rsidR="00A335DE" w:rsidRPr="0062735A">
        <w:rPr>
          <w:rFonts w:asciiTheme="minorHAnsi" w:hAnsiTheme="minorHAnsi" w:cstheme="minorHAnsi"/>
        </w:rPr>
        <w:t xml:space="preserve"> bi-directional layers, Adam optimizer</w:t>
      </w:r>
      <w:r>
        <w:rPr>
          <w:rFonts w:asciiTheme="minorHAnsi" w:hAnsiTheme="minorHAnsi" w:cstheme="minorHAnsi"/>
        </w:rPr>
        <w:t>,</w:t>
      </w:r>
      <w:r w:rsidR="00A335DE" w:rsidRPr="0062735A">
        <w:rPr>
          <w:rFonts w:asciiTheme="minorHAnsi" w:hAnsiTheme="minorHAnsi" w:cstheme="minorHAnsi"/>
        </w:rPr>
        <w:t xml:space="preserve"> </w:t>
      </w:r>
      <w:r w:rsidR="00A335DE" w:rsidRPr="00DB777C">
        <w:rPr>
          <w:rFonts w:asciiTheme="minorHAnsi" w:hAnsiTheme="minorHAnsi" w:cstheme="minorHAnsi"/>
          <w:noProof/>
        </w:rPr>
        <w:t>and</w:t>
      </w:r>
      <w:r w:rsidR="00A335DE" w:rsidRPr="0062735A">
        <w:rPr>
          <w:rFonts w:asciiTheme="minorHAnsi" w:hAnsiTheme="minorHAnsi" w:cstheme="minorHAnsi"/>
        </w:rPr>
        <w:t xml:space="preserve"> unweighted categorical cross entropy loss function. The Kernel constrain </w:t>
      </w:r>
      <w:r w:rsidR="00A335DE" w:rsidRPr="00E41744">
        <w:rPr>
          <w:rFonts w:asciiTheme="minorHAnsi" w:hAnsiTheme="minorHAnsi" w:cstheme="minorHAnsi"/>
          <w:noProof/>
        </w:rPr>
        <w:t>was set</w:t>
      </w:r>
      <w:r w:rsidR="00A335DE" w:rsidRPr="0062735A">
        <w:rPr>
          <w:rFonts w:asciiTheme="minorHAnsi" w:hAnsiTheme="minorHAnsi" w:cstheme="minorHAnsi"/>
        </w:rPr>
        <w:t xml:space="preserve"> to 3. 50 % Initial and Recurrent dropout was used</w:t>
      </w:r>
      <w:r w:rsidR="00F71242">
        <w:rPr>
          <w:rFonts w:asciiTheme="minorHAnsi" w:hAnsiTheme="minorHAnsi" w:cstheme="minorHAnsi"/>
        </w:rPr>
        <w:t xml:space="preserve"> with both 0.5</w:t>
      </w:r>
      <w:r w:rsidR="00A335DE" w:rsidRPr="0062735A">
        <w:rPr>
          <w:rFonts w:asciiTheme="minorHAnsi" w:hAnsiTheme="minorHAnsi" w:cstheme="minorHAnsi"/>
        </w:rPr>
        <w:t>.</w:t>
      </w:r>
      <w:r w:rsidR="00956CF9">
        <w:rPr>
          <w:rFonts w:asciiTheme="minorHAnsi" w:hAnsiTheme="minorHAnsi" w:cstheme="minorHAnsi"/>
        </w:rPr>
        <w:t xml:space="preserve"> </w:t>
      </w:r>
      <w:r w:rsidR="00F71242" w:rsidRPr="0062735A">
        <w:rPr>
          <w:rFonts w:asciiTheme="minorHAnsi" w:hAnsiTheme="minorHAnsi" w:cstheme="minorHAnsi"/>
        </w:rPr>
        <w:t>Initial and Recurrent dropout was used.</w:t>
      </w:r>
      <w:r w:rsidR="00F71242">
        <w:rPr>
          <w:rFonts w:asciiTheme="minorHAnsi" w:hAnsiTheme="minorHAnsi" w:cstheme="minorHAnsi"/>
        </w:rPr>
        <w:t xml:space="preserve"> L2 activity and kernel regularization was set to 0.01 and 0.001</w:t>
      </w:r>
      <w:r w:rsidR="00F71242">
        <w:rPr>
          <w:rFonts w:asciiTheme="minorHAnsi" w:hAnsiTheme="minorHAnsi" w:cstheme="minorHAnsi"/>
        </w:rPr>
        <w:t xml:space="preserve"> per layer</w:t>
      </w:r>
      <w:r w:rsidR="00F71242">
        <w:rPr>
          <w:rFonts w:asciiTheme="minorHAnsi" w:hAnsiTheme="minorHAnsi" w:cstheme="minorHAnsi"/>
        </w:rPr>
        <w:t>.</w:t>
      </w:r>
    </w:p>
    <w:p w14:paraId="4FAC800E" w14:textId="77777777" w:rsidR="00F71242" w:rsidRDefault="006F2514" w:rsidP="004F0EAC">
      <w:pPr>
        <w:spacing w:line="240" w:lineRule="auto"/>
        <w:rPr>
          <w:rFonts w:asciiTheme="minorHAnsi" w:hAnsiTheme="minorHAnsi" w:cstheme="minorHAnsi"/>
        </w:rPr>
      </w:pPr>
      <w:r w:rsidRPr="00195566">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_Ref529366434 \h </w:instrText>
      </w:r>
      <w:r>
        <w:rPr>
          <w:rFonts w:asciiTheme="minorHAnsi" w:hAnsiTheme="minorHAnsi" w:cstheme="minorHAnsi"/>
        </w:rPr>
      </w:r>
      <w:r>
        <w:rPr>
          <w:rFonts w:asciiTheme="minorHAnsi" w:hAnsiTheme="minorHAnsi" w:cstheme="minorHAnsi"/>
        </w:rPr>
        <w:fldChar w:fldCharType="separate"/>
      </w:r>
      <w:r w:rsidR="00195566" w:rsidRPr="0062735A">
        <w:rPr>
          <w:rFonts w:asciiTheme="minorHAnsi" w:hAnsiTheme="minorHAnsi" w:cstheme="minorHAnsi"/>
        </w:rPr>
        <w:t xml:space="preserve">Table </w:t>
      </w:r>
      <w:r w:rsidR="00195566">
        <w:rPr>
          <w:rFonts w:asciiTheme="minorHAnsi" w:hAnsiTheme="minorHAnsi" w:cstheme="minorHAnsi"/>
          <w:noProof/>
        </w:rPr>
        <w:t>4</w:t>
      </w:r>
      <w:r>
        <w:rPr>
          <w:rFonts w:asciiTheme="minorHAnsi" w:hAnsiTheme="minorHAnsi" w:cstheme="minorHAnsi"/>
        </w:rPr>
        <w:fldChar w:fldCharType="end"/>
      </w:r>
      <w:r>
        <w:rPr>
          <w:rFonts w:asciiTheme="minorHAnsi" w:hAnsiTheme="minorHAnsi" w:cstheme="minorHAnsi"/>
        </w:rPr>
        <w:t xml:space="preserve"> </w:t>
      </w:r>
    </w:p>
    <w:p w14:paraId="1F237284" w14:textId="0113F2F6" w:rsidR="00195566" w:rsidRDefault="00195566" w:rsidP="004F0EAC">
      <w:pPr>
        <w:spacing w:line="240" w:lineRule="auto"/>
        <w:rPr>
          <w:rFonts w:asciiTheme="minorHAnsi" w:hAnsiTheme="minorHAnsi" w:cstheme="minorHAnsi"/>
        </w:rPr>
      </w:pPr>
      <w:r>
        <w:rPr>
          <w:rFonts w:asciiTheme="minorHAnsi" w:hAnsiTheme="minorHAnsi" w:cstheme="minorHAnsi"/>
        </w:rPr>
        <w:t>Kappa and weighted categorical cross entropy loss over epochs</w:t>
      </w:r>
      <w:r w:rsidRPr="00C50863">
        <w:rPr>
          <w:rFonts w:asciiTheme="minorHAnsi" w:hAnsiTheme="minorHAnsi" w:cstheme="minorHAnsi"/>
        </w:rPr>
        <w:t xml:space="preserve"> </w:t>
      </w:r>
      <w:r>
        <w:rPr>
          <w:rFonts w:asciiTheme="minorHAnsi" w:hAnsiTheme="minorHAnsi" w:cstheme="minorHAnsi"/>
        </w:rPr>
        <w:t xml:space="preserve">using a residual architectures. The model used a kernel L2 regularization of 0.01 and an activity L2 regularization of 0.001. Initial dropout is 0.2, </w:t>
      </w:r>
      <w:r w:rsidRPr="00DB777C">
        <w:rPr>
          <w:rFonts w:asciiTheme="minorHAnsi" w:hAnsiTheme="minorHAnsi" w:cstheme="minorHAnsi"/>
          <w:noProof/>
        </w:rPr>
        <w:t>and</w:t>
      </w:r>
      <w:r>
        <w:rPr>
          <w:rFonts w:asciiTheme="minorHAnsi" w:hAnsiTheme="minorHAnsi" w:cstheme="minorHAnsi"/>
        </w:rPr>
        <w:t xml:space="preserve"> dropout/recurrent dropout per bidirectional </w:t>
      </w:r>
      <w:r w:rsidRPr="0062735A">
        <w:rPr>
          <w:rFonts w:asciiTheme="minorHAnsi" w:hAnsiTheme="minorHAnsi" w:cstheme="minorHAnsi"/>
        </w:rPr>
        <w:t>gated recurrent units</w:t>
      </w:r>
      <w:r>
        <w:rPr>
          <w:rFonts w:asciiTheme="minorHAnsi" w:hAnsiTheme="minorHAnsi" w:cstheme="minorHAnsi"/>
        </w:rPr>
        <w:t xml:space="preserve"> layer is 0.5. Kernel constrain per layer is set with max norm 0.3. Hidden units of 32 </w:t>
      </w:r>
      <w:r w:rsidRPr="00E41744">
        <w:rPr>
          <w:rFonts w:asciiTheme="minorHAnsi" w:hAnsiTheme="minorHAnsi" w:cstheme="minorHAnsi"/>
          <w:noProof/>
        </w:rPr>
        <w:t>is used</w:t>
      </w:r>
      <w:r>
        <w:rPr>
          <w:rFonts w:asciiTheme="minorHAnsi" w:hAnsiTheme="minorHAnsi" w:cstheme="minorHAnsi"/>
        </w:rPr>
        <w:t xml:space="preserve"> per layer. </w:t>
      </w:r>
    </w:p>
    <w:p w14:paraId="08D0C55B" w14:textId="41CED906" w:rsidR="006F2514" w:rsidRDefault="006F2514" w:rsidP="004F0EAC">
      <w:pPr>
        <w:spacing w:line="240" w:lineRule="auto"/>
        <w:rPr>
          <w:rFonts w:asciiTheme="minorHAnsi" w:hAnsiTheme="minorHAnsi" w:cstheme="minorHAnsi"/>
        </w:rPr>
      </w:pPr>
      <w:r w:rsidRPr="00195566">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_Ref529890322 \h </w:instrText>
      </w:r>
      <w:r>
        <w:rPr>
          <w:rFonts w:asciiTheme="minorHAnsi" w:hAnsiTheme="minorHAnsi" w:cstheme="minorHAnsi"/>
        </w:rPr>
      </w:r>
      <w:r>
        <w:rPr>
          <w:rFonts w:asciiTheme="minorHAnsi" w:hAnsiTheme="minorHAnsi" w:cstheme="minorHAnsi"/>
        </w:rPr>
        <w:fldChar w:fldCharType="separate"/>
      </w:r>
      <w:r w:rsidR="00195566" w:rsidRPr="0062735A">
        <w:rPr>
          <w:rFonts w:asciiTheme="minorHAnsi" w:hAnsiTheme="minorHAnsi" w:cstheme="minorHAnsi"/>
        </w:rPr>
        <w:t xml:space="preserve">Table </w:t>
      </w:r>
      <w:r w:rsidR="00195566">
        <w:rPr>
          <w:rFonts w:asciiTheme="minorHAnsi" w:hAnsiTheme="minorHAnsi" w:cstheme="minorHAnsi"/>
          <w:noProof/>
        </w:rPr>
        <w:t>5</w:t>
      </w:r>
      <w:r>
        <w:rPr>
          <w:rFonts w:asciiTheme="minorHAnsi" w:hAnsiTheme="minorHAnsi" w:cstheme="minorHAnsi"/>
        </w:rPr>
        <w:fldChar w:fldCharType="end"/>
      </w:r>
    </w:p>
    <w:p w14:paraId="0471A03F" w14:textId="777C1138" w:rsidR="00195566" w:rsidRDefault="00195566" w:rsidP="004F0EAC">
      <w:pPr>
        <w:spacing w:line="240" w:lineRule="auto"/>
        <w:rPr>
          <w:rFonts w:asciiTheme="minorHAnsi" w:hAnsiTheme="minorHAnsi" w:cstheme="minorHAnsi"/>
        </w:rPr>
      </w:pPr>
      <w:r>
        <w:rPr>
          <w:rFonts w:asciiTheme="minorHAnsi" w:hAnsiTheme="minorHAnsi" w:cstheme="minorHAnsi"/>
        </w:rPr>
        <w:t xml:space="preserve">Kappa results without cross validation using the same parameters as for </w:t>
      </w:r>
      <w:r>
        <w:rPr>
          <w:rFonts w:asciiTheme="minorHAnsi" w:hAnsiTheme="minorHAnsi" w:cstheme="minorHAnsi"/>
        </w:rPr>
        <w:fldChar w:fldCharType="begin"/>
      </w:r>
      <w:r>
        <w:rPr>
          <w:rFonts w:asciiTheme="minorHAnsi" w:hAnsiTheme="minorHAnsi" w:cstheme="minorHAnsi"/>
        </w:rPr>
        <w:instrText xml:space="preserve"> REF _Ref528320565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Pr>
          <w:rFonts w:asciiTheme="minorHAnsi" w:hAnsiTheme="minorHAnsi" w:cstheme="minorHAnsi"/>
          <w:noProof/>
        </w:rPr>
        <w:t>3</w:t>
      </w:r>
      <w:r>
        <w:rPr>
          <w:rFonts w:asciiTheme="minorHAnsi" w:hAnsiTheme="minorHAnsi" w:cstheme="minorHAnsi"/>
        </w:rPr>
        <w:fldChar w:fldCharType="end"/>
      </w:r>
      <w:r>
        <w:rPr>
          <w:rFonts w:asciiTheme="minorHAnsi" w:hAnsiTheme="minorHAnsi" w:cstheme="minorHAnsi"/>
        </w:rPr>
        <w:t xml:space="preserve"> utilizing bidirectional gated recurrent unit layers. </w:t>
      </w:r>
    </w:p>
    <w:p w14:paraId="661CD591" w14:textId="37689026" w:rsidR="006F2514" w:rsidRDefault="006F2514" w:rsidP="004F0EAC">
      <w:pPr>
        <w:spacing w:line="240" w:lineRule="auto"/>
        <w:rPr>
          <w:rFonts w:asciiTheme="minorHAnsi" w:hAnsiTheme="minorHAnsi" w:cstheme="minorHAnsi"/>
        </w:rPr>
      </w:pPr>
      <w:r w:rsidRPr="00195566">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_Ref529802682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Pr>
          <w:rFonts w:asciiTheme="minorHAnsi" w:hAnsiTheme="minorHAnsi" w:cstheme="minorHAnsi"/>
          <w:noProof/>
        </w:rPr>
        <w:t>6</w:t>
      </w:r>
      <w:r>
        <w:rPr>
          <w:rFonts w:asciiTheme="minorHAnsi" w:hAnsiTheme="minorHAnsi" w:cstheme="minorHAnsi"/>
        </w:rPr>
        <w:fldChar w:fldCharType="end"/>
      </w:r>
    </w:p>
    <w:p w14:paraId="05B12243" w14:textId="7B338329" w:rsidR="00195566" w:rsidRDefault="00195566" w:rsidP="00195566">
      <w:pPr>
        <w:spacing w:line="240" w:lineRule="auto"/>
        <w:rPr>
          <w:rFonts w:asciiTheme="minorHAnsi" w:hAnsiTheme="minorHAnsi" w:cstheme="minorHAnsi"/>
        </w:rPr>
      </w:pPr>
      <w:r>
        <w:rPr>
          <w:rFonts w:asciiTheme="minorHAnsi" w:hAnsiTheme="minorHAnsi" w:cstheme="minorHAnsi"/>
        </w:rPr>
        <w:t xml:space="preserve">Mean performance of tri-state classification using </w:t>
      </w:r>
      <w:r w:rsidRPr="0062735A">
        <w:rPr>
          <w:rFonts w:asciiTheme="minorHAnsi" w:hAnsiTheme="minorHAnsi" w:cstheme="minorHAnsi"/>
        </w:rPr>
        <w:t>a sigmoid activated model</w:t>
      </w:r>
      <w:r>
        <w:rPr>
          <w:rFonts w:asciiTheme="minorHAnsi" w:hAnsiTheme="minorHAnsi" w:cstheme="minorHAnsi"/>
        </w:rPr>
        <w:t xml:space="preserve"> with </w:t>
      </w:r>
      <w:r w:rsidRPr="0062735A">
        <w:rPr>
          <w:rFonts w:asciiTheme="minorHAnsi" w:hAnsiTheme="minorHAnsi" w:cstheme="minorHAnsi"/>
        </w:rPr>
        <w:t>four bi-directional gated recurrent unit</w:t>
      </w:r>
      <w:r>
        <w:rPr>
          <w:rFonts w:asciiTheme="minorHAnsi" w:hAnsiTheme="minorHAnsi" w:cstheme="minorHAnsi"/>
        </w:rPr>
        <w:t>s</w:t>
      </w:r>
      <w:r w:rsidRPr="0062735A">
        <w:rPr>
          <w:rFonts w:asciiTheme="minorHAnsi" w:hAnsiTheme="minorHAnsi" w:cstheme="minorHAnsi"/>
        </w:rPr>
        <w:t xml:space="preserve"> layers</w:t>
      </w:r>
      <w:r>
        <w:rPr>
          <w:rFonts w:asciiTheme="minorHAnsi" w:hAnsiTheme="minorHAnsi" w:cstheme="minorHAnsi"/>
        </w:rPr>
        <w:t xml:space="preserve">, Adam optimizer, weighted categorical cross entropy loss function. </w:t>
      </w:r>
      <w:r w:rsidRPr="0062735A">
        <w:rPr>
          <w:rFonts w:asciiTheme="minorHAnsi" w:hAnsiTheme="minorHAnsi" w:cstheme="minorHAnsi"/>
        </w:rPr>
        <w:t xml:space="preserve">The Kernel constrain </w:t>
      </w:r>
      <w:r w:rsidRPr="00E41744">
        <w:rPr>
          <w:rFonts w:asciiTheme="minorHAnsi" w:hAnsiTheme="minorHAnsi" w:cstheme="minorHAnsi"/>
          <w:noProof/>
        </w:rPr>
        <w:t>was set</w:t>
      </w:r>
      <w:r w:rsidRPr="0062735A">
        <w:rPr>
          <w:rFonts w:asciiTheme="minorHAnsi" w:hAnsiTheme="minorHAnsi" w:cstheme="minorHAnsi"/>
        </w:rPr>
        <w:t xml:space="preserve"> to 3. 50 %</w:t>
      </w:r>
      <w:r>
        <w:rPr>
          <w:rFonts w:asciiTheme="minorHAnsi" w:hAnsiTheme="minorHAnsi" w:cstheme="minorHAnsi"/>
        </w:rPr>
        <w:t>.</w:t>
      </w:r>
      <w:r w:rsidRPr="0062735A">
        <w:rPr>
          <w:rFonts w:asciiTheme="minorHAnsi" w:hAnsiTheme="minorHAnsi" w:cstheme="minorHAnsi"/>
        </w:rPr>
        <w:t xml:space="preserve"> Initial and Recurrent dropout was used</w:t>
      </w:r>
      <w:r>
        <w:rPr>
          <w:rFonts w:asciiTheme="minorHAnsi" w:hAnsiTheme="minorHAnsi" w:cstheme="minorHAnsi"/>
        </w:rPr>
        <w:t xml:space="preserve"> with 0.6 and 0.5. L2 kernel regularization per layer was set to 0.01.</w:t>
      </w:r>
    </w:p>
    <w:p w14:paraId="32AACB5A" w14:textId="416EDAE5" w:rsidR="006F2514" w:rsidRDefault="006F2514" w:rsidP="004F0EAC">
      <w:pPr>
        <w:spacing w:line="240" w:lineRule="auto"/>
        <w:rPr>
          <w:rFonts w:asciiTheme="minorHAnsi" w:hAnsiTheme="minorHAnsi" w:cstheme="minorHAnsi"/>
        </w:rPr>
      </w:pPr>
      <w:r w:rsidRPr="00195566">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_Ref529801104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Pr>
          <w:rFonts w:asciiTheme="minorHAnsi" w:hAnsiTheme="minorHAnsi" w:cstheme="minorHAnsi"/>
          <w:noProof/>
        </w:rPr>
        <w:t>7</w:t>
      </w:r>
      <w:r>
        <w:rPr>
          <w:rFonts w:asciiTheme="minorHAnsi" w:hAnsiTheme="minorHAnsi" w:cstheme="minorHAnsi"/>
        </w:rPr>
        <w:fldChar w:fldCharType="end"/>
      </w:r>
    </w:p>
    <w:p w14:paraId="6DAD89FA" w14:textId="519E4F49" w:rsidR="00195566" w:rsidRPr="0062735A" w:rsidRDefault="00195566" w:rsidP="004F0EAC">
      <w:pPr>
        <w:spacing w:line="240" w:lineRule="auto"/>
        <w:rPr>
          <w:rFonts w:asciiTheme="minorHAnsi" w:hAnsiTheme="minorHAnsi" w:cstheme="minorHAnsi"/>
        </w:rPr>
      </w:pPr>
      <w:r>
        <w:rPr>
          <w:rFonts w:asciiTheme="minorHAnsi" w:hAnsiTheme="minorHAnsi" w:cstheme="minorHAnsi"/>
        </w:rPr>
        <w:t>Mean kappa performance over different models using the same parameters as described in the other tables.</w:t>
      </w:r>
    </w:p>
    <w:sectPr w:rsidR="00195566" w:rsidRPr="0062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B7816"/>
    <w:multiLevelType w:val="hybridMultilevel"/>
    <w:tmpl w:val="56B0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rth, Jan">
    <w15:presenceInfo w15:providerId="None" w15:userId="Werth, 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MzYxMzU0MzOwNDZX0lEKTi0uzszPAykwNKgFAJUbOeYtAAAA"/>
  </w:docVars>
  <w:rsids>
    <w:rsidRoot w:val="00D66E90"/>
    <w:rsid w:val="00001E44"/>
    <w:rsid w:val="000025DF"/>
    <w:rsid w:val="000029B1"/>
    <w:rsid w:val="000043EA"/>
    <w:rsid w:val="000073D8"/>
    <w:rsid w:val="0000792C"/>
    <w:rsid w:val="00007F94"/>
    <w:rsid w:val="00010881"/>
    <w:rsid w:val="00012E91"/>
    <w:rsid w:val="00014919"/>
    <w:rsid w:val="0001636A"/>
    <w:rsid w:val="00016EB4"/>
    <w:rsid w:val="000170BE"/>
    <w:rsid w:val="0002001E"/>
    <w:rsid w:val="000206DD"/>
    <w:rsid w:val="0002302A"/>
    <w:rsid w:val="000238EA"/>
    <w:rsid w:val="00024F6C"/>
    <w:rsid w:val="000253DF"/>
    <w:rsid w:val="000255B1"/>
    <w:rsid w:val="00027625"/>
    <w:rsid w:val="000315F7"/>
    <w:rsid w:val="0003273C"/>
    <w:rsid w:val="000329A4"/>
    <w:rsid w:val="00035AE3"/>
    <w:rsid w:val="00040D57"/>
    <w:rsid w:val="00041062"/>
    <w:rsid w:val="00041337"/>
    <w:rsid w:val="00041630"/>
    <w:rsid w:val="0004565C"/>
    <w:rsid w:val="00045D79"/>
    <w:rsid w:val="00046824"/>
    <w:rsid w:val="00052294"/>
    <w:rsid w:val="000523A9"/>
    <w:rsid w:val="00052732"/>
    <w:rsid w:val="000528C2"/>
    <w:rsid w:val="000555F1"/>
    <w:rsid w:val="00055BE6"/>
    <w:rsid w:val="0006016C"/>
    <w:rsid w:val="000601F1"/>
    <w:rsid w:val="00060DE6"/>
    <w:rsid w:val="0006118A"/>
    <w:rsid w:val="000615AD"/>
    <w:rsid w:val="000629DE"/>
    <w:rsid w:val="0006555F"/>
    <w:rsid w:val="00067108"/>
    <w:rsid w:val="00073615"/>
    <w:rsid w:val="00075049"/>
    <w:rsid w:val="0007645B"/>
    <w:rsid w:val="00077D6E"/>
    <w:rsid w:val="00080243"/>
    <w:rsid w:val="0008029C"/>
    <w:rsid w:val="00080716"/>
    <w:rsid w:val="000833E8"/>
    <w:rsid w:val="00083B28"/>
    <w:rsid w:val="00083B59"/>
    <w:rsid w:val="00084093"/>
    <w:rsid w:val="0008607C"/>
    <w:rsid w:val="000867CB"/>
    <w:rsid w:val="00091F4D"/>
    <w:rsid w:val="0009243E"/>
    <w:rsid w:val="00094874"/>
    <w:rsid w:val="000949BC"/>
    <w:rsid w:val="000966A9"/>
    <w:rsid w:val="00096BF7"/>
    <w:rsid w:val="000A1D24"/>
    <w:rsid w:val="000A207C"/>
    <w:rsid w:val="000A2125"/>
    <w:rsid w:val="000A4960"/>
    <w:rsid w:val="000A631B"/>
    <w:rsid w:val="000A7F6C"/>
    <w:rsid w:val="000B0641"/>
    <w:rsid w:val="000B11F7"/>
    <w:rsid w:val="000B2CE1"/>
    <w:rsid w:val="000B2D6F"/>
    <w:rsid w:val="000B346B"/>
    <w:rsid w:val="000B5BB2"/>
    <w:rsid w:val="000B5F1E"/>
    <w:rsid w:val="000B7369"/>
    <w:rsid w:val="000B7596"/>
    <w:rsid w:val="000B77BD"/>
    <w:rsid w:val="000C14C7"/>
    <w:rsid w:val="000C1821"/>
    <w:rsid w:val="000C2D2C"/>
    <w:rsid w:val="000C3571"/>
    <w:rsid w:val="000C35DE"/>
    <w:rsid w:val="000C3943"/>
    <w:rsid w:val="000C6459"/>
    <w:rsid w:val="000D0904"/>
    <w:rsid w:val="000D15BD"/>
    <w:rsid w:val="000D4737"/>
    <w:rsid w:val="000D4957"/>
    <w:rsid w:val="000D59B3"/>
    <w:rsid w:val="000D5A23"/>
    <w:rsid w:val="000E36D0"/>
    <w:rsid w:val="000E4D9F"/>
    <w:rsid w:val="000E5361"/>
    <w:rsid w:val="000E651D"/>
    <w:rsid w:val="000E7A8F"/>
    <w:rsid w:val="000F0A9C"/>
    <w:rsid w:val="000F2EE2"/>
    <w:rsid w:val="000F35A4"/>
    <w:rsid w:val="000F4310"/>
    <w:rsid w:val="000F5070"/>
    <w:rsid w:val="000F52D0"/>
    <w:rsid w:val="000F5E2A"/>
    <w:rsid w:val="00102F19"/>
    <w:rsid w:val="00103359"/>
    <w:rsid w:val="00105255"/>
    <w:rsid w:val="00107C25"/>
    <w:rsid w:val="001113A9"/>
    <w:rsid w:val="001118DF"/>
    <w:rsid w:val="00112D2A"/>
    <w:rsid w:val="001145AE"/>
    <w:rsid w:val="001155D8"/>
    <w:rsid w:val="00116C99"/>
    <w:rsid w:val="0012000A"/>
    <w:rsid w:val="00121390"/>
    <w:rsid w:val="001213C8"/>
    <w:rsid w:val="00123EA6"/>
    <w:rsid w:val="0012603A"/>
    <w:rsid w:val="00126E1A"/>
    <w:rsid w:val="00127149"/>
    <w:rsid w:val="001273F7"/>
    <w:rsid w:val="00131384"/>
    <w:rsid w:val="001330DC"/>
    <w:rsid w:val="00135E1A"/>
    <w:rsid w:val="001365D6"/>
    <w:rsid w:val="00136772"/>
    <w:rsid w:val="00136A20"/>
    <w:rsid w:val="0014098E"/>
    <w:rsid w:val="001415EC"/>
    <w:rsid w:val="00141D6B"/>
    <w:rsid w:val="00141DE8"/>
    <w:rsid w:val="00142CE3"/>
    <w:rsid w:val="0014325B"/>
    <w:rsid w:val="00145DEC"/>
    <w:rsid w:val="0014651C"/>
    <w:rsid w:val="0015032E"/>
    <w:rsid w:val="00151240"/>
    <w:rsid w:val="00151651"/>
    <w:rsid w:val="001520A0"/>
    <w:rsid w:val="0015285F"/>
    <w:rsid w:val="00152FD8"/>
    <w:rsid w:val="00154FC5"/>
    <w:rsid w:val="00155A4B"/>
    <w:rsid w:val="00155B75"/>
    <w:rsid w:val="00155D3C"/>
    <w:rsid w:val="00156B5C"/>
    <w:rsid w:val="0015758D"/>
    <w:rsid w:val="0016205F"/>
    <w:rsid w:val="00162538"/>
    <w:rsid w:val="001634AB"/>
    <w:rsid w:val="001645C8"/>
    <w:rsid w:val="0016566E"/>
    <w:rsid w:val="001677D7"/>
    <w:rsid w:val="00171F3D"/>
    <w:rsid w:val="00172CEA"/>
    <w:rsid w:val="0017335D"/>
    <w:rsid w:val="00175095"/>
    <w:rsid w:val="00176140"/>
    <w:rsid w:val="001764ED"/>
    <w:rsid w:val="001808EE"/>
    <w:rsid w:val="00180AB8"/>
    <w:rsid w:val="00180E65"/>
    <w:rsid w:val="001812D2"/>
    <w:rsid w:val="001820A2"/>
    <w:rsid w:val="0018211F"/>
    <w:rsid w:val="00183325"/>
    <w:rsid w:val="0018440F"/>
    <w:rsid w:val="00185F4D"/>
    <w:rsid w:val="00192FA0"/>
    <w:rsid w:val="0019438E"/>
    <w:rsid w:val="00194CB7"/>
    <w:rsid w:val="00195566"/>
    <w:rsid w:val="001960D1"/>
    <w:rsid w:val="00196410"/>
    <w:rsid w:val="001A2499"/>
    <w:rsid w:val="001A32D6"/>
    <w:rsid w:val="001A406C"/>
    <w:rsid w:val="001A615E"/>
    <w:rsid w:val="001B0AB8"/>
    <w:rsid w:val="001B1421"/>
    <w:rsid w:val="001B1FF9"/>
    <w:rsid w:val="001B30D1"/>
    <w:rsid w:val="001B31B6"/>
    <w:rsid w:val="001B3662"/>
    <w:rsid w:val="001B4E9B"/>
    <w:rsid w:val="001B7114"/>
    <w:rsid w:val="001C04C1"/>
    <w:rsid w:val="001C1621"/>
    <w:rsid w:val="001C2064"/>
    <w:rsid w:val="001C235F"/>
    <w:rsid w:val="001C2D8F"/>
    <w:rsid w:val="001C4A41"/>
    <w:rsid w:val="001C5518"/>
    <w:rsid w:val="001C5CF1"/>
    <w:rsid w:val="001C6C4A"/>
    <w:rsid w:val="001C72CE"/>
    <w:rsid w:val="001C779A"/>
    <w:rsid w:val="001D1268"/>
    <w:rsid w:val="001D1E20"/>
    <w:rsid w:val="001D5B09"/>
    <w:rsid w:val="001D73AC"/>
    <w:rsid w:val="001D7449"/>
    <w:rsid w:val="001E0B0B"/>
    <w:rsid w:val="001E15D0"/>
    <w:rsid w:val="001E1D9D"/>
    <w:rsid w:val="001E2153"/>
    <w:rsid w:val="001E3096"/>
    <w:rsid w:val="001E3D9F"/>
    <w:rsid w:val="001E4322"/>
    <w:rsid w:val="001E53DA"/>
    <w:rsid w:val="001E5678"/>
    <w:rsid w:val="001E585A"/>
    <w:rsid w:val="001E73C1"/>
    <w:rsid w:val="001F0243"/>
    <w:rsid w:val="001F148F"/>
    <w:rsid w:val="001F28BD"/>
    <w:rsid w:val="001F3F71"/>
    <w:rsid w:val="001F512F"/>
    <w:rsid w:val="00201289"/>
    <w:rsid w:val="00201D5C"/>
    <w:rsid w:val="002028DE"/>
    <w:rsid w:val="0020391F"/>
    <w:rsid w:val="00206AAA"/>
    <w:rsid w:val="00210A3D"/>
    <w:rsid w:val="00211BE1"/>
    <w:rsid w:val="00212C68"/>
    <w:rsid w:val="00215C88"/>
    <w:rsid w:val="002165E2"/>
    <w:rsid w:val="002166DB"/>
    <w:rsid w:val="002171CF"/>
    <w:rsid w:val="0021780F"/>
    <w:rsid w:val="00217CEF"/>
    <w:rsid w:val="00217E06"/>
    <w:rsid w:val="002209F2"/>
    <w:rsid w:val="00222EDE"/>
    <w:rsid w:val="002276DD"/>
    <w:rsid w:val="0023035C"/>
    <w:rsid w:val="00230E88"/>
    <w:rsid w:val="002323E6"/>
    <w:rsid w:val="002334BD"/>
    <w:rsid w:val="002341AC"/>
    <w:rsid w:val="00234B77"/>
    <w:rsid w:val="00235C0F"/>
    <w:rsid w:val="00235C95"/>
    <w:rsid w:val="00236F60"/>
    <w:rsid w:val="0023768F"/>
    <w:rsid w:val="00240243"/>
    <w:rsid w:val="00240809"/>
    <w:rsid w:val="0024096B"/>
    <w:rsid w:val="002420DF"/>
    <w:rsid w:val="0024410E"/>
    <w:rsid w:val="00246D13"/>
    <w:rsid w:val="00247A01"/>
    <w:rsid w:val="00251D84"/>
    <w:rsid w:val="00251E0A"/>
    <w:rsid w:val="00252147"/>
    <w:rsid w:val="00252913"/>
    <w:rsid w:val="00253237"/>
    <w:rsid w:val="00253476"/>
    <w:rsid w:val="00255F2A"/>
    <w:rsid w:val="00257271"/>
    <w:rsid w:val="002620AC"/>
    <w:rsid w:val="00265C92"/>
    <w:rsid w:val="00265E70"/>
    <w:rsid w:val="00267EE9"/>
    <w:rsid w:val="00270D6E"/>
    <w:rsid w:val="00271487"/>
    <w:rsid w:val="0027373F"/>
    <w:rsid w:val="00273DF6"/>
    <w:rsid w:val="00273F24"/>
    <w:rsid w:val="0027643C"/>
    <w:rsid w:val="002807E9"/>
    <w:rsid w:val="00280EFA"/>
    <w:rsid w:val="00281C22"/>
    <w:rsid w:val="00282F58"/>
    <w:rsid w:val="00282F84"/>
    <w:rsid w:val="00285061"/>
    <w:rsid w:val="00285D17"/>
    <w:rsid w:val="0028646B"/>
    <w:rsid w:val="00286C8F"/>
    <w:rsid w:val="002870F3"/>
    <w:rsid w:val="00290BB2"/>
    <w:rsid w:val="00291D2D"/>
    <w:rsid w:val="00292157"/>
    <w:rsid w:val="00292861"/>
    <w:rsid w:val="00295C00"/>
    <w:rsid w:val="002A378F"/>
    <w:rsid w:val="002A4755"/>
    <w:rsid w:val="002A5790"/>
    <w:rsid w:val="002B06A6"/>
    <w:rsid w:val="002B07F1"/>
    <w:rsid w:val="002B14EA"/>
    <w:rsid w:val="002B3FE6"/>
    <w:rsid w:val="002B56DC"/>
    <w:rsid w:val="002B570B"/>
    <w:rsid w:val="002B6A69"/>
    <w:rsid w:val="002C1947"/>
    <w:rsid w:val="002C2D91"/>
    <w:rsid w:val="002C63B0"/>
    <w:rsid w:val="002C7DB6"/>
    <w:rsid w:val="002D1B1E"/>
    <w:rsid w:val="002D38B8"/>
    <w:rsid w:val="002D4EEF"/>
    <w:rsid w:val="002D5C14"/>
    <w:rsid w:val="002D65B2"/>
    <w:rsid w:val="002E0E54"/>
    <w:rsid w:val="002E16F7"/>
    <w:rsid w:val="002E241E"/>
    <w:rsid w:val="002E38E6"/>
    <w:rsid w:val="002E4AE8"/>
    <w:rsid w:val="002E5560"/>
    <w:rsid w:val="002E688C"/>
    <w:rsid w:val="002E69A0"/>
    <w:rsid w:val="002F0EFD"/>
    <w:rsid w:val="002F0F87"/>
    <w:rsid w:val="002F2293"/>
    <w:rsid w:val="002F25D3"/>
    <w:rsid w:val="002F3237"/>
    <w:rsid w:val="002F45AB"/>
    <w:rsid w:val="002F65CE"/>
    <w:rsid w:val="002F77D8"/>
    <w:rsid w:val="003027AF"/>
    <w:rsid w:val="003041E4"/>
    <w:rsid w:val="003058EE"/>
    <w:rsid w:val="00306B92"/>
    <w:rsid w:val="0031047D"/>
    <w:rsid w:val="00312A6A"/>
    <w:rsid w:val="00312B31"/>
    <w:rsid w:val="0031421A"/>
    <w:rsid w:val="00314331"/>
    <w:rsid w:val="00314351"/>
    <w:rsid w:val="003152FD"/>
    <w:rsid w:val="00315A5B"/>
    <w:rsid w:val="00317AC9"/>
    <w:rsid w:val="003202AB"/>
    <w:rsid w:val="00320D6F"/>
    <w:rsid w:val="00323AD6"/>
    <w:rsid w:val="00326186"/>
    <w:rsid w:val="00326CCE"/>
    <w:rsid w:val="0032729A"/>
    <w:rsid w:val="00330CC3"/>
    <w:rsid w:val="00331481"/>
    <w:rsid w:val="003315E9"/>
    <w:rsid w:val="00331724"/>
    <w:rsid w:val="00331781"/>
    <w:rsid w:val="003325D8"/>
    <w:rsid w:val="0033433F"/>
    <w:rsid w:val="00334617"/>
    <w:rsid w:val="00334E31"/>
    <w:rsid w:val="00335136"/>
    <w:rsid w:val="00337CC1"/>
    <w:rsid w:val="003403D5"/>
    <w:rsid w:val="00340999"/>
    <w:rsid w:val="00340AA5"/>
    <w:rsid w:val="00340D34"/>
    <w:rsid w:val="003427AD"/>
    <w:rsid w:val="00343087"/>
    <w:rsid w:val="0034529B"/>
    <w:rsid w:val="00345F1E"/>
    <w:rsid w:val="003475DF"/>
    <w:rsid w:val="003479AC"/>
    <w:rsid w:val="00350B5D"/>
    <w:rsid w:val="00350BFE"/>
    <w:rsid w:val="003525F4"/>
    <w:rsid w:val="0035341B"/>
    <w:rsid w:val="00353AEC"/>
    <w:rsid w:val="003542AE"/>
    <w:rsid w:val="00357314"/>
    <w:rsid w:val="003609C4"/>
    <w:rsid w:val="003641C2"/>
    <w:rsid w:val="00365004"/>
    <w:rsid w:val="00366521"/>
    <w:rsid w:val="00371149"/>
    <w:rsid w:val="003731AB"/>
    <w:rsid w:val="00373C20"/>
    <w:rsid w:val="00380BC0"/>
    <w:rsid w:val="00380D09"/>
    <w:rsid w:val="003811DC"/>
    <w:rsid w:val="00382510"/>
    <w:rsid w:val="00382735"/>
    <w:rsid w:val="00387B02"/>
    <w:rsid w:val="00391B81"/>
    <w:rsid w:val="00392056"/>
    <w:rsid w:val="003920BE"/>
    <w:rsid w:val="00392235"/>
    <w:rsid w:val="00393A3A"/>
    <w:rsid w:val="003969E8"/>
    <w:rsid w:val="003976AD"/>
    <w:rsid w:val="0039798C"/>
    <w:rsid w:val="003A314C"/>
    <w:rsid w:val="003B05E2"/>
    <w:rsid w:val="003B4313"/>
    <w:rsid w:val="003B5675"/>
    <w:rsid w:val="003B57B6"/>
    <w:rsid w:val="003B6113"/>
    <w:rsid w:val="003B6203"/>
    <w:rsid w:val="003B65BF"/>
    <w:rsid w:val="003B6CD2"/>
    <w:rsid w:val="003B79F1"/>
    <w:rsid w:val="003C16B2"/>
    <w:rsid w:val="003C3E06"/>
    <w:rsid w:val="003C449B"/>
    <w:rsid w:val="003C5DE6"/>
    <w:rsid w:val="003C70D8"/>
    <w:rsid w:val="003C77EB"/>
    <w:rsid w:val="003C7EAF"/>
    <w:rsid w:val="003D0AAE"/>
    <w:rsid w:val="003D176D"/>
    <w:rsid w:val="003D1CD6"/>
    <w:rsid w:val="003D2036"/>
    <w:rsid w:val="003D24FE"/>
    <w:rsid w:val="003D331B"/>
    <w:rsid w:val="003D368C"/>
    <w:rsid w:val="003D5B2B"/>
    <w:rsid w:val="003D6B49"/>
    <w:rsid w:val="003D744C"/>
    <w:rsid w:val="003D7CEA"/>
    <w:rsid w:val="003D7FD8"/>
    <w:rsid w:val="003E022D"/>
    <w:rsid w:val="003E0BCB"/>
    <w:rsid w:val="003E26B3"/>
    <w:rsid w:val="003E3150"/>
    <w:rsid w:val="003E5937"/>
    <w:rsid w:val="003E5E8E"/>
    <w:rsid w:val="003E6025"/>
    <w:rsid w:val="003E6C18"/>
    <w:rsid w:val="003E78C7"/>
    <w:rsid w:val="003F34CE"/>
    <w:rsid w:val="003F6F37"/>
    <w:rsid w:val="003F7C99"/>
    <w:rsid w:val="00401160"/>
    <w:rsid w:val="00401CC5"/>
    <w:rsid w:val="0040323D"/>
    <w:rsid w:val="004057C7"/>
    <w:rsid w:val="004073CA"/>
    <w:rsid w:val="0041007D"/>
    <w:rsid w:val="00411EA4"/>
    <w:rsid w:val="004129FD"/>
    <w:rsid w:val="00412ABD"/>
    <w:rsid w:val="00412C5D"/>
    <w:rsid w:val="00416746"/>
    <w:rsid w:val="004176DC"/>
    <w:rsid w:val="004205A3"/>
    <w:rsid w:val="00422910"/>
    <w:rsid w:val="00422DBC"/>
    <w:rsid w:val="00432C0D"/>
    <w:rsid w:val="00433524"/>
    <w:rsid w:val="00433776"/>
    <w:rsid w:val="004345D4"/>
    <w:rsid w:val="0043557B"/>
    <w:rsid w:val="00435FBC"/>
    <w:rsid w:val="00436706"/>
    <w:rsid w:val="00437137"/>
    <w:rsid w:val="004371EE"/>
    <w:rsid w:val="00437513"/>
    <w:rsid w:val="00440333"/>
    <w:rsid w:val="00450A8A"/>
    <w:rsid w:val="0045132C"/>
    <w:rsid w:val="00451D92"/>
    <w:rsid w:val="00454F5B"/>
    <w:rsid w:val="00455995"/>
    <w:rsid w:val="00456F16"/>
    <w:rsid w:val="0045760C"/>
    <w:rsid w:val="00460255"/>
    <w:rsid w:val="004605AC"/>
    <w:rsid w:val="00460EFB"/>
    <w:rsid w:val="004615D2"/>
    <w:rsid w:val="00462582"/>
    <w:rsid w:val="004634E6"/>
    <w:rsid w:val="004651B4"/>
    <w:rsid w:val="004708F7"/>
    <w:rsid w:val="00471709"/>
    <w:rsid w:val="00471CC7"/>
    <w:rsid w:val="004741CD"/>
    <w:rsid w:val="00474DAF"/>
    <w:rsid w:val="004757FE"/>
    <w:rsid w:val="00476BAA"/>
    <w:rsid w:val="00476DDE"/>
    <w:rsid w:val="0047751F"/>
    <w:rsid w:val="00480CE6"/>
    <w:rsid w:val="00481FA9"/>
    <w:rsid w:val="004838F0"/>
    <w:rsid w:val="00484A8A"/>
    <w:rsid w:val="0048615E"/>
    <w:rsid w:val="00486DAD"/>
    <w:rsid w:val="00490B41"/>
    <w:rsid w:val="00494195"/>
    <w:rsid w:val="004953B8"/>
    <w:rsid w:val="00496792"/>
    <w:rsid w:val="00496BFF"/>
    <w:rsid w:val="004A0BC2"/>
    <w:rsid w:val="004A2E31"/>
    <w:rsid w:val="004A4DFC"/>
    <w:rsid w:val="004A6536"/>
    <w:rsid w:val="004A73AF"/>
    <w:rsid w:val="004B0038"/>
    <w:rsid w:val="004B2C58"/>
    <w:rsid w:val="004B2D46"/>
    <w:rsid w:val="004B3536"/>
    <w:rsid w:val="004B3DA1"/>
    <w:rsid w:val="004B4347"/>
    <w:rsid w:val="004B51EA"/>
    <w:rsid w:val="004B523C"/>
    <w:rsid w:val="004B61AE"/>
    <w:rsid w:val="004C1052"/>
    <w:rsid w:val="004C1ED4"/>
    <w:rsid w:val="004C3171"/>
    <w:rsid w:val="004C44A4"/>
    <w:rsid w:val="004C6C91"/>
    <w:rsid w:val="004D1C5A"/>
    <w:rsid w:val="004D2E0E"/>
    <w:rsid w:val="004D4F55"/>
    <w:rsid w:val="004D5535"/>
    <w:rsid w:val="004D5584"/>
    <w:rsid w:val="004D722D"/>
    <w:rsid w:val="004D75CA"/>
    <w:rsid w:val="004D770A"/>
    <w:rsid w:val="004D7798"/>
    <w:rsid w:val="004D7FB6"/>
    <w:rsid w:val="004E2277"/>
    <w:rsid w:val="004E2895"/>
    <w:rsid w:val="004E334D"/>
    <w:rsid w:val="004E3BB1"/>
    <w:rsid w:val="004E40B2"/>
    <w:rsid w:val="004E487E"/>
    <w:rsid w:val="004E56F8"/>
    <w:rsid w:val="004E5C8D"/>
    <w:rsid w:val="004E6951"/>
    <w:rsid w:val="004F0EAC"/>
    <w:rsid w:val="004F1DEC"/>
    <w:rsid w:val="004F2CDC"/>
    <w:rsid w:val="004F55D9"/>
    <w:rsid w:val="004F6422"/>
    <w:rsid w:val="00501039"/>
    <w:rsid w:val="00503853"/>
    <w:rsid w:val="00505ACD"/>
    <w:rsid w:val="00505D57"/>
    <w:rsid w:val="00507A7B"/>
    <w:rsid w:val="00511540"/>
    <w:rsid w:val="00511F4B"/>
    <w:rsid w:val="005177A9"/>
    <w:rsid w:val="00520D0C"/>
    <w:rsid w:val="005216C3"/>
    <w:rsid w:val="00525AAD"/>
    <w:rsid w:val="00525D77"/>
    <w:rsid w:val="00527E75"/>
    <w:rsid w:val="00531233"/>
    <w:rsid w:val="0053466E"/>
    <w:rsid w:val="005348E9"/>
    <w:rsid w:val="00534AF1"/>
    <w:rsid w:val="00536E60"/>
    <w:rsid w:val="0054086D"/>
    <w:rsid w:val="00540DBC"/>
    <w:rsid w:val="00541B61"/>
    <w:rsid w:val="00541EA7"/>
    <w:rsid w:val="00542605"/>
    <w:rsid w:val="00542ACD"/>
    <w:rsid w:val="00542EAA"/>
    <w:rsid w:val="00544302"/>
    <w:rsid w:val="00544AE9"/>
    <w:rsid w:val="0054519B"/>
    <w:rsid w:val="00545414"/>
    <w:rsid w:val="005454EB"/>
    <w:rsid w:val="0054798C"/>
    <w:rsid w:val="00550681"/>
    <w:rsid w:val="00550D0D"/>
    <w:rsid w:val="00551046"/>
    <w:rsid w:val="00551060"/>
    <w:rsid w:val="00552F73"/>
    <w:rsid w:val="00553D61"/>
    <w:rsid w:val="0055542C"/>
    <w:rsid w:val="00555F30"/>
    <w:rsid w:val="005560D4"/>
    <w:rsid w:val="00560C16"/>
    <w:rsid w:val="005612A3"/>
    <w:rsid w:val="0056181E"/>
    <w:rsid w:val="005629D3"/>
    <w:rsid w:val="005650C6"/>
    <w:rsid w:val="00565405"/>
    <w:rsid w:val="00565B81"/>
    <w:rsid w:val="00565C05"/>
    <w:rsid w:val="00565D8A"/>
    <w:rsid w:val="00566834"/>
    <w:rsid w:val="00566CC9"/>
    <w:rsid w:val="005672F8"/>
    <w:rsid w:val="00571616"/>
    <w:rsid w:val="00571B2A"/>
    <w:rsid w:val="005727AF"/>
    <w:rsid w:val="00572B47"/>
    <w:rsid w:val="00573367"/>
    <w:rsid w:val="0057347B"/>
    <w:rsid w:val="0058064F"/>
    <w:rsid w:val="00580A36"/>
    <w:rsid w:val="00580D41"/>
    <w:rsid w:val="00581C54"/>
    <w:rsid w:val="00586BFF"/>
    <w:rsid w:val="00586E19"/>
    <w:rsid w:val="00586ECB"/>
    <w:rsid w:val="005908CA"/>
    <w:rsid w:val="0059331F"/>
    <w:rsid w:val="00593B5C"/>
    <w:rsid w:val="005956B9"/>
    <w:rsid w:val="00595BC3"/>
    <w:rsid w:val="00597D95"/>
    <w:rsid w:val="005A5795"/>
    <w:rsid w:val="005B0B75"/>
    <w:rsid w:val="005B0D65"/>
    <w:rsid w:val="005B1035"/>
    <w:rsid w:val="005B222A"/>
    <w:rsid w:val="005B2FCA"/>
    <w:rsid w:val="005B3D90"/>
    <w:rsid w:val="005B43B2"/>
    <w:rsid w:val="005B43E0"/>
    <w:rsid w:val="005B4FA7"/>
    <w:rsid w:val="005B565C"/>
    <w:rsid w:val="005B56E0"/>
    <w:rsid w:val="005B7F55"/>
    <w:rsid w:val="005C025A"/>
    <w:rsid w:val="005C1150"/>
    <w:rsid w:val="005C2BCB"/>
    <w:rsid w:val="005C312E"/>
    <w:rsid w:val="005C4AC7"/>
    <w:rsid w:val="005C52E4"/>
    <w:rsid w:val="005C5AA4"/>
    <w:rsid w:val="005C5E4A"/>
    <w:rsid w:val="005C6894"/>
    <w:rsid w:val="005C6A6A"/>
    <w:rsid w:val="005C6C61"/>
    <w:rsid w:val="005C774E"/>
    <w:rsid w:val="005C7F10"/>
    <w:rsid w:val="005D1E50"/>
    <w:rsid w:val="005D326C"/>
    <w:rsid w:val="005D5154"/>
    <w:rsid w:val="005D587E"/>
    <w:rsid w:val="005D6EA6"/>
    <w:rsid w:val="005E02CA"/>
    <w:rsid w:val="005E03AE"/>
    <w:rsid w:val="005E31C2"/>
    <w:rsid w:val="005E4D4E"/>
    <w:rsid w:val="005E50B6"/>
    <w:rsid w:val="005E73C4"/>
    <w:rsid w:val="005F1A45"/>
    <w:rsid w:val="005F257A"/>
    <w:rsid w:val="005F2C67"/>
    <w:rsid w:val="005F4903"/>
    <w:rsid w:val="005F4A1D"/>
    <w:rsid w:val="005F513E"/>
    <w:rsid w:val="005F5577"/>
    <w:rsid w:val="005F6328"/>
    <w:rsid w:val="006050B6"/>
    <w:rsid w:val="006116CA"/>
    <w:rsid w:val="00612314"/>
    <w:rsid w:val="00612C6F"/>
    <w:rsid w:val="00616C86"/>
    <w:rsid w:val="00620295"/>
    <w:rsid w:val="00620616"/>
    <w:rsid w:val="006219D3"/>
    <w:rsid w:val="00622061"/>
    <w:rsid w:val="00622734"/>
    <w:rsid w:val="00622A81"/>
    <w:rsid w:val="00624752"/>
    <w:rsid w:val="00624B3C"/>
    <w:rsid w:val="00625911"/>
    <w:rsid w:val="0062735A"/>
    <w:rsid w:val="0063214B"/>
    <w:rsid w:val="006322D5"/>
    <w:rsid w:val="00632792"/>
    <w:rsid w:val="006330B2"/>
    <w:rsid w:val="00633B5D"/>
    <w:rsid w:val="00633F9F"/>
    <w:rsid w:val="00634285"/>
    <w:rsid w:val="0063657D"/>
    <w:rsid w:val="0064198E"/>
    <w:rsid w:val="0064624C"/>
    <w:rsid w:val="00646344"/>
    <w:rsid w:val="00646FC3"/>
    <w:rsid w:val="00647158"/>
    <w:rsid w:val="006479E0"/>
    <w:rsid w:val="00650999"/>
    <w:rsid w:val="00650A7E"/>
    <w:rsid w:val="00652DDE"/>
    <w:rsid w:val="00653B88"/>
    <w:rsid w:val="0065428E"/>
    <w:rsid w:val="006551D6"/>
    <w:rsid w:val="0065552F"/>
    <w:rsid w:val="00656703"/>
    <w:rsid w:val="00656F23"/>
    <w:rsid w:val="006576F1"/>
    <w:rsid w:val="00660089"/>
    <w:rsid w:val="0066147D"/>
    <w:rsid w:val="00662797"/>
    <w:rsid w:val="00663DCE"/>
    <w:rsid w:val="00664736"/>
    <w:rsid w:val="00664B09"/>
    <w:rsid w:val="00665005"/>
    <w:rsid w:val="00665690"/>
    <w:rsid w:val="006663A0"/>
    <w:rsid w:val="0067310A"/>
    <w:rsid w:val="00676EB7"/>
    <w:rsid w:val="00677EB0"/>
    <w:rsid w:val="00681014"/>
    <w:rsid w:val="006816AA"/>
    <w:rsid w:val="00681BD1"/>
    <w:rsid w:val="00682396"/>
    <w:rsid w:val="00682600"/>
    <w:rsid w:val="006835F4"/>
    <w:rsid w:val="006843A7"/>
    <w:rsid w:val="006851B6"/>
    <w:rsid w:val="0068521B"/>
    <w:rsid w:val="00686114"/>
    <w:rsid w:val="0068640A"/>
    <w:rsid w:val="00687907"/>
    <w:rsid w:val="00690258"/>
    <w:rsid w:val="006918C7"/>
    <w:rsid w:val="0069278E"/>
    <w:rsid w:val="006933C6"/>
    <w:rsid w:val="00693F9E"/>
    <w:rsid w:val="006948E3"/>
    <w:rsid w:val="00695025"/>
    <w:rsid w:val="006A0AC7"/>
    <w:rsid w:val="006A0DBC"/>
    <w:rsid w:val="006A1013"/>
    <w:rsid w:val="006A4B03"/>
    <w:rsid w:val="006A57EA"/>
    <w:rsid w:val="006A5F6B"/>
    <w:rsid w:val="006A60C8"/>
    <w:rsid w:val="006A6FBA"/>
    <w:rsid w:val="006A7E5E"/>
    <w:rsid w:val="006B1863"/>
    <w:rsid w:val="006B2B7A"/>
    <w:rsid w:val="006B382C"/>
    <w:rsid w:val="006B66D0"/>
    <w:rsid w:val="006B7ADC"/>
    <w:rsid w:val="006C20C4"/>
    <w:rsid w:val="006C2269"/>
    <w:rsid w:val="006C53A2"/>
    <w:rsid w:val="006C5E93"/>
    <w:rsid w:val="006C5FB9"/>
    <w:rsid w:val="006C6B44"/>
    <w:rsid w:val="006C79F0"/>
    <w:rsid w:val="006D0F06"/>
    <w:rsid w:val="006D4508"/>
    <w:rsid w:val="006D46E8"/>
    <w:rsid w:val="006D46F5"/>
    <w:rsid w:val="006D5A46"/>
    <w:rsid w:val="006D5B84"/>
    <w:rsid w:val="006E4710"/>
    <w:rsid w:val="006E4870"/>
    <w:rsid w:val="006E631C"/>
    <w:rsid w:val="006E6F66"/>
    <w:rsid w:val="006F0F2E"/>
    <w:rsid w:val="006F2514"/>
    <w:rsid w:val="006F269E"/>
    <w:rsid w:val="006F624C"/>
    <w:rsid w:val="006F6905"/>
    <w:rsid w:val="0070016E"/>
    <w:rsid w:val="007004DC"/>
    <w:rsid w:val="00707D4C"/>
    <w:rsid w:val="00710344"/>
    <w:rsid w:val="007113EA"/>
    <w:rsid w:val="0071221B"/>
    <w:rsid w:val="007124C6"/>
    <w:rsid w:val="007155B7"/>
    <w:rsid w:val="00715D68"/>
    <w:rsid w:val="0072052B"/>
    <w:rsid w:val="007206FE"/>
    <w:rsid w:val="0072222D"/>
    <w:rsid w:val="007224F8"/>
    <w:rsid w:val="00722DAE"/>
    <w:rsid w:val="00722EE7"/>
    <w:rsid w:val="0072383F"/>
    <w:rsid w:val="0072418F"/>
    <w:rsid w:val="00724971"/>
    <w:rsid w:val="00724C4B"/>
    <w:rsid w:val="007260D5"/>
    <w:rsid w:val="00726630"/>
    <w:rsid w:val="00727377"/>
    <w:rsid w:val="0072774D"/>
    <w:rsid w:val="0073074E"/>
    <w:rsid w:val="007316B8"/>
    <w:rsid w:val="00732230"/>
    <w:rsid w:val="00732D38"/>
    <w:rsid w:val="0073454E"/>
    <w:rsid w:val="00734C78"/>
    <w:rsid w:val="00734FC8"/>
    <w:rsid w:val="0073579A"/>
    <w:rsid w:val="0073657E"/>
    <w:rsid w:val="00741E34"/>
    <w:rsid w:val="00744BC2"/>
    <w:rsid w:val="00746EF7"/>
    <w:rsid w:val="007500FF"/>
    <w:rsid w:val="00751D64"/>
    <w:rsid w:val="00752A51"/>
    <w:rsid w:val="00753FD3"/>
    <w:rsid w:val="0075402E"/>
    <w:rsid w:val="00754165"/>
    <w:rsid w:val="00754331"/>
    <w:rsid w:val="00754777"/>
    <w:rsid w:val="0075516B"/>
    <w:rsid w:val="00756EBC"/>
    <w:rsid w:val="00757AA1"/>
    <w:rsid w:val="0076058D"/>
    <w:rsid w:val="00761CD6"/>
    <w:rsid w:val="00762AF6"/>
    <w:rsid w:val="0076306B"/>
    <w:rsid w:val="00764BF2"/>
    <w:rsid w:val="00770272"/>
    <w:rsid w:val="00770530"/>
    <w:rsid w:val="007707E2"/>
    <w:rsid w:val="00770FA8"/>
    <w:rsid w:val="0077126F"/>
    <w:rsid w:val="00771903"/>
    <w:rsid w:val="00772227"/>
    <w:rsid w:val="007727CB"/>
    <w:rsid w:val="00775E85"/>
    <w:rsid w:val="00782EB6"/>
    <w:rsid w:val="00783100"/>
    <w:rsid w:val="0078363D"/>
    <w:rsid w:val="00783A45"/>
    <w:rsid w:val="00784489"/>
    <w:rsid w:val="00784824"/>
    <w:rsid w:val="00787516"/>
    <w:rsid w:val="007948C4"/>
    <w:rsid w:val="00794A03"/>
    <w:rsid w:val="007A0F1B"/>
    <w:rsid w:val="007A2E81"/>
    <w:rsid w:val="007A2F0B"/>
    <w:rsid w:val="007A5221"/>
    <w:rsid w:val="007A6405"/>
    <w:rsid w:val="007A6C42"/>
    <w:rsid w:val="007B0025"/>
    <w:rsid w:val="007B0E7F"/>
    <w:rsid w:val="007B112C"/>
    <w:rsid w:val="007B1239"/>
    <w:rsid w:val="007B19FF"/>
    <w:rsid w:val="007B2165"/>
    <w:rsid w:val="007B2361"/>
    <w:rsid w:val="007B487B"/>
    <w:rsid w:val="007B4952"/>
    <w:rsid w:val="007B4B27"/>
    <w:rsid w:val="007B7080"/>
    <w:rsid w:val="007B7EE5"/>
    <w:rsid w:val="007C0C4E"/>
    <w:rsid w:val="007C1CFE"/>
    <w:rsid w:val="007C3C73"/>
    <w:rsid w:val="007C61DC"/>
    <w:rsid w:val="007C6CAE"/>
    <w:rsid w:val="007C7BED"/>
    <w:rsid w:val="007D2CF3"/>
    <w:rsid w:val="007D3D50"/>
    <w:rsid w:val="007D4DD4"/>
    <w:rsid w:val="007D5433"/>
    <w:rsid w:val="007D5DDE"/>
    <w:rsid w:val="007D5FCE"/>
    <w:rsid w:val="007D6149"/>
    <w:rsid w:val="007D6339"/>
    <w:rsid w:val="007D6B69"/>
    <w:rsid w:val="007E0204"/>
    <w:rsid w:val="007E13DE"/>
    <w:rsid w:val="007E4AA7"/>
    <w:rsid w:val="007E6872"/>
    <w:rsid w:val="007E6F92"/>
    <w:rsid w:val="007E7B6A"/>
    <w:rsid w:val="007F2C1B"/>
    <w:rsid w:val="007F2C84"/>
    <w:rsid w:val="007F48AE"/>
    <w:rsid w:val="007F59AF"/>
    <w:rsid w:val="007F63CF"/>
    <w:rsid w:val="007F6AA1"/>
    <w:rsid w:val="007F6C43"/>
    <w:rsid w:val="007F7393"/>
    <w:rsid w:val="007F782C"/>
    <w:rsid w:val="00800265"/>
    <w:rsid w:val="00800270"/>
    <w:rsid w:val="00800892"/>
    <w:rsid w:val="0080119C"/>
    <w:rsid w:val="00801ECE"/>
    <w:rsid w:val="00802259"/>
    <w:rsid w:val="008032CF"/>
    <w:rsid w:val="00803F3F"/>
    <w:rsid w:val="00804B85"/>
    <w:rsid w:val="0080517D"/>
    <w:rsid w:val="00805BD9"/>
    <w:rsid w:val="00805F24"/>
    <w:rsid w:val="008067BE"/>
    <w:rsid w:val="00810342"/>
    <w:rsid w:val="0081085F"/>
    <w:rsid w:val="008128A8"/>
    <w:rsid w:val="0081370C"/>
    <w:rsid w:val="00813BB2"/>
    <w:rsid w:val="0081552D"/>
    <w:rsid w:val="00815B94"/>
    <w:rsid w:val="00816685"/>
    <w:rsid w:val="00821C05"/>
    <w:rsid w:val="008239E2"/>
    <w:rsid w:val="00823DCA"/>
    <w:rsid w:val="00824FA1"/>
    <w:rsid w:val="00825111"/>
    <w:rsid w:val="00827BB2"/>
    <w:rsid w:val="00836950"/>
    <w:rsid w:val="00836DC5"/>
    <w:rsid w:val="00837B8A"/>
    <w:rsid w:val="00840626"/>
    <w:rsid w:val="008406C7"/>
    <w:rsid w:val="008419EC"/>
    <w:rsid w:val="00841FBF"/>
    <w:rsid w:val="0084221C"/>
    <w:rsid w:val="0084284E"/>
    <w:rsid w:val="00844CFA"/>
    <w:rsid w:val="00846685"/>
    <w:rsid w:val="00852640"/>
    <w:rsid w:val="00852884"/>
    <w:rsid w:val="00854E7D"/>
    <w:rsid w:val="008572ED"/>
    <w:rsid w:val="00860347"/>
    <w:rsid w:val="0086114A"/>
    <w:rsid w:val="0086359D"/>
    <w:rsid w:val="00863757"/>
    <w:rsid w:val="00866A88"/>
    <w:rsid w:val="00867C8A"/>
    <w:rsid w:val="00867FE5"/>
    <w:rsid w:val="00870B5F"/>
    <w:rsid w:val="008722AD"/>
    <w:rsid w:val="008723EA"/>
    <w:rsid w:val="00873B90"/>
    <w:rsid w:val="008740B0"/>
    <w:rsid w:val="00874738"/>
    <w:rsid w:val="00877173"/>
    <w:rsid w:val="00877E0D"/>
    <w:rsid w:val="008811B5"/>
    <w:rsid w:val="00882869"/>
    <w:rsid w:val="00882F1B"/>
    <w:rsid w:val="0088554B"/>
    <w:rsid w:val="00886ABC"/>
    <w:rsid w:val="008874E0"/>
    <w:rsid w:val="00887FB9"/>
    <w:rsid w:val="0089009F"/>
    <w:rsid w:val="008901EE"/>
    <w:rsid w:val="008929E4"/>
    <w:rsid w:val="00892A5F"/>
    <w:rsid w:val="00895944"/>
    <w:rsid w:val="008968A0"/>
    <w:rsid w:val="00896AFD"/>
    <w:rsid w:val="008A0688"/>
    <w:rsid w:val="008A2342"/>
    <w:rsid w:val="008A3554"/>
    <w:rsid w:val="008B20B5"/>
    <w:rsid w:val="008B372F"/>
    <w:rsid w:val="008B3806"/>
    <w:rsid w:val="008B56E7"/>
    <w:rsid w:val="008B5AC0"/>
    <w:rsid w:val="008B6D6A"/>
    <w:rsid w:val="008B700C"/>
    <w:rsid w:val="008B7942"/>
    <w:rsid w:val="008C0673"/>
    <w:rsid w:val="008C0E3A"/>
    <w:rsid w:val="008C11E3"/>
    <w:rsid w:val="008C2659"/>
    <w:rsid w:val="008C29B3"/>
    <w:rsid w:val="008C3550"/>
    <w:rsid w:val="008C4240"/>
    <w:rsid w:val="008C7A67"/>
    <w:rsid w:val="008D0AEA"/>
    <w:rsid w:val="008D1810"/>
    <w:rsid w:val="008D210E"/>
    <w:rsid w:val="008D2DC5"/>
    <w:rsid w:val="008D6D37"/>
    <w:rsid w:val="008D7AAE"/>
    <w:rsid w:val="008F00F7"/>
    <w:rsid w:val="008F4C75"/>
    <w:rsid w:val="008F5981"/>
    <w:rsid w:val="008F5E4D"/>
    <w:rsid w:val="008F63EC"/>
    <w:rsid w:val="008F7714"/>
    <w:rsid w:val="00901919"/>
    <w:rsid w:val="00901FDC"/>
    <w:rsid w:val="009022E3"/>
    <w:rsid w:val="009029A9"/>
    <w:rsid w:val="00902FD1"/>
    <w:rsid w:val="00904241"/>
    <w:rsid w:val="009054CF"/>
    <w:rsid w:val="009055C1"/>
    <w:rsid w:val="009073D4"/>
    <w:rsid w:val="00911749"/>
    <w:rsid w:val="009117F2"/>
    <w:rsid w:val="00911A58"/>
    <w:rsid w:val="00911B5C"/>
    <w:rsid w:val="00912C03"/>
    <w:rsid w:val="00913085"/>
    <w:rsid w:val="0091504D"/>
    <w:rsid w:val="00915AB3"/>
    <w:rsid w:val="009166D0"/>
    <w:rsid w:val="00916DAB"/>
    <w:rsid w:val="0092189B"/>
    <w:rsid w:val="00921B9F"/>
    <w:rsid w:val="00922083"/>
    <w:rsid w:val="00922794"/>
    <w:rsid w:val="00922C06"/>
    <w:rsid w:val="009244A4"/>
    <w:rsid w:val="00925A6D"/>
    <w:rsid w:val="00926638"/>
    <w:rsid w:val="00930B4C"/>
    <w:rsid w:val="00930BBA"/>
    <w:rsid w:val="00931803"/>
    <w:rsid w:val="00931F16"/>
    <w:rsid w:val="009346E1"/>
    <w:rsid w:val="0093507A"/>
    <w:rsid w:val="00936B9D"/>
    <w:rsid w:val="00940978"/>
    <w:rsid w:val="0094152B"/>
    <w:rsid w:val="00942281"/>
    <w:rsid w:val="00943158"/>
    <w:rsid w:val="009453B1"/>
    <w:rsid w:val="009474C6"/>
    <w:rsid w:val="00950A89"/>
    <w:rsid w:val="0095243C"/>
    <w:rsid w:val="00952DE2"/>
    <w:rsid w:val="0095499E"/>
    <w:rsid w:val="009562F3"/>
    <w:rsid w:val="00956CF9"/>
    <w:rsid w:val="00957861"/>
    <w:rsid w:val="00960376"/>
    <w:rsid w:val="009607A2"/>
    <w:rsid w:val="009607B1"/>
    <w:rsid w:val="009611F8"/>
    <w:rsid w:val="00962300"/>
    <w:rsid w:val="00962657"/>
    <w:rsid w:val="00964D3A"/>
    <w:rsid w:val="00965402"/>
    <w:rsid w:val="00967148"/>
    <w:rsid w:val="009702BD"/>
    <w:rsid w:val="009703BC"/>
    <w:rsid w:val="00972796"/>
    <w:rsid w:val="00973920"/>
    <w:rsid w:val="00974246"/>
    <w:rsid w:val="0097425A"/>
    <w:rsid w:val="0097488A"/>
    <w:rsid w:val="00976653"/>
    <w:rsid w:val="00977D86"/>
    <w:rsid w:val="009826D7"/>
    <w:rsid w:val="009843A9"/>
    <w:rsid w:val="00984DC1"/>
    <w:rsid w:val="00984DC5"/>
    <w:rsid w:val="00985840"/>
    <w:rsid w:val="00985DF0"/>
    <w:rsid w:val="00985EFE"/>
    <w:rsid w:val="009860BE"/>
    <w:rsid w:val="009865B4"/>
    <w:rsid w:val="00990A6A"/>
    <w:rsid w:val="00992212"/>
    <w:rsid w:val="009927A8"/>
    <w:rsid w:val="009936F4"/>
    <w:rsid w:val="00993DB3"/>
    <w:rsid w:val="00997635"/>
    <w:rsid w:val="009A165F"/>
    <w:rsid w:val="009A4C45"/>
    <w:rsid w:val="009A5352"/>
    <w:rsid w:val="009A560D"/>
    <w:rsid w:val="009A6519"/>
    <w:rsid w:val="009A6ECD"/>
    <w:rsid w:val="009A734E"/>
    <w:rsid w:val="009A7724"/>
    <w:rsid w:val="009B0025"/>
    <w:rsid w:val="009B0FAD"/>
    <w:rsid w:val="009B158C"/>
    <w:rsid w:val="009B2667"/>
    <w:rsid w:val="009B27BC"/>
    <w:rsid w:val="009B3BCC"/>
    <w:rsid w:val="009B4335"/>
    <w:rsid w:val="009B6D6A"/>
    <w:rsid w:val="009B75AB"/>
    <w:rsid w:val="009C0470"/>
    <w:rsid w:val="009C0608"/>
    <w:rsid w:val="009C14E6"/>
    <w:rsid w:val="009C3C67"/>
    <w:rsid w:val="009C5659"/>
    <w:rsid w:val="009C610F"/>
    <w:rsid w:val="009C6490"/>
    <w:rsid w:val="009C6AA1"/>
    <w:rsid w:val="009D11F4"/>
    <w:rsid w:val="009D2E7F"/>
    <w:rsid w:val="009D4200"/>
    <w:rsid w:val="009D45F6"/>
    <w:rsid w:val="009D538B"/>
    <w:rsid w:val="009D5B40"/>
    <w:rsid w:val="009D60A0"/>
    <w:rsid w:val="009D701F"/>
    <w:rsid w:val="009E10B2"/>
    <w:rsid w:val="009E2614"/>
    <w:rsid w:val="009E277A"/>
    <w:rsid w:val="009E4D2C"/>
    <w:rsid w:val="009E6F42"/>
    <w:rsid w:val="009E72E5"/>
    <w:rsid w:val="009F009E"/>
    <w:rsid w:val="009F00D5"/>
    <w:rsid w:val="009F110A"/>
    <w:rsid w:val="009F53C9"/>
    <w:rsid w:val="009F7378"/>
    <w:rsid w:val="00A04A71"/>
    <w:rsid w:val="00A05785"/>
    <w:rsid w:val="00A1076D"/>
    <w:rsid w:val="00A1342B"/>
    <w:rsid w:val="00A13861"/>
    <w:rsid w:val="00A142A2"/>
    <w:rsid w:val="00A1479B"/>
    <w:rsid w:val="00A14891"/>
    <w:rsid w:val="00A1521C"/>
    <w:rsid w:val="00A15448"/>
    <w:rsid w:val="00A20DA0"/>
    <w:rsid w:val="00A237CB"/>
    <w:rsid w:val="00A247A1"/>
    <w:rsid w:val="00A25A67"/>
    <w:rsid w:val="00A26ED9"/>
    <w:rsid w:val="00A3045B"/>
    <w:rsid w:val="00A30B4F"/>
    <w:rsid w:val="00A31044"/>
    <w:rsid w:val="00A311B4"/>
    <w:rsid w:val="00A335DE"/>
    <w:rsid w:val="00A342FD"/>
    <w:rsid w:val="00A347EE"/>
    <w:rsid w:val="00A37D1F"/>
    <w:rsid w:val="00A42163"/>
    <w:rsid w:val="00A429E4"/>
    <w:rsid w:val="00A43425"/>
    <w:rsid w:val="00A439E0"/>
    <w:rsid w:val="00A44583"/>
    <w:rsid w:val="00A4660B"/>
    <w:rsid w:val="00A46698"/>
    <w:rsid w:val="00A50A63"/>
    <w:rsid w:val="00A51106"/>
    <w:rsid w:val="00A560EE"/>
    <w:rsid w:val="00A57E58"/>
    <w:rsid w:val="00A57E85"/>
    <w:rsid w:val="00A57F66"/>
    <w:rsid w:val="00A609E1"/>
    <w:rsid w:val="00A6227E"/>
    <w:rsid w:val="00A6334F"/>
    <w:rsid w:val="00A661FE"/>
    <w:rsid w:val="00A66528"/>
    <w:rsid w:val="00A66B49"/>
    <w:rsid w:val="00A70DD6"/>
    <w:rsid w:val="00A727A5"/>
    <w:rsid w:val="00A74813"/>
    <w:rsid w:val="00A74FA5"/>
    <w:rsid w:val="00A767C5"/>
    <w:rsid w:val="00A810CD"/>
    <w:rsid w:val="00A8394D"/>
    <w:rsid w:val="00A8613C"/>
    <w:rsid w:val="00A864A4"/>
    <w:rsid w:val="00A87E90"/>
    <w:rsid w:val="00A87FA9"/>
    <w:rsid w:val="00A917E0"/>
    <w:rsid w:val="00A93B73"/>
    <w:rsid w:val="00A94987"/>
    <w:rsid w:val="00A958DA"/>
    <w:rsid w:val="00A95F64"/>
    <w:rsid w:val="00A963C1"/>
    <w:rsid w:val="00A96E03"/>
    <w:rsid w:val="00A97E5C"/>
    <w:rsid w:val="00AA0BE3"/>
    <w:rsid w:val="00AA4309"/>
    <w:rsid w:val="00AA5657"/>
    <w:rsid w:val="00AA5D2E"/>
    <w:rsid w:val="00AA66B6"/>
    <w:rsid w:val="00AA77FA"/>
    <w:rsid w:val="00AA7841"/>
    <w:rsid w:val="00AA7C83"/>
    <w:rsid w:val="00AB3C79"/>
    <w:rsid w:val="00AB47D8"/>
    <w:rsid w:val="00AB4EC8"/>
    <w:rsid w:val="00AB716B"/>
    <w:rsid w:val="00AB761D"/>
    <w:rsid w:val="00AC33E5"/>
    <w:rsid w:val="00AC3DCA"/>
    <w:rsid w:val="00AC3FB1"/>
    <w:rsid w:val="00AC4C8A"/>
    <w:rsid w:val="00AC5BEE"/>
    <w:rsid w:val="00AD24B4"/>
    <w:rsid w:val="00AD25BD"/>
    <w:rsid w:val="00AD26C2"/>
    <w:rsid w:val="00AD3414"/>
    <w:rsid w:val="00AD43DD"/>
    <w:rsid w:val="00AE038A"/>
    <w:rsid w:val="00AE0906"/>
    <w:rsid w:val="00AE257B"/>
    <w:rsid w:val="00AE29BB"/>
    <w:rsid w:val="00AE37CC"/>
    <w:rsid w:val="00AE38E8"/>
    <w:rsid w:val="00AE3FEB"/>
    <w:rsid w:val="00AE5588"/>
    <w:rsid w:val="00AE69E9"/>
    <w:rsid w:val="00AE6C0D"/>
    <w:rsid w:val="00AE785C"/>
    <w:rsid w:val="00AE7B52"/>
    <w:rsid w:val="00AF1861"/>
    <w:rsid w:val="00AF29C9"/>
    <w:rsid w:val="00AF426E"/>
    <w:rsid w:val="00AF4939"/>
    <w:rsid w:val="00AF5689"/>
    <w:rsid w:val="00AF59FF"/>
    <w:rsid w:val="00AF6B23"/>
    <w:rsid w:val="00AF6E92"/>
    <w:rsid w:val="00B00A46"/>
    <w:rsid w:val="00B0199E"/>
    <w:rsid w:val="00B04125"/>
    <w:rsid w:val="00B07E00"/>
    <w:rsid w:val="00B1169B"/>
    <w:rsid w:val="00B11D64"/>
    <w:rsid w:val="00B12C7A"/>
    <w:rsid w:val="00B13445"/>
    <w:rsid w:val="00B135DC"/>
    <w:rsid w:val="00B13B14"/>
    <w:rsid w:val="00B13EB0"/>
    <w:rsid w:val="00B15458"/>
    <w:rsid w:val="00B156D1"/>
    <w:rsid w:val="00B15959"/>
    <w:rsid w:val="00B162C5"/>
    <w:rsid w:val="00B221A9"/>
    <w:rsid w:val="00B22510"/>
    <w:rsid w:val="00B22AFD"/>
    <w:rsid w:val="00B23537"/>
    <w:rsid w:val="00B239A2"/>
    <w:rsid w:val="00B26DDD"/>
    <w:rsid w:val="00B3020F"/>
    <w:rsid w:val="00B32707"/>
    <w:rsid w:val="00B32E6B"/>
    <w:rsid w:val="00B33F61"/>
    <w:rsid w:val="00B35553"/>
    <w:rsid w:val="00B35646"/>
    <w:rsid w:val="00B37344"/>
    <w:rsid w:val="00B41914"/>
    <w:rsid w:val="00B41AE0"/>
    <w:rsid w:val="00B42FD6"/>
    <w:rsid w:val="00B43A41"/>
    <w:rsid w:val="00B43A5E"/>
    <w:rsid w:val="00B44C63"/>
    <w:rsid w:val="00B4745A"/>
    <w:rsid w:val="00B47CA0"/>
    <w:rsid w:val="00B47E34"/>
    <w:rsid w:val="00B500C3"/>
    <w:rsid w:val="00B5271C"/>
    <w:rsid w:val="00B53F2F"/>
    <w:rsid w:val="00B5505D"/>
    <w:rsid w:val="00B55423"/>
    <w:rsid w:val="00B5569C"/>
    <w:rsid w:val="00B560A6"/>
    <w:rsid w:val="00B56454"/>
    <w:rsid w:val="00B6038F"/>
    <w:rsid w:val="00B60836"/>
    <w:rsid w:val="00B60C3A"/>
    <w:rsid w:val="00B63152"/>
    <w:rsid w:val="00B63F15"/>
    <w:rsid w:val="00B63FFA"/>
    <w:rsid w:val="00B64FEB"/>
    <w:rsid w:val="00B6514F"/>
    <w:rsid w:val="00B70835"/>
    <w:rsid w:val="00B725D5"/>
    <w:rsid w:val="00B752A3"/>
    <w:rsid w:val="00B768D8"/>
    <w:rsid w:val="00B811EF"/>
    <w:rsid w:val="00B83610"/>
    <w:rsid w:val="00B84698"/>
    <w:rsid w:val="00B852E3"/>
    <w:rsid w:val="00B86FA5"/>
    <w:rsid w:val="00B87E48"/>
    <w:rsid w:val="00B90277"/>
    <w:rsid w:val="00B90C7A"/>
    <w:rsid w:val="00B91135"/>
    <w:rsid w:val="00B920E7"/>
    <w:rsid w:val="00B93629"/>
    <w:rsid w:val="00B93681"/>
    <w:rsid w:val="00B93821"/>
    <w:rsid w:val="00B95A1F"/>
    <w:rsid w:val="00B96B34"/>
    <w:rsid w:val="00BA54C9"/>
    <w:rsid w:val="00BA5DBA"/>
    <w:rsid w:val="00BB16D9"/>
    <w:rsid w:val="00BB2E21"/>
    <w:rsid w:val="00BB3067"/>
    <w:rsid w:val="00BB49AE"/>
    <w:rsid w:val="00BB612E"/>
    <w:rsid w:val="00BC154C"/>
    <w:rsid w:val="00BC1C8B"/>
    <w:rsid w:val="00BC1FA6"/>
    <w:rsid w:val="00BC43CE"/>
    <w:rsid w:val="00BC4DDB"/>
    <w:rsid w:val="00BC4FA5"/>
    <w:rsid w:val="00BC5581"/>
    <w:rsid w:val="00BC5F09"/>
    <w:rsid w:val="00BC7356"/>
    <w:rsid w:val="00BD0F2E"/>
    <w:rsid w:val="00BD1997"/>
    <w:rsid w:val="00BD1CC3"/>
    <w:rsid w:val="00BD3F19"/>
    <w:rsid w:val="00BD578B"/>
    <w:rsid w:val="00BD748F"/>
    <w:rsid w:val="00BD7A30"/>
    <w:rsid w:val="00BE01DA"/>
    <w:rsid w:val="00BE3A8E"/>
    <w:rsid w:val="00BE46B7"/>
    <w:rsid w:val="00BE61E0"/>
    <w:rsid w:val="00BE7EC9"/>
    <w:rsid w:val="00BF0329"/>
    <w:rsid w:val="00BF2034"/>
    <w:rsid w:val="00BF24AB"/>
    <w:rsid w:val="00C01869"/>
    <w:rsid w:val="00C0228C"/>
    <w:rsid w:val="00C0384E"/>
    <w:rsid w:val="00C04F64"/>
    <w:rsid w:val="00C05BA7"/>
    <w:rsid w:val="00C05DC1"/>
    <w:rsid w:val="00C064CC"/>
    <w:rsid w:val="00C07844"/>
    <w:rsid w:val="00C14832"/>
    <w:rsid w:val="00C150CA"/>
    <w:rsid w:val="00C15A7A"/>
    <w:rsid w:val="00C16F44"/>
    <w:rsid w:val="00C21215"/>
    <w:rsid w:val="00C21A0A"/>
    <w:rsid w:val="00C21CB1"/>
    <w:rsid w:val="00C255ED"/>
    <w:rsid w:val="00C26ECD"/>
    <w:rsid w:val="00C301EF"/>
    <w:rsid w:val="00C3256A"/>
    <w:rsid w:val="00C32996"/>
    <w:rsid w:val="00C333EF"/>
    <w:rsid w:val="00C33D00"/>
    <w:rsid w:val="00C34D4B"/>
    <w:rsid w:val="00C41B5F"/>
    <w:rsid w:val="00C437A3"/>
    <w:rsid w:val="00C43B4A"/>
    <w:rsid w:val="00C44A27"/>
    <w:rsid w:val="00C45252"/>
    <w:rsid w:val="00C46A0B"/>
    <w:rsid w:val="00C46C2E"/>
    <w:rsid w:val="00C472C9"/>
    <w:rsid w:val="00C474C1"/>
    <w:rsid w:val="00C50863"/>
    <w:rsid w:val="00C51C65"/>
    <w:rsid w:val="00C5415B"/>
    <w:rsid w:val="00C54EE1"/>
    <w:rsid w:val="00C54F9A"/>
    <w:rsid w:val="00C57B75"/>
    <w:rsid w:val="00C57FA4"/>
    <w:rsid w:val="00C60DE4"/>
    <w:rsid w:val="00C619C1"/>
    <w:rsid w:val="00C62947"/>
    <w:rsid w:val="00C6519A"/>
    <w:rsid w:val="00C669F3"/>
    <w:rsid w:val="00C72EF6"/>
    <w:rsid w:val="00C73216"/>
    <w:rsid w:val="00C74BD9"/>
    <w:rsid w:val="00C75527"/>
    <w:rsid w:val="00C75BF4"/>
    <w:rsid w:val="00C765FF"/>
    <w:rsid w:val="00C8153F"/>
    <w:rsid w:val="00C83922"/>
    <w:rsid w:val="00C84CFF"/>
    <w:rsid w:val="00C9205F"/>
    <w:rsid w:val="00C93ED6"/>
    <w:rsid w:val="00C94FBA"/>
    <w:rsid w:val="00C96081"/>
    <w:rsid w:val="00C968A9"/>
    <w:rsid w:val="00C96A1E"/>
    <w:rsid w:val="00CA1D75"/>
    <w:rsid w:val="00CA238F"/>
    <w:rsid w:val="00CA2FD7"/>
    <w:rsid w:val="00CA53DA"/>
    <w:rsid w:val="00CA6E14"/>
    <w:rsid w:val="00CA7105"/>
    <w:rsid w:val="00CB05B6"/>
    <w:rsid w:val="00CB0D07"/>
    <w:rsid w:val="00CB101C"/>
    <w:rsid w:val="00CB1F96"/>
    <w:rsid w:val="00CB20ED"/>
    <w:rsid w:val="00CB3B4E"/>
    <w:rsid w:val="00CB3DEC"/>
    <w:rsid w:val="00CB5453"/>
    <w:rsid w:val="00CB7657"/>
    <w:rsid w:val="00CC0281"/>
    <w:rsid w:val="00CC0B67"/>
    <w:rsid w:val="00CC11C8"/>
    <w:rsid w:val="00CC2DF2"/>
    <w:rsid w:val="00CC3582"/>
    <w:rsid w:val="00CC3AE2"/>
    <w:rsid w:val="00CC4568"/>
    <w:rsid w:val="00CC54A0"/>
    <w:rsid w:val="00CC5E6B"/>
    <w:rsid w:val="00CC5F45"/>
    <w:rsid w:val="00CC635A"/>
    <w:rsid w:val="00CC7E09"/>
    <w:rsid w:val="00CC7F4D"/>
    <w:rsid w:val="00CD05FD"/>
    <w:rsid w:val="00CD1504"/>
    <w:rsid w:val="00CD3654"/>
    <w:rsid w:val="00CD3789"/>
    <w:rsid w:val="00CD3BDC"/>
    <w:rsid w:val="00CD4B94"/>
    <w:rsid w:val="00CD5453"/>
    <w:rsid w:val="00CD713D"/>
    <w:rsid w:val="00CD7429"/>
    <w:rsid w:val="00CD7743"/>
    <w:rsid w:val="00CD7A11"/>
    <w:rsid w:val="00CE25B3"/>
    <w:rsid w:val="00CE3551"/>
    <w:rsid w:val="00CE3FA1"/>
    <w:rsid w:val="00CE6448"/>
    <w:rsid w:val="00CE6D8C"/>
    <w:rsid w:val="00CF0C2B"/>
    <w:rsid w:val="00CF1C0B"/>
    <w:rsid w:val="00CF2D08"/>
    <w:rsid w:val="00CF6106"/>
    <w:rsid w:val="00CF739D"/>
    <w:rsid w:val="00CF7D24"/>
    <w:rsid w:val="00D0354D"/>
    <w:rsid w:val="00D04841"/>
    <w:rsid w:val="00D05305"/>
    <w:rsid w:val="00D05E85"/>
    <w:rsid w:val="00D062A6"/>
    <w:rsid w:val="00D10630"/>
    <w:rsid w:val="00D13649"/>
    <w:rsid w:val="00D15EB9"/>
    <w:rsid w:val="00D16C29"/>
    <w:rsid w:val="00D17744"/>
    <w:rsid w:val="00D177C4"/>
    <w:rsid w:val="00D20C32"/>
    <w:rsid w:val="00D20C6B"/>
    <w:rsid w:val="00D20CEE"/>
    <w:rsid w:val="00D22B4C"/>
    <w:rsid w:val="00D232CA"/>
    <w:rsid w:val="00D260C4"/>
    <w:rsid w:val="00D275EF"/>
    <w:rsid w:val="00D2778D"/>
    <w:rsid w:val="00D311E1"/>
    <w:rsid w:val="00D31624"/>
    <w:rsid w:val="00D32712"/>
    <w:rsid w:val="00D32799"/>
    <w:rsid w:val="00D33338"/>
    <w:rsid w:val="00D33947"/>
    <w:rsid w:val="00D3546E"/>
    <w:rsid w:val="00D35768"/>
    <w:rsid w:val="00D36599"/>
    <w:rsid w:val="00D40521"/>
    <w:rsid w:val="00D4291A"/>
    <w:rsid w:val="00D4436D"/>
    <w:rsid w:val="00D451BB"/>
    <w:rsid w:val="00D45D6B"/>
    <w:rsid w:val="00D4738E"/>
    <w:rsid w:val="00D477C5"/>
    <w:rsid w:val="00D47BD5"/>
    <w:rsid w:val="00D5016F"/>
    <w:rsid w:val="00D50422"/>
    <w:rsid w:val="00D50812"/>
    <w:rsid w:val="00D5189E"/>
    <w:rsid w:val="00D518E5"/>
    <w:rsid w:val="00D51D1D"/>
    <w:rsid w:val="00D54CDC"/>
    <w:rsid w:val="00D552ED"/>
    <w:rsid w:val="00D57FEB"/>
    <w:rsid w:val="00D6022A"/>
    <w:rsid w:val="00D63DF1"/>
    <w:rsid w:val="00D64765"/>
    <w:rsid w:val="00D66E90"/>
    <w:rsid w:val="00D67E28"/>
    <w:rsid w:val="00D701E2"/>
    <w:rsid w:val="00D75A90"/>
    <w:rsid w:val="00D8002C"/>
    <w:rsid w:val="00D81929"/>
    <w:rsid w:val="00D8283B"/>
    <w:rsid w:val="00D82AED"/>
    <w:rsid w:val="00D83954"/>
    <w:rsid w:val="00D925A3"/>
    <w:rsid w:val="00D94988"/>
    <w:rsid w:val="00DA03CE"/>
    <w:rsid w:val="00DA0877"/>
    <w:rsid w:val="00DA1449"/>
    <w:rsid w:val="00DA2708"/>
    <w:rsid w:val="00DA275B"/>
    <w:rsid w:val="00DA27C2"/>
    <w:rsid w:val="00DA38EE"/>
    <w:rsid w:val="00DA3FF7"/>
    <w:rsid w:val="00DA5E34"/>
    <w:rsid w:val="00DA7E23"/>
    <w:rsid w:val="00DB2512"/>
    <w:rsid w:val="00DB2706"/>
    <w:rsid w:val="00DB3192"/>
    <w:rsid w:val="00DB43E7"/>
    <w:rsid w:val="00DB5624"/>
    <w:rsid w:val="00DB563C"/>
    <w:rsid w:val="00DB5BCC"/>
    <w:rsid w:val="00DB63DF"/>
    <w:rsid w:val="00DB777C"/>
    <w:rsid w:val="00DC03B2"/>
    <w:rsid w:val="00DC06DF"/>
    <w:rsid w:val="00DC17F6"/>
    <w:rsid w:val="00DC262B"/>
    <w:rsid w:val="00DC5213"/>
    <w:rsid w:val="00DC60CC"/>
    <w:rsid w:val="00DC7067"/>
    <w:rsid w:val="00DC71BD"/>
    <w:rsid w:val="00DC7842"/>
    <w:rsid w:val="00DD0109"/>
    <w:rsid w:val="00DD14E5"/>
    <w:rsid w:val="00DD3D2C"/>
    <w:rsid w:val="00DD4694"/>
    <w:rsid w:val="00DD5D54"/>
    <w:rsid w:val="00DD61DD"/>
    <w:rsid w:val="00DE0BB9"/>
    <w:rsid w:val="00DE2402"/>
    <w:rsid w:val="00DE28D0"/>
    <w:rsid w:val="00DE322D"/>
    <w:rsid w:val="00DE3C05"/>
    <w:rsid w:val="00DE6788"/>
    <w:rsid w:val="00DF0976"/>
    <w:rsid w:val="00DF2361"/>
    <w:rsid w:val="00DF2640"/>
    <w:rsid w:val="00DF3118"/>
    <w:rsid w:val="00DF3D5F"/>
    <w:rsid w:val="00DF43FA"/>
    <w:rsid w:val="00DF4616"/>
    <w:rsid w:val="00DF7992"/>
    <w:rsid w:val="00E0040A"/>
    <w:rsid w:val="00E03897"/>
    <w:rsid w:val="00E03AB5"/>
    <w:rsid w:val="00E0555B"/>
    <w:rsid w:val="00E05AAB"/>
    <w:rsid w:val="00E067A6"/>
    <w:rsid w:val="00E07A9B"/>
    <w:rsid w:val="00E10368"/>
    <w:rsid w:val="00E111D2"/>
    <w:rsid w:val="00E120CE"/>
    <w:rsid w:val="00E1215D"/>
    <w:rsid w:val="00E12EA6"/>
    <w:rsid w:val="00E13A01"/>
    <w:rsid w:val="00E13AD9"/>
    <w:rsid w:val="00E14AFD"/>
    <w:rsid w:val="00E14D4F"/>
    <w:rsid w:val="00E1518B"/>
    <w:rsid w:val="00E15FD0"/>
    <w:rsid w:val="00E1750C"/>
    <w:rsid w:val="00E222C0"/>
    <w:rsid w:val="00E22C0C"/>
    <w:rsid w:val="00E24454"/>
    <w:rsid w:val="00E24909"/>
    <w:rsid w:val="00E262AC"/>
    <w:rsid w:val="00E2744A"/>
    <w:rsid w:val="00E27577"/>
    <w:rsid w:val="00E27722"/>
    <w:rsid w:val="00E27A63"/>
    <w:rsid w:val="00E302B3"/>
    <w:rsid w:val="00E328DF"/>
    <w:rsid w:val="00E349B2"/>
    <w:rsid w:val="00E40EE1"/>
    <w:rsid w:val="00E41744"/>
    <w:rsid w:val="00E453C4"/>
    <w:rsid w:val="00E46932"/>
    <w:rsid w:val="00E46BDE"/>
    <w:rsid w:val="00E471A3"/>
    <w:rsid w:val="00E47D04"/>
    <w:rsid w:val="00E50B2F"/>
    <w:rsid w:val="00E53C75"/>
    <w:rsid w:val="00E5420F"/>
    <w:rsid w:val="00E5476D"/>
    <w:rsid w:val="00E552A5"/>
    <w:rsid w:val="00E552C1"/>
    <w:rsid w:val="00E557DF"/>
    <w:rsid w:val="00E56265"/>
    <w:rsid w:val="00E57D12"/>
    <w:rsid w:val="00E60111"/>
    <w:rsid w:val="00E60918"/>
    <w:rsid w:val="00E60BCF"/>
    <w:rsid w:val="00E61795"/>
    <w:rsid w:val="00E6238D"/>
    <w:rsid w:val="00E629F6"/>
    <w:rsid w:val="00E71412"/>
    <w:rsid w:val="00E71694"/>
    <w:rsid w:val="00E72A13"/>
    <w:rsid w:val="00E7307D"/>
    <w:rsid w:val="00E73480"/>
    <w:rsid w:val="00E75386"/>
    <w:rsid w:val="00E763F0"/>
    <w:rsid w:val="00E81899"/>
    <w:rsid w:val="00E824AE"/>
    <w:rsid w:val="00E82DAA"/>
    <w:rsid w:val="00E83F56"/>
    <w:rsid w:val="00E846B1"/>
    <w:rsid w:val="00E871C6"/>
    <w:rsid w:val="00E917D6"/>
    <w:rsid w:val="00E91FEF"/>
    <w:rsid w:val="00E92661"/>
    <w:rsid w:val="00E92816"/>
    <w:rsid w:val="00E9454C"/>
    <w:rsid w:val="00E94657"/>
    <w:rsid w:val="00E948C8"/>
    <w:rsid w:val="00E950B8"/>
    <w:rsid w:val="00E9572D"/>
    <w:rsid w:val="00E95B80"/>
    <w:rsid w:val="00E95CC3"/>
    <w:rsid w:val="00E961E0"/>
    <w:rsid w:val="00E966B6"/>
    <w:rsid w:val="00E967D8"/>
    <w:rsid w:val="00E96C27"/>
    <w:rsid w:val="00E97255"/>
    <w:rsid w:val="00EA06B8"/>
    <w:rsid w:val="00EA08DC"/>
    <w:rsid w:val="00EA0CCA"/>
    <w:rsid w:val="00EA1293"/>
    <w:rsid w:val="00EA5A41"/>
    <w:rsid w:val="00EA5FC7"/>
    <w:rsid w:val="00EA679D"/>
    <w:rsid w:val="00EB2E25"/>
    <w:rsid w:val="00EB5A9B"/>
    <w:rsid w:val="00EC037B"/>
    <w:rsid w:val="00EC0EA2"/>
    <w:rsid w:val="00EC331D"/>
    <w:rsid w:val="00EC3CD7"/>
    <w:rsid w:val="00EC66AA"/>
    <w:rsid w:val="00EC7830"/>
    <w:rsid w:val="00EC7877"/>
    <w:rsid w:val="00ED0FB9"/>
    <w:rsid w:val="00ED141C"/>
    <w:rsid w:val="00ED161A"/>
    <w:rsid w:val="00ED288C"/>
    <w:rsid w:val="00ED6CA2"/>
    <w:rsid w:val="00EE1A85"/>
    <w:rsid w:val="00EE1B53"/>
    <w:rsid w:val="00EE49B4"/>
    <w:rsid w:val="00EF0D68"/>
    <w:rsid w:val="00EF12EC"/>
    <w:rsid w:val="00EF19A4"/>
    <w:rsid w:val="00EF2023"/>
    <w:rsid w:val="00EF4E76"/>
    <w:rsid w:val="00F01838"/>
    <w:rsid w:val="00F0269C"/>
    <w:rsid w:val="00F0442D"/>
    <w:rsid w:val="00F06719"/>
    <w:rsid w:val="00F10E61"/>
    <w:rsid w:val="00F11DD0"/>
    <w:rsid w:val="00F12E84"/>
    <w:rsid w:val="00F1358A"/>
    <w:rsid w:val="00F1562F"/>
    <w:rsid w:val="00F173F5"/>
    <w:rsid w:val="00F206D0"/>
    <w:rsid w:val="00F2076E"/>
    <w:rsid w:val="00F20A83"/>
    <w:rsid w:val="00F23EED"/>
    <w:rsid w:val="00F247A5"/>
    <w:rsid w:val="00F24C3D"/>
    <w:rsid w:val="00F2707B"/>
    <w:rsid w:val="00F302D4"/>
    <w:rsid w:val="00F35262"/>
    <w:rsid w:val="00F36981"/>
    <w:rsid w:val="00F378D8"/>
    <w:rsid w:val="00F37C30"/>
    <w:rsid w:val="00F40740"/>
    <w:rsid w:val="00F40C61"/>
    <w:rsid w:val="00F42628"/>
    <w:rsid w:val="00F4506F"/>
    <w:rsid w:val="00F474FD"/>
    <w:rsid w:val="00F53B9D"/>
    <w:rsid w:val="00F53C05"/>
    <w:rsid w:val="00F55B1A"/>
    <w:rsid w:val="00F5640F"/>
    <w:rsid w:val="00F6057C"/>
    <w:rsid w:val="00F617C2"/>
    <w:rsid w:val="00F63914"/>
    <w:rsid w:val="00F63C6D"/>
    <w:rsid w:val="00F64F40"/>
    <w:rsid w:val="00F67052"/>
    <w:rsid w:val="00F705F4"/>
    <w:rsid w:val="00F70B9D"/>
    <w:rsid w:val="00F71242"/>
    <w:rsid w:val="00F7248E"/>
    <w:rsid w:val="00F731FA"/>
    <w:rsid w:val="00F7323B"/>
    <w:rsid w:val="00F73D0F"/>
    <w:rsid w:val="00F73F6F"/>
    <w:rsid w:val="00F749E1"/>
    <w:rsid w:val="00F77F03"/>
    <w:rsid w:val="00F77F15"/>
    <w:rsid w:val="00F81609"/>
    <w:rsid w:val="00F8281F"/>
    <w:rsid w:val="00F83BC8"/>
    <w:rsid w:val="00F84A18"/>
    <w:rsid w:val="00F85451"/>
    <w:rsid w:val="00F9099B"/>
    <w:rsid w:val="00F91697"/>
    <w:rsid w:val="00F92235"/>
    <w:rsid w:val="00F94C08"/>
    <w:rsid w:val="00F950CE"/>
    <w:rsid w:val="00F960D7"/>
    <w:rsid w:val="00F96923"/>
    <w:rsid w:val="00F96CED"/>
    <w:rsid w:val="00FA0437"/>
    <w:rsid w:val="00FA1EC7"/>
    <w:rsid w:val="00FA24D3"/>
    <w:rsid w:val="00FA28E8"/>
    <w:rsid w:val="00FA3809"/>
    <w:rsid w:val="00FB1EB7"/>
    <w:rsid w:val="00FB3751"/>
    <w:rsid w:val="00FB3884"/>
    <w:rsid w:val="00FB465B"/>
    <w:rsid w:val="00FB4EC3"/>
    <w:rsid w:val="00FB5F66"/>
    <w:rsid w:val="00FB603F"/>
    <w:rsid w:val="00FB6EED"/>
    <w:rsid w:val="00FC0CBB"/>
    <w:rsid w:val="00FC32FC"/>
    <w:rsid w:val="00FC4C1B"/>
    <w:rsid w:val="00FC6024"/>
    <w:rsid w:val="00FC61DC"/>
    <w:rsid w:val="00FC63D8"/>
    <w:rsid w:val="00FC6651"/>
    <w:rsid w:val="00FC7A87"/>
    <w:rsid w:val="00FD03D4"/>
    <w:rsid w:val="00FD2126"/>
    <w:rsid w:val="00FD3899"/>
    <w:rsid w:val="00FD484D"/>
    <w:rsid w:val="00FD68C3"/>
    <w:rsid w:val="00FE0DB9"/>
    <w:rsid w:val="00FE21FD"/>
    <w:rsid w:val="00FE22CA"/>
    <w:rsid w:val="00FE4EB6"/>
    <w:rsid w:val="00FE6E96"/>
    <w:rsid w:val="00FF0356"/>
    <w:rsid w:val="00FF1862"/>
    <w:rsid w:val="00FF2FF6"/>
    <w:rsid w:val="00FF38CA"/>
    <w:rsid w:val="00FF3D54"/>
    <w:rsid w:val="00FF3F62"/>
    <w:rsid w:val="00FF6167"/>
    <w:rsid w:val="00FF7233"/>
    <w:rsid w:val="00FF72F2"/>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9EB3"/>
  <w15:chartTrackingRefBased/>
  <w15:docId w15:val="{382B3261-CBCA-435C-B559-46EDC80E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9703BC"/>
    <w:pPr>
      <w:spacing w:after="200" w:line="480" w:lineRule="auto"/>
    </w:pPr>
    <w:rPr>
      <w:rFonts w:ascii="Calibri" w:hAnsi="Calibri" w:cs="Times New Roman"/>
    </w:rPr>
  </w:style>
  <w:style w:type="paragraph" w:styleId="Heading1">
    <w:name w:val="heading 1"/>
    <w:basedOn w:val="Normal"/>
    <w:next w:val="Normal"/>
    <w:link w:val="Heading1Char"/>
    <w:uiPriority w:val="9"/>
    <w:qFormat/>
    <w:rsid w:val="00EA6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6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 text"/>
    <w:basedOn w:val="Normal"/>
    <w:link w:val="CAptiontextChar"/>
    <w:qFormat/>
    <w:rsid w:val="00787516"/>
    <w:pPr>
      <w:keepNext/>
      <w:spacing w:line="276" w:lineRule="auto"/>
    </w:pPr>
    <w:rPr>
      <w:color w:val="5B9BD5" w:themeColor="accent1"/>
      <w:sz w:val="18"/>
      <w:szCs w:val="18"/>
    </w:rPr>
  </w:style>
  <w:style w:type="character" w:customStyle="1" w:styleId="CAptiontextChar">
    <w:name w:val="CAption text Char"/>
    <w:basedOn w:val="DefaultParagraphFont"/>
    <w:link w:val="CAptiontext"/>
    <w:rsid w:val="00787516"/>
    <w:rPr>
      <w:color w:val="5B9BD5" w:themeColor="accent1"/>
      <w:sz w:val="18"/>
      <w:szCs w:val="18"/>
    </w:rPr>
  </w:style>
  <w:style w:type="paragraph" w:styleId="Caption">
    <w:name w:val="caption"/>
    <w:basedOn w:val="Normal"/>
    <w:next w:val="Normal"/>
    <w:uiPriority w:val="35"/>
    <w:unhideWhenUsed/>
    <w:qFormat/>
    <w:rsid w:val="00787516"/>
    <w:pPr>
      <w:spacing w:line="240" w:lineRule="auto"/>
    </w:pPr>
    <w:rPr>
      <w:i/>
      <w:iCs/>
      <w:color w:val="44546A" w:themeColor="text2"/>
      <w:sz w:val="18"/>
      <w:szCs w:val="18"/>
    </w:rPr>
  </w:style>
  <w:style w:type="character" w:styleId="Hyperlink">
    <w:name w:val="Hyperlink"/>
    <w:basedOn w:val="DefaultParagraphFont"/>
    <w:uiPriority w:val="99"/>
    <w:unhideWhenUsed/>
    <w:rsid w:val="00622734"/>
    <w:rPr>
      <w:color w:val="0563C1" w:themeColor="hyperlink"/>
      <w:u w:val="single"/>
    </w:rPr>
  </w:style>
  <w:style w:type="paragraph" w:customStyle="1" w:styleId="Default">
    <w:name w:val="Default"/>
    <w:rsid w:val="00D819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6D37"/>
    <w:pPr>
      <w:ind w:left="720"/>
      <w:contextualSpacing/>
    </w:pPr>
  </w:style>
  <w:style w:type="character" w:styleId="FollowedHyperlink">
    <w:name w:val="FollowedHyperlink"/>
    <w:basedOn w:val="DefaultParagraphFont"/>
    <w:uiPriority w:val="99"/>
    <w:semiHidden/>
    <w:unhideWhenUsed/>
    <w:rsid w:val="00852640"/>
    <w:rPr>
      <w:color w:val="954F72" w:themeColor="followedHyperlink"/>
      <w:u w:val="single"/>
    </w:rPr>
  </w:style>
  <w:style w:type="paragraph" w:styleId="BalloonText">
    <w:name w:val="Balloon Text"/>
    <w:basedOn w:val="Normal"/>
    <w:link w:val="BalloonTextChar"/>
    <w:uiPriority w:val="99"/>
    <w:semiHidden/>
    <w:unhideWhenUsed/>
    <w:rsid w:val="00581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54"/>
    <w:rPr>
      <w:rFonts w:ascii="Segoe UI" w:hAnsi="Segoe UI" w:cs="Segoe UI"/>
      <w:sz w:val="18"/>
      <w:szCs w:val="18"/>
    </w:rPr>
  </w:style>
  <w:style w:type="table" w:styleId="TableGrid">
    <w:name w:val="Table Grid"/>
    <w:basedOn w:val="TableNormal"/>
    <w:uiPriority w:val="39"/>
    <w:rsid w:val="00D82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7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67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EA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474C6"/>
    <w:rPr>
      <w:sz w:val="16"/>
      <w:szCs w:val="16"/>
    </w:rPr>
  </w:style>
  <w:style w:type="paragraph" w:styleId="CommentText">
    <w:name w:val="annotation text"/>
    <w:basedOn w:val="Normal"/>
    <w:link w:val="CommentTextChar"/>
    <w:uiPriority w:val="99"/>
    <w:semiHidden/>
    <w:unhideWhenUsed/>
    <w:rsid w:val="009474C6"/>
    <w:pPr>
      <w:spacing w:line="240" w:lineRule="auto"/>
    </w:pPr>
    <w:rPr>
      <w:sz w:val="20"/>
      <w:szCs w:val="20"/>
    </w:rPr>
  </w:style>
  <w:style w:type="character" w:customStyle="1" w:styleId="CommentTextChar">
    <w:name w:val="Comment Text Char"/>
    <w:basedOn w:val="DefaultParagraphFont"/>
    <w:link w:val="CommentText"/>
    <w:uiPriority w:val="99"/>
    <w:semiHidden/>
    <w:rsid w:val="009474C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474C6"/>
    <w:rPr>
      <w:b/>
      <w:bCs/>
    </w:rPr>
  </w:style>
  <w:style w:type="character" w:customStyle="1" w:styleId="CommentSubjectChar">
    <w:name w:val="Comment Subject Char"/>
    <w:basedOn w:val="CommentTextChar"/>
    <w:link w:val="CommentSubject"/>
    <w:uiPriority w:val="99"/>
    <w:semiHidden/>
    <w:rsid w:val="009474C6"/>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6362">
      <w:bodyDiv w:val="1"/>
      <w:marLeft w:val="0"/>
      <w:marRight w:val="0"/>
      <w:marTop w:val="0"/>
      <w:marBottom w:val="0"/>
      <w:divBdr>
        <w:top w:val="none" w:sz="0" w:space="0" w:color="auto"/>
        <w:left w:val="none" w:sz="0" w:space="0" w:color="auto"/>
        <w:bottom w:val="none" w:sz="0" w:space="0" w:color="auto"/>
        <w:right w:val="none" w:sz="0" w:space="0" w:color="auto"/>
      </w:divBdr>
    </w:div>
    <w:div w:id="216671436">
      <w:bodyDiv w:val="1"/>
      <w:marLeft w:val="0"/>
      <w:marRight w:val="0"/>
      <w:marTop w:val="0"/>
      <w:marBottom w:val="0"/>
      <w:divBdr>
        <w:top w:val="none" w:sz="0" w:space="0" w:color="auto"/>
        <w:left w:val="none" w:sz="0" w:space="0" w:color="auto"/>
        <w:bottom w:val="none" w:sz="0" w:space="0" w:color="auto"/>
        <w:right w:val="none" w:sz="0" w:space="0" w:color="auto"/>
      </w:divBdr>
    </w:div>
    <w:div w:id="776676869">
      <w:bodyDiv w:val="1"/>
      <w:marLeft w:val="0"/>
      <w:marRight w:val="0"/>
      <w:marTop w:val="0"/>
      <w:marBottom w:val="0"/>
      <w:divBdr>
        <w:top w:val="none" w:sz="0" w:space="0" w:color="auto"/>
        <w:left w:val="none" w:sz="0" w:space="0" w:color="auto"/>
        <w:bottom w:val="none" w:sz="0" w:space="0" w:color="auto"/>
        <w:right w:val="none" w:sz="0" w:space="0" w:color="auto"/>
      </w:divBdr>
    </w:div>
    <w:div w:id="10558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C3B8E1-4926-4A55-82CE-47F40C3A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15843</Words>
  <Characters>90310</Characters>
  <Application>Microsoft Office Word</Application>
  <DocSecurity>0</DocSecurity>
  <Lines>752</Lines>
  <Paragraphs>211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Philips</Company>
  <LinksUpToDate>false</LinksUpToDate>
  <CharactersWithSpaces>105942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Werth, Jan</cp:lastModifiedBy>
  <cp:revision>4</cp:revision>
  <dcterms:created xsi:type="dcterms:W3CDTF">2018-11-20T11:57:00Z</dcterms:created>
  <dcterms:modified xsi:type="dcterms:W3CDTF">2018-11-20T12:02:00Z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http://www.zotero.org/styles/early-human-development</vt:lpwstr>
  </property>
  <property fmtid="{D5CDD505-2E9C-101B-9397-08002B2CF9AE}" pid="5" name="Mendeley Recent Style Name 1_1">
    <vt:lpwstr>Early Human Development</vt:lpwstr>
  </property>
  <property fmtid="{D5CDD505-2E9C-101B-9397-08002B2CF9AE}" pid="6" name="Mendeley Recent Style Id 2_1">
    <vt:lpwstr>http://csl.mendeley.com/styles/43999581/EHDspecialissue</vt:lpwstr>
  </property>
  <property fmtid="{D5CDD505-2E9C-101B-9397-08002B2CF9AE}" pid="7" name="Mendeley Recent Style Name 2_1">
    <vt:lpwstr>Elsevier (numeric, with titles) - jan werth</vt:lpwstr>
  </property>
  <property fmtid="{D5CDD505-2E9C-101B-9397-08002B2CF9AE}" pid="8" name="Mendeley Recent Style Id 3_1">
    <vt:lpwstr>http://csl.mendeley.com/styles/43999581/elsevier-vancouver</vt:lpwstr>
  </property>
  <property fmtid="{D5CDD505-2E9C-101B-9397-08002B2CF9AE}" pid="9" name="Mendeley Recent Style Name 3_1">
    <vt:lpwstr>Elsevier Vancouver - jan werth</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http://csl.mendeley.com/styles/43999581/ieee</vt:lpwstr>
  </property>
  <property fmtid="{D5CDD505-2E9C-101B-9397-08002B2CF9AE}" pid="13" name="Mendeley Recent Style Name 5_1">
    <vt:lpwstr>IEEE TBMEv2- jan werth</vt:lpwstr>
  </property>
  <property fmtid="{D5CDD505-2E9C-101B-9397-08002B2CF9AE}" pid="14" name="Mendeley Recent Style Id 6_1">
    <vt:lpwstr>http://www.zotero.org/styles/ieee-transactions-on-biomedical-engineering</vt:lpwstr>
  </property>
  <property fmtid="{D5CDD505-2E9C-101B-9397-08002B2CF9AE}" pid="15" name="Mendeley Recent Style Name 6_1">
    <vt:lpwstr>IEEE Transactions on Biomedical Engineering</vt:lpwstr>
  </property>
  <property fmtid="{D5CDD505-2E9C-101B-9397-08002B2CF9AE}" pid="16" name="Mendeley Recent Style Id 7_1">
    <vt:lpwstr>http://www.zotero.org/styles/journal-of-sleep-research</vt:lpwstr>
  </property>
  <property fmtid="{D5CDD505-2E9C-101B-9397-08002B2CF9AE}" pid="17" name="Mendeley Recent Style Name 7_1">
    <vt:lpwstr>Journal of Sleep Research</vt:lpwstr>
  </property>
  <property fmtid="{D5CDD505-2E9C-101B-9397-08002B2CF9AE}" pid="18" name="Mendeley Recent Style Id 8_1">
    <vt:lpwstr>http://www.zotero.org/styles/sleep-medicine</vt:lpwstr>
  </property>
  <property fmtid="{D5CDD505-2E9C-101B-9397-08002B2CF9AE}" pid="19" name="Mendeley Recent Style Name 8_1">
    <vt:lpwstr>Sleep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eea97d99-da32-3a27-8b80-0f0a9b2251aa</vt:lpwstr>
  </property>
  <property fmtid="{D5CDD505-2E9C-101B-9397-08002B2CF9AE}" pid="24" name="Mendeley Citation Style_1">
    <vt:lpwstr>http://csl.mendeley.com/styles/43999581/ieee</vt:lpwstr>
  </property>
</Properties>
</file>